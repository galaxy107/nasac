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7AA98" w14:textId="77777777" w:rsidR="006800B9" w:rsidRPr="006800B9" w:rsidRDefault="006800B9" w:rsidP="006800B9">
      <w:pPr>
        <w:ind w:firstLineChars="300" w:firstLine="720"/>
        <w:rPr>
          <w:rFonts w:ascii="Times New Roman" w:eastAsia="宋体" w:hAnsi="Times New Roman" w:cs="Times New Roman"/>
          <w:kern w:val="0"/>
          <w:szCs w:val="18"/>
        </w:rPr>
      </w:pPr>
      <w:r w:rsidRPr="006800B9">
        <w:rPr>
          <w:rFonts w:ascii="Times New Roman" w:eastAsia="宋体" w:hAnsi="Times New Roman" w:cs="Times New Roman"/>
          <w:color w:val="000000"/>
          <w:sz w:val="24"/>
        </w:rPr>
        <w:t>Hierarchical analysis of loops with relaxed abstract transformers</w:t>
      </w:r>
    </w:p>
    <w:p w14:paraId="1DE84B15" w14:textId="77777777" w:rsidR="006800B9" w:rsidRPr="006800B9" w:rsidRDefault="006800B9" w:rsidP="006800B9">
      <w:pPr>
        <w:rPr>
          <w:rFonts w:ascii="CMR9" w:eastAsia="宋体" w:hAnsi="CMR9" w:cs="CMR9"/>
          <w:b/>
          <w:kern w:val="0"/>
          <w:sz w:val="18"/>
          <w:szCs w:val="18"/>
        </w:rPr>
      </w:pPr>
    </w:p>
    <w:p w14:paraId="73953181" w14:textId="77777777" w:rsidR="006800B9" w:rsidRPr="006800B9" w:rsidRDefault="006800B9" w:rsidP="006800B9">
      <w:pPr>
        <w:rPr>
          <w:rFonts w:ascii="CMR9" w:eastAsia="宋体" w:hAnsi="CMR9" w:cs="CMR9"/>
          <w:b/>
          <w:kern w:val="0"/>
          <w:sz w:val="18"/>
          <w:szCs w:val="18"/>
        </w:rPr>
      </w:pPr>
      <w:r w:rsidRPr="006800B9">
        <w:rPr>
          <w:rFonts w:ascii="CMR9" w:eastAsia="宋体" w:hAnsi="CMR9" w:cs="CMR9" w:hint="eastAsia"/>
          <w:b/>
          <w:kern w:val="0"/>
          <w:sz w:val="18"/>
          <w:szCs w:val="18"/>
        </w:rPr>
        <w:t>Abstract:</w:t>
      </w:r>
    </w:p>
    <w:p w14:paraId="3D9909A4" w14:textId="77777777" w:rsidR="006800B9" w:rsidRPr="006800B9" w:rsidRDefault="006800B9" w:rsidP="006800B9">
      <w:pPr>
        <w:rPr>
          <w:rFonts w:ascii="CMR9" w:eastAsia="宋体" w:hAnsi="CMR9" w:cs="CMR9"/>
          <w:kern w:val="0"/>
          <w:sz w:val="18"/>
          <w:szCs w:val="18"/>
        </w:rPr>
      </w:pPr>
    </w:p>
    <w:p w14:paraId="3313A215" w14:textId="77777777" w:rsidR="006800B9" w:rsidRPr="006800B9" w:rsidRDefault="006800B9" w:rsidP="006800B9">
      <w:pPr>
        <w:numPr>
          <w:ilvl w:val="0"/>
          <w:numId w:val="1"/>
        </w:numPr>
        <w:rPr>
          <w:rFonts w:ascii="CMR9" w:eastAsia="宋体" w:hAnsi="CMR9" w:cs="CMR9"/>
          <w:b/>
          <w:kern w:val="0"/>
          <w:szCs w:val="18"/>
        </w:rPr>
      </w:pPr>
      <w:r w:rsidRPr="006800B9">
        <w:rPr>
          <w:rFonts w:ascii="CMR9" w:eastAsia="宋体" w:hAnsi="CMR9" w:cs="CMR9" w:hint="eastAsia"/>
          <w:b/>
          <w:kern w:val="0"/>
          <w:szCs w:val="18"/>
        </w:rPr>
        <w:t>Introduction</w:t>
      </w:r>
    </w:p>
    <w:p w14:paraId="133DE0BD" w14:textId="77777777" w:rsidR="006800B9" w:rsidRPr="006800B9" w:rsidRDefault="006800B9" w:rsidP="006800B9">
      <w:pPr>
        <w:ind w:left="450" w:firstLine="360"/>
        <w:rPr>
          <w:rFonts w:ascii="CMR9" w:eastAsia="宋体" w:hAnsi="CMR9" w:cs="CMR9"/>
          <w:kern w:val="0"/>
          <w:sz w:val="18"/>
          <w:szCs w:val="18"/>
        </w:rPr>
      </w:pPr>
      <w:r w:rsidRPr="006800B9">
        <w:rPr>
          <w:rFonts w:ascii="CMR9" w:eastAsia="宋体" w:hAnsi="CMR9" w:cs="CMR9" w:hint="eastAsia"/>
          <w:kern w:val="0"/>
          <w:sz w:val="18"/>
          <w:szCs w:val="18"/>
        </w:rPr>
        <w:t>基于抽象解释</w:t>
      </w:r>
      <w:r w:rsidRPr="006800B9">
        <w:rPr>
          <w:rFonts w:ascii="CMR9" w:eastAsia="宋体" w:hAnsi="CMR9" w:cs="CMR9" w:hint="eastAsia"/>
          <w:kern w:val="0"/>
          <w:sz w:val="18"/>
          <w:szCs w:val="18"/>
          <w:vertAlign w:val="superscript"/>
        </w:rPr>
        <w:t>[1]</w:t>
      </w:r>
      <w:r w:rsidRPr="006800B9">
        <w:rPr>
          <w:rFonts w:ascii="CMR9" w:eastAsia="宋体" w:hAnsi="CMR9" w:cs="CMR9" w:hint="eastAsia"/>
          <w:kern w:val="0"/>
          <w:sz w:val="18"/>
          <w:szCs w:val="18"/>
        </w:rPr>
        <w:t>的静态分析技术不运行程序，而是通过分析程序的源代码，来自动获取程序的语义，从而验证程序的正确性或者发现可能的程序错误。</w:t>
      </w:r>
      <w:r w:rsidRPr="006800B9">
        <w:rPr>
          <w:rFonts w:ascii="CMR9" w:eastAsia="宋体" w:hAnsi="CMR9" w:cs="CMR9" w:hint="eastAsia"/>
          <w:kern w:val="0"/>
          <w:sz w:val="18"/>
          <w:szCs w:val="18"/>
        </w:rPr>
        <w:t xml:space="preserve"> </w:t>
      </w:r>
      <w:r w:rsidRPr="006800B9">
        <w:rPr>
          <w:rFonts w:ascii="CMR9" w:eastAsia="宋体" w:hAnsi="CMR9" w:cs="CMR9" w:hint="eastAsia"/>
          <w:kern w:val="0"/>
          <w:sz w:val="18"/>
          <w:szCs w:val="18"/>
        </w:rPr>
        <w:t>抽象解释使用抽象语义来上近似程序的具体语义，从而在有限的时间和空间内，求得在任何程序点的程序可达状态集合的上近似。这种上近似包含了程序中不存在的行为，所以可能产生误报。提高分析精度，降低误报率是基于抽象解释的静态分析技术在实际应用所面临的主要挑战之一。</w:t>
      </w:r>
      <w:r w:rsidRPr="006800B9">
        <w:rPr>
          <w:rFonts w:ascii="CMR9" w:eastAsia="宋体" w:hAnsi="CMR9" w:cs="CMR9" w:hint="eastAsia"/>
          <w:kern w:val="0"/>
          <w:sz w:val="18"/>
          <w:szCs w:val="18"/>
        </w:rPr>
        <w:t xml:space="preserve"> </w:t>
      </w:r>
    </w:p>
    <w:p w14:paraId="47E375B9" w14:textId="77777777" w:rsidR="002E164B" w:rsidRDefault="006800B9" w:rsidP="00B9210A">
      <w:pPr>
        <w:ind w:leftChars="200" w:left="420" w:firstLineChars="200" w:firstLine="360"/>
        <w:rPr>
          <w:rFonts w:ascii="CMR9" w:eastAsia="宋体" w:hAnsi="CMR9" w:cs="CMR9"/>
          <w:kern w:val="0"/>
          <w:sz w:val="18"/>
          <w:szCs w:val="18"/>
        </w:rPr>
      </w:pPr>
      <w:r w:rsidRPr="006800B9">
        <w:rPr>
          <w:rFonts w:ascii="CMR9" w:eastAsia="宋体" w:hAnsi="CMR9" w:cs="CMR9" w:hint="eastAsia"/>
          <w:kern w:val="0"/>
          <w:sz w:val="18"/>
          <w:szCs w:val="18"/>
        </w:rPr>
        <w:t>当前，基于抽象解释的分析的精度损失主要来源包括两个方面：一是受限于所选抽象</w:t>
      </w:r>
      <w:proofErr w:type="gramStart"/>
      <w:r w:rsidRPr="006800B9">
        <w:rPr>
          <w:rFonts w:ascii="CMR9" w:eastAsia="宋体" w:hAnsi="CMR9" w:cs="CMR9" w:hint="eastAsia"/>
          <w:kern w:val="0"/>
          <w:sz w:val="18"/>
          <w:szCs w:val="18"/>
        </w:rPr>
        <w:t>域本身</w:t>
      </w:r>
      <w:proofErr w:type="gramEnd"/>
      <w:r w:rsidRPr="006800B9">
        <w:rPr>
          <w:rFonts w:ascii="CMR9" w:eastAsia="宋体" w:hAnsi="CMR9" w:cs="CMR9" w:hint="eastAsia"/>
          <w:kern w:val="0"/>
          <w:sz w:val="18"/>
          <w:szCs w:val="18"/>
        </w:rPr>
        <w:t>的表达能力，如常用的数值抽象域</w:t>
      </w:r>
      <w:r w:rsidRPr="006800B9">
        <w:rPr>
          <w:rFonts w:ascii="CMR9" w:eastAsia="宋体" w:hAnsi="CMR9" w:cs="CMR9" w:hint="eastAsia"/>
          <w:kern w:val="0"/>
          <w:sz w:val="18"/>
          <w:szCs w:val="18"/>
        </w:rPr>
        <w:t xml:space="preserve"> Intervel(</w:t>
      </w:r>
      <w:r w:rsidRPr="006800B9">
        <w:rPr>
          <w:rFonts w:ascii="Cambria Math" w:eastAsia="宋体" w:hAnsi="Cambria Math" w:cs="Cambria Math"/>
          <w:kern w:val="0"/>
          <w:sz w:val="18"/>
          <w:szCs w:val="18"/>
        </w:rPr>
        <w:t>𝑥</w:t>
      </w:r>
      <w:r w:rsidRPr="006800B9">
        <w:rPr>
          <w:rFonts w:ascii="CMR9" w:eastAsia="宋体" w:hAnsi="CMR9" w:cs="CMR9" w:hint="eastAsia"/>
          <w:kern w:val="0"/>
          <w:sz w:val="18"/>
          <w:szCs w:val="18"/>
        </w:rPr>
        <w:t>=[</w:t>
      </w:r>
      <w:r w:rsidRPr="006800B9">
        <w:rPr>
          <w:rFonts w:ascii="Cambria Math" w:eastAsia="宋体" w:hAnsi="Cambria Math" w:cs="Cambria Math"/>
          <w:kern w:val="0"/>
          <w:sz w:val="18"/>
          <w:szCs w:val="18"/>
        </w:rPr>
        <w:t>𝑎</w:t>
      </w:r>
      <w:r w:rsidRPr="006800B9">
        <w:rPr>
          <w:rFonts w:ascii="CMR9" w:eastAsia="宋体" w:hAnsi="CMR9" w:cs="CMR9" w:hint="eastAsia"/>
          <w:kern w:val="0"/>
          <w:sz w:val="18"/>
          <w:szCs w:val="18"/>
        </w:rPr>
        <w:t>,</w:t>
      </w:r>
      <w:r w:rsidRPr="006800B9">
        <w:rPr>
          <w:rFonts w:ascii="Cambria Math" w:eastAsia="宋体" w:hAnsi="Cambria Math" w:cs="Cambria Math"/>
          <w:kern w:val="0"/>
          <w:sz w:val="18"/>
          <w:szCs w:val="18"/>
        </w:rPr>
        <w:t>𝑏</w:t>
      </w:r>
      <w:r w:rsidRPr="006800B9">
        <w:rPr>
          <w:rFonts w:ascii="CMR9" w:eastAsia="宋体" w:hAnsi="CMR9" w:cs="CMR9" w:hint="eastAsia"/>
          <w:kern w:val="0"/>
          <w:sz w:val="18"/>
          <w:szCs w:val="18"/>
        </w:rPr>
        <w:t>]), Octagon(</w:t>
      </w:r>
      <w:r w:rsidRPr="006800B9">
        <w:rPr>
          <w:rFonts w:ascii="CMR9" w:eastAsia="宋体" w:hAnsi="CMR9" w:cs="CMR9" w:hint="eastAsia"/>
          <w:kern w:val="0"/>
          <w:sz w:val="18"/>
          <w:szCs w:val="18"/>
        </w:rPr>
        <w:t>±</w:t>
      </w:r>
      <w:r w:rsidRPr="006800B9">
        <w:rPr>
          <w:rFonts w:ascii="Cambria Math" w:eastAsia="宋体" w:hAnsi="Cambria Math" w:cs="Cambria Math"/>
          <w:kern w:val="0"/>
          <w:sz w:val="18"/>
          <w:szCs w:val="18"/>
        </w:rPr>
        <w:t>𝑥</w:t>
      </w:r>
      <w:r w:rsidRPr="006800B9">
        <w:rPr>
          <w:rFonts w:ascii="CMR9" w:eastAsia="宋体" w:hAnsi="CMR9" w:cs="CMR9" w:hint="eastAsia"/>
          <w:kern w:val="0"/>
          <w:sz w:val="18"/>
          <w:szCs w:val="18"/>
        </w:rPr>
        <w:t>±</w:t>
      </w:r>
      <w:r w:rsidRPr="006800B9">
        <w:rPr>
          <w:rFonts w:ascii="Cambria Math" w:eastAsia="宋体" w:hAnsi="Cambria Math" w:cs="Cambria Math"/>
          <w:kern w:val="0"/>
          <w:sz w:val="18"/>
          <w:szCs w:val="18"/>
        </w:rPr>
        <w:t>𝑦</w:t>
      </w:r>
      <w:r w:rsidRPr="006800B9">
        <w:rPr>
          <w:rFonts w:ascii="CMR9" w:eastAsia="宋体" w:hAnsi="CMR9" w:cs="CMR9" w:hint="eastAsia"/>
          <w:kern w:val="0"/>
          <w:sz w:val="18"/>
          <w:szCs w:val="18"/>
        </w:rPr>
        <w:t>≤</w:t>
      </w:r>
      <w:r w:rsidRPr="006800B9">
        <w:rPr>
          <w:rFonts w:ascii="Cambria Math" w:eastAsia="宋体" w:hAnsi="Cambria Math" w:cs="Cambria Math"/>
          <w:kern w:val="0"/>
          <w:sz w:val="18"/>
          <w:szCs w:val="18"/>
        </w:rPr>
        <w:t>𝑐</w:t>
      </w:r>
      <w:r w:rsidRPr="006800B9">
        <w:rPr>
          <w:rFonts w:ascii="CMR9" w:eastAsia="宋体" w:hAnsi="CMR9" w:cs="CMR9" w:hint="eastAsia"/>
          <w:kern w:val="0"/>
          <w:sz w:val="18"/>
          <w:szCs w:val="18"/>
        </w:rPr>
        <w:t>), Polyhedron(\</w:t>
      </w:r>
      <w:r w:rsidRPr="006800B9">
        <w:rPr>
          <w:rFonts w:ascii="CMR9" w:eastAsia="宋体" w:hAnsi="CMR9" w:cs="CMR9"/>
          <w:kern w:val="0"/>
          <w:sz w:val="18"/>
          <w:szCs w:val="18"/>
        </w:rPr>
        <w:t>Sum_i a_i x_i</w:t>
      </w:r>
      <w:r w:rsidRPr="006800B9">
        <w:rPr>
          <w:rFonts w:ascii="CMR9" w:eastAsia="宋体" w:hAnsi="CMR9" w:cs="CMR9" w:hint="eastAsia"/>
          <w:kern w:val="0"/>
          <w:sz w:val="18"/>
          <w:szCs w:val="18"/>
        </w:rPr>
        <w:t>&lt;=</w:t>
      </w:r>
      <w:r w:rsidRPr="006800B9">
        <w:rPr>
          <w:rFonts w:ascii="Cambria Math" w:eastAsia="宋体" w:hAnsi="Cambria Math" w:cs="Cambria Math"/>
          <w:kern w:val="0"/>
          <w:sz w:val="18"/>
          <w:szCs w:val="18"/>
        </w:rPr>
        <w:t>𝑐</w:t>
      </w:r>
      <w:r w:rsidRPr="006800B9">
        <w:rPr>
          <w:rFonts w:ascii="CMR9" w:eastAsia="宋体" w:hAnsi="CMR9" w:cs="CMR9" w:hint="eastAsia"/>
          <w:kern w:val="0"/>
          <w:sz w:val="18"/>
          <w:szCs w:val="18"/>
        </w:rPr>
        <w:t>)</w:t>
      </w:r>
      <w:r w:rsidRPr="006800B9">
        <w:rPr>
          <w:rFonts w:ascii="CMR9" w:eastAsia="宋体" w:hAnsi="CMR9" w:cs="CMR9" w:hint="eastAsia"/>
          <w:kern w:val="0"/>
          <w:sz w:val="18"/>
          <w:szCs w:val="18"/>
        </w:rPr>
        <w:t>只能表示线性</w:t>
      </w:r>
      <w:proofErr w:type="gramStart"/>
      <w:r w:rsidRPr="006800B9">
        <w:rPr>
          <w:rFonts w:ascii="CMR9" w:eastAsia="宋体" w:hAnsi="CMR9" w:cs="CMR9" w:hint="eastAsia"/>
          <w:kern w:val="0"/>
          <w:sz w:val="18"/>
          <w:szCs w:val="18"/>
        </w:rPr>
        <w:t>凸</w:t>
      </w:r>
      <w:proofErr w:type="gramEnd"/>
      <w:r w:rsidRPr="006800B9">
        <w:rPr>
          <w:rFonts w:ascii="CMR9" w:eastAsia="宋体" w:hAnsi="CMR9" w:cs="CMR9" w:hint="eastAsia"/>
          <w:kern w:val="0"/>
          <w:sz w:val="18"/>
          <w:szCs w:val="18"/>
        </w:rPr>
        <w:t>空间，对于非线性或者非</w:t>
      </w:r>
      <w:proofErr w:type="gramStart"/>
      <w:r w:rsidRPr="006800B9">
        <w:rPr>
          <w:rFonts w:ascii="CMR9" w:eastAsia="宋体" w:hAnsi="CMR9" w:cs="CMR9" w:hint="eastAsia"/>
          <w:kern w:val="0"/>
          <w:sz w:val="18"/>
          <w:szCs w:val="18"/>
        </w:rPr>
        <w:t>凸</w:t>
      </w:r>
      <w:proofErr w:type="gramEnd"/>
      <w:r w:rsidRPr="006800B9">
        <w:rPr>
          <w:rFonts w:ascii="CMR9" w:eastAsia="宋体" w:hAnsi="CMR9" w:cs="CMR9" w:hint="eastAsia"/>
          <w:kern w:val="0"/>
          <w:sz w:val="18"/>
          <w:szCs w:val="18"/>
        </w:rPr>
        <w:t>空间无法精确描述。二是为了保证对循环迭代分析的收敛性，通常会引入加宽操作，此操作会</w:t>
      </w:r>
      <w:r w:rsidRPr="006800B9">
        <w:rPr>
          <w:rFonts w:ascii="CMR9" w:eastAsia="宋体" w:hAnsi="CMR9" w:cs="CMR9"/>
          <w:kern w:val="0"/>
          <w:sz w:val="18"/>
          <w:szCs w:val="18"/>
        </w:rPr>
        <w:t>aggress</w:t>
      </w:r>
      <w:r w:rsidRPr="006800B9">
        <w:rPr>
          <w:rFonts w:ascii="Cambria" w:eastAsia="Cambria" w:hAnsi="Cambria" w:cs="Cambria"/>
          <w:kern w:val="0"/>
          <w:sz w:val="18"/>
          <w:szCs w:val="18"/>
        </w:rPr>
        <w:t>i</w:t>
      </w:r>
      <w:r w:rsidRPr="006800B9">
        <w:rPr>
          <w:rFonts w:ascii="CMR9" w:eastAsia="宋体" w:hAnsi="CMR9" w:cs="CMR9"/>
          <w:kern w:val="0"/>
          <w:sz w:val="18"/>
          <w:szCs w:val="18"/>
        </w:rPr>
        <w:t>vely</w:t>
      </w:r>
      <w:r w:rsidRPr="006800B9">
        <w:rPr>
          <w:rFonts w:ascii="CMR9" w:eastAsia="宋体" w:hAnsi="CMR9" w:cs="CMR9" w:hint="eastAsia"/>
          <w:kern w:val="0"/>
          <w:sz w:val="18"/>
          <w:szCs w:val="18"/>
        </w:rPr>
        <w:t>增加循环头处的可行程序状态空间，以期迅速求得循环不变式，但一般也会导致了大量的精度损失。尤其，采用线性表达能力</w:t>
      </w:r>
      <w:proofErr w:type="gramStart"/>
      <w:r w:rsidRPr="006800B9">
        <w:rPr>
          <w:rFonts w:ascii="CMR9" w:eastAsia="宋体" w:hAnsi="CMR9" w:cs="CMR9" w:hint="eastAsia"/>
          <w:kern w:val="0"/>
          <w:sz w:val="18"/>
          <w:szCs w:val="18"/>
        </w:rPr>
        <w:t>抽象域来分析</w:t>
      </w:r>
      <w:proofErr w:type="gramEnd"/>
      <w:r w:rsidRPr="006800B9">
        <w:rPr>
          <w:rFonts w:ascii="CMR9" w:eastAsia="宋体" w:hAnsi="CMR9" w:cs="CMR9" w:hint="eastAsia"/>
          <w:kern w:val="0"/>
          <w:sz w:val="18"/>
          <w:szCs w:val="18"/>
        </w:rPr>
        <w:t>含非线性循环不变式的程序，很容易导致变量值范围加宽到无穷边界，从而引入大量运行时错误的虚假报警。</w:t>
      </w:r>
    </w:p>
    <w:p w14:paraId="7C28037C" w14:textId="232C7683" w:rsidR="006800B9" w:rsidRDefault="0051196A" w:rsidP="006800B9">
      <w:pPr>
        <w:ind w:firstLineChars="500" w:firstLine="1050"/>
      </w:pPr>
      <w:r>
        <w:rPr>
          <w:noProof/>
        </w:rPr>
        <mc:AlternateContent>
          <mc:Choice Requires="wps">
            <w:drawing>
              <wp:inline distT="0" distB="0" distL="0" distR="0" wp14:anchorId="794FBD13" wp14:editId="548EDA56">
                <wp:extent cx="1709531" cy="1883706"/>
                <wp:effectExtent l="0" t="0" r="24130" b="2159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531" cy="1883706"/>
                        </a:xfrm>
                        <a:prstGeom prst="rect">
                          <a:avLst/>
                        </a:prstGeom>
                        <a:solidFill>
                          <a:srgbClr val="FFFFFF"/>
                        </a:solidFill>
                        <a:ln w="9525">
                          <a:solidFill>
                            <a:srgbClr val="000000"/>
                          </a:solidFill>
                          <a:miter lim="800000"/>
                        </a:ln>
                      </wps:spPr>
                      <wps:txbx>
                        <w:txbxContent>
                          <w:p w14:paraId="14754938" w14:textId="77777777" w:rsidR="00854ED2" w:rsidRDefault="00854ED2" w:rsidP="006800B9">
                            <w:proofErr w:type="gramStart"/>
                            <w:r>
                              <w:t>void</w:t>
                            </w:r>
                            <w:proofErr w:type="gramEnd"/>
                            <w:r>
                              <w:t xml:space="preserve"> main()</w:t>
                            </w:r>
                          </w:p>
                          <w:p w14:paraId="7286B851" w14:textId="77777777" w:rsidR="00854ED2" w:rsidRDefault="00854ED2" w:rsidP="006800B9">
                            <w:r>
                              <w:t xml:space="preserve"> {</w:t>
                            </w:r>
                          </w:p>
                          <w:p w14:paraId="3559E680" w14:textId="77777777" w:rsidR="00854ED2" w:rsidRDefault="00854ED2" w:rsidP="006800B9">
                            <w:r>
                              <w:t xml:space="preserve">   </w:t>
                            </w:r>
                            <w:proofErr w:type="gramStart"/>
                            <w:r>
                              <w:t>int</w:t>
                            </w:r>
                            <w:proofErr w:type="gramEnd"/>
                            <w:r>
                              <w:t xml:space="preserve"> x=-10,y=0;</w:t>
                            </w:r>
                          </w:p>
                          <w:p w14:paraId="54EC85B4" w14:textId="77777777" w:rsidR="00854ED2" w:rsidRDefault="00854ED2" w:rsidP="006800B9">
                            <w:r>
                              <w:t xml:space="preserve">   </w:t>
                            </w:r>
                            <w:proofErr w:type="gramStart"/>
                            <w:r>
                              <w:t>while(</w:t>
                            </w:r>
                            <w:proofErr w:type="gramEnd"/>
                            <w:r>
                              <w:t>x&lt;=20)</w:t>
                            </w:r>
                          </w:p>
                          <w:p w14:paraId="10D235FE" w14:textId="77777777" w:rsidR="00854ED2" w:rsidRDefault="00854ED2" w:rsidP="006800B9">
                            <w:r>
                              <w:t xml:space="preserve">   {</w:t>
                            </w:r>
                          </w:p>
                          <w:p w14:paraId="6B6DFE74" w14:textId="77777777" w:rsidR="00854ED2" w:rsidRDefault="00854ED2" w:rsidP="006800B9">
                            <w:r>
                              <w:t xml:space="preserve">    </w:t>
                            </w:r>
                            <w:r>
                              <w:rPr>
                                <w:rFonts w:ascii="宋体" w:eastAsia="宋体" w:hAnsi="宋体" w:hint="eastAsia"/>
                              </w:rPr>
                              <w:t>①</w:t>
                            </w:r>
                            <w:r>
                              <w:t>x=x+1;</w:t>
                            </w:r>
                          </w:p>
                          <w:p w14:paraId="75C79648" w14:textId="77777777" w:rsidR="00854ED2" w:rsidRDefault="00854ED2" w:rsidP="006800B9">
                            <w:r>
                              <w:t xml:space="preserve">    </w:t>
                            </w:r>
                            <w:r>
                              <w:rPr>
                                <w:rFonts w:ascii="宋体" w:eastAsia="宋体" w:hAnsi="宋体" w:hint="eastAsia"/>
                              </w:rPr>
                              <w:t>②</w:t>
                            </w:r>
                            <w:r>
                              <w:t>y=y+x;//y=y+x*x*x;</w:t>
                            </w:r>
                          </w:p>
                          <w:p w14:paraId="04DD48F6" w14:textId="77777777" w:rsidR="00854ED2" w:rsidRDefault="00854ED2" w:rsidP="006800B9">
                            <w:pPr>
                              <w:ind w:firstLineChars="150" w:firstLine="315"/>
                            </w:pPr>
                            <w:r>
                              <w:t>}</w:t>
                            </w:r>
                          </w:p>
                          <w:p w14:paraId="3844C223" w14:textId="77777777" w:rsidR="00854ED2" w:rsidRDefault="00854ED2" w:rsidP="006800B9">
                            <w:r>
                              <w:t>}</w:t>
                            </w:r>
                          </w:p>
                        </w:txbxContent>
                      </wps:txbx>
                      <wps:bodyPr rot="0" vert="horz" wrap="square" lIns="91440" tIns="45720" rIns="91440" bIns="45720" anchor="t" anchorCtr="0">
                        <a:spAutoFit/>
                      </wps:bodyPr>
                    </wps:wsp>
                  </a:graphicData>
                </a:graphic>
              </wp:inline>
            </w:drawing>
          </mc:Choice>
          <mc:Fallback>
            <w:pict>
              <v:shapetype w14:anchorId="794FBD13" id="_x0000_t202" coordsize="21600,21600" o:spt="202" path="m,l,21600r21600,l21600,xe">
                <v:stroke joinstyle="miter"/>
                <v:path gradientshapeok="t" o:connecttype="rect"/>
              </v:shapetype>
              <v:shape id="文本框 2" o:spid="_x0000_s1026" type="#_x0000_t202" style="width:134.6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">
                <v:textbox style="mso-fit-shape-to-text:t">
                  <w:txbxContent>
                    <w:p w14:paraId="14754938" w14:textId="77777777" w:rsidR="00854ED2" w:rsidRDefault="00854ED2" w:rsidP="006800B9">
                      <w:r>
                        <w:t>void main()</w:t>
                      </w:r>
                    </w:p>
                    <w:p w14:paraId="7286B851" w14:textId="77777777" w:rsidR="00854ED2" w:rsidRDefault="00854ED2" w:rsidP="006800B9">
                      <w:r>
                        <w:t xml:space="preserve"> {</w:t>
                      </w:r>
                    </w:p>
                    <w:p w14:paraId="3559E680" w14:textId="77777777" w:rsidR="00854ED2" w:rsidRDefault="00854ED2" w:rsidP="006800B9">
                      <w:r>
                        <w:t xml:space="preserve">   int x=-10,y=0;</w:t>
                      </w:r>
                    </w:p>
                    <w:p w14:paraId="54EC85B4" w14:textId="77777777" w:rsidR="00854ED2" w:rsidRDefault="00854ED2" w:rsidP="006800B9">
                      <w:r>
                        <w:t xml:space="preserve">   while(x&lt;=20)</w:t>
                      </w:r>
                    </w:p>
                    <w:p w14:paraId="10D235FE" w14:textId="77777777" w:rsidR="00854ED2" w:rsidRDefault="00854ED2" w:rsidP="006800B9">
                      <w:r>
                        <w:t xml:space="preserve">   {</w:t>
                      </w:r>
                    </w:p>
                    <w:p w14:paraId="6B6DFE74" w14:textId="77777777" w:rsidR="00854ED2" w:rsidRDefault="00854ED2" w:rsidP="006800B9">
                      <w:r>
                        <w:t xml:space="preserve">    </w:t>
                      </w:r>
                      <w:r>
                        <w:rPr>
                          <w:rFonts w:ascii="宋体" w:eastAsia="宋体" w:hAnsi="宋体" w:hint="eastAsia"/>
                        </w:rPr>
                        <w:t>①</w:t>
                      </w:r>
                      <w:r>
                        <w:t>x=x+1;</w:t>
                      </w:r>
                    </w:p>
                    <w:p w14:paraId="75C79648" w14:textId="77777777" w:rsidR="00854ED2" w:rsidRDefault="00854ED2" w:rsidP="006800B9">
                      <w:r>
                        <w:t xml:space="preserve">    </w:t>
                      </w:r>
                      <w:r>
                        <w:rPr>
                          <w:rFonts w:ascii="宋体" w:eastAsia="宋体" w:hAnsi="宋体" w:hint="eastAsia"/>
                        </w:rPr>
                        <w:t>②</w:t>
                      </w:r>
                      <w:r>
                        <w:t>y=y+x;//y=y+x*x*x;</w:t>
                      </w:r>
                    </w:p>
                    <w:p w14:paraId="04DD48F6" w14:textId="77777777" w:rsidR="00854ED2" w:rsidRDefault="00854ED2" w:rsidP="006800B9">
                      <w:pPr>
                        <w:ind w:firstLineChars="150" w:firstLine="315"/>
                      </w:pPr>
                      <w:r>
                        <w:t>}</w:t>
                      </w:r>
                    </w:p>
                    <w:p w14:paraId="3844C223" w14:textId="77777777" w:rsidR="00854ED2" w:rsidRDefault="00854ED2" w:rsidP="006800B9">
                      <w:r>
                        <w:t>}</w:t>
                      </w:r>
                    </w:p>
                  </w:txbxContent>
                </v:textbox>
                <w10:anchorlock/>
              </v:shape>
            </w:pict>
          </mc:Fallback>
        </mc:AlternateContent>
      </w:r>
      <w:r>
        <w:rPr>
          <w:noProof/>
        </w:rPr>
        <w:t xml:space="preserve">      </w:t>
      </w:r>
      <w:r w:rsidR="008A538B" w:rsidRPr="008A538B">
        <w:rPr>
          <w:noProof/>
        </w:rPr>
        <w:drawing>
          <wp:inline distT="0" distB="0" distL="0" distR="0" wp14:anchorId="501C156E" wp14:editId="6DB0EFC3">
            <wp:extent cx="1858061" cy="1903360"/>
            <wp:effectExtent l="0" t="0" r="0" b="1905"/>
            <wp:docPr id="78" name="图片 78" descr="E:\语义抽象\Paper_writing\motiva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语义抽象\Paper_writing\motivation_examp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3049" cy="1908470"/>
                    </a:xfrm>
                    <a:prstGeom prst="rect">
                      <a:avLst/>
                    </a:prstGeom>
                    <a:noFill/>
                    <a:ln>
                      <a:noFill/>
                    </a:ln>
                  </pic:spPr>
                </pic:pic>
              </a:graphicData>
            </a:graphic>
          </wp:inline>
        </w:drawing>
      </w:r>
    </w:p>
    <w:p w14:paraId="261A9E9D" w14:textId="77777777" w:rsidR="006800B9" w:rsidRPr="006800B9" w:rsidRDefault="006800B9" w:rsidP="006800B9">
      <w:pPr>
        <w:ind w:firstLineChars="900" w:firstLine="1620"/>
        <w:rPr>
          <w:rFonts w:ascii="CMR9" w:eastAsia="宋体" w:hAnsi="CMR9" w:cs="CMR9"/>
          <w:kern w:val="0"/>
          <w:sz w:val="18"/>
          <w:szCs w:val="18"/>
        </w:rPr>
      </w:pPr>
      <w:r w:rsidRPr="006800B9">
        <w:rPr>
          <w:rFonts w:ascii="CMR9" w:eastAsia="宋体" w:hAnsi="CMR9" w:cs="CMR9"/>
          <w:kern w:val="0"/>
          <w:sz w:val="18"/>
          <w:szCs w:val="18"/>
        </w:rPr>
        <w:t xml:space="preserve">(a) A program </w:t>
      </w:r>
      <w:r w:rsidRPr="006800B9">
        <w:rPr>
          <w:rFonts w:ascii="CMR9" w:eastAsia="宋体" w:hAnsi="CMR9" w:cs="CMR9"/>
          <w:i/>
          <w:kern w:val="0"/>
          <w:sz w:val="18"/>
          <w:szCs w:val="18"/>
        </w:rPr>
        <w:t>sum</w:t>
      </w:r>
      <w:r w:rsidRPr="006800B9">
        <w:rPr>
          <w:rFonts w:ascii="CMR9" w:eastAsia="宋体" w:hAnsi="CMR9" w:cs="CMR9"/>
          <w:kern w:val="0"/>
          <w:sz w:val="18"/>
          <w:szCs w:val="18"/>
        </w:rPr>
        <w:t xml:space="preserve">                     (b) Depiction of invariants</w:t>
      </w:r>
    </w:p>
    <w:p w14:paraId="6643BC88" w14:textId="77777777" w:rsidR="006800B9" w:rsidRPr="00CC1F9B" w:rsidRDefault="006800B9" w:rsidP="00CC1F9B">
      <w:pPr>
        <w:ind w:left="450" w:firstLineChars="1400" w:firstLine="2520"/>
        <w:rPr>
          <w:rFonts w:ascii="Calibri" w:eastAsia="宋体" w:hAnsi="Calibri" w:cs="Times New Roman"/>
          <w:color w:val="FF0000"/>
          <w:sz w:val="18"/>
        </w:rPr>
      </w:pPr>
      <w:r w:rsidRPr="00CC1F9B">
        <w:rPr>
          <w:rFonts w:ascii="Calibri" w:eastAsia="宋体" w:hAnsi="Calibri" w:cs="Times New Roman" w:hint="eastAsia"/>
          <w:sz w:val="18"/>
        </w:rPr>
        <w:t>F</w:t>
      </w:r>
      <w:r w:rsidRPr="00CC1F9B">
        <w:rPr>
          <w:rFonts w:ascii="Calibri" w:eastAsia="宋体" w:hAnsi="Calibri" w:cs="Times New Roman"/>
          <w:sz w:val="18"/>
        </w:rPr>
        <w:t xml:space="preserve">ig. 1. </w:t>
      </w:r>
      <w:r w:rsidRPr="00CC1F9B">
        <w:rPr>
          <w:rFonts w:ascii="Calibri" w:eastAsia="宋体" w:hAnsi="Calibri" w:cs="Times New Roman" w:hint="eastAsia"/>
          <w:sz w:val="18"/>
        </w:rPr>
        <w:t>A</w:t>
      </w:r>
      <w:r w:rsidRPr="00CC1F9B">
        <w:rPr>
          <w:rFonts w:ascii="Calibri" w:eastAsia="宋体" w:hAnsi="Calibri" w:cs="Times New Roman"/>
          <w:sz w:val="18"/>
        </w:rPr>
        <w:t xml:space="preserve"> Motivati</w:t>
      </w:r>
      <w:r w:rsidRPr="00CC1F9B">
        <w:rPr>
          <w:rFonts w:ascii="Calibri" w:eastAsia="宋体" w:hAnsi="Calibri" w:cs="Times New Roman" w:hint="eastAsia"/>
          <w:sz w:val="18"/>
        </w:rPr>
        <w:t>ng</w:t>
      </w:r>
      <w:r w:rsidRPr="00CC1F9B">
        <w:rPr>
          <w:rFonts w:ascii="Calibri" w:eastAsia="宋体" w:hAnsi="Calibri" w:cs="Times New Roman"/>
          <w:sz w:val="18"/>
        </w:rPr>
        <w:t xml:space="preserve"> Example</w:t>
      </w:r>
    </w:p>
    <w:p w14:paraId="4FA4A2E5" w14:textId="26567DF9" w:rsidR="006800B9" w:rsidRDefault="006800B9" w:rsidP="00AF313F">
      <w:pPr>
        <w:ind w:leftChars="202" w:left="424" w:firstLineChars="200" w:firstLine="360"/>
        <w:rPr>
          <w:rFonts w:ascii="CMR9" w:hAnsi="CMR9" w:cs="CMR9"/>
          <w:kern w:val="0"/>
          <w:sz w:val="18"/>
          <w:szCs w:val="18"/>
        </w:rPr>
      </w:pPr>
      <w:r>
        <w:rPr>
          <w:rFonts w:ascii="CMR9" w:hAnsi="CMR9" w:cs="CMR9" w:hint="eastAsia"/>
          <w:kern w:val="0"/>
          <w:sz w:val="18"/>
          <w:szCs w:val="18"/>
        </w:rPr>
        <w:t>考虑</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1</w:t>
      </w:r>
      <w:r>
        <w:rPr>
          <w:rFonts w:ascii="CMR9" w:hAnsi="CMR9" w:cs="CMR9" w:hint="eastAsia"/>
          <w:kern w:val="0"/>
          <w:sz w:val="18"/>
          <w:szCs w:val="18"/>
        </w:rPr>
        <w:t>中的</w:t>
      </w:r>
      <w:r>
        <w:rPr>
          <w:rFonts w:ascii="CMR9" w:hAnsi="CMR9" w:cs="CMR9" w:hint="eastAsia"/>
          <w:kern w:val="0"/>
          <w:sz w:val="18"/>
          <w:szCs w:val="18"/>
        </w:rPr>
        <w:t>M</w:t>
      </w:r>
      <w:r>
        <w:rPr>
          <w:rFonts w:ascii="CMR9" w:hAnsi="CMR9" w:cs="CMR9"/>
          <w:kern w:val="0"/>
          <w:sz w:val="18"/>
          <w:szCs w:val="18"/>
        </w:rPr>
        <w:t>otivating</w:t>
      </w:r>
      <w:r>
        <w:rPr>
          <w:rFonts w:ascii="CMR9" w:hAnsi="CMR9" w:cs="CMR9" w:hint="eastAsia"/>
          <w:kern w:val="0"/>
          <w:sz w:val="18"/>
          <w:szCs w:val="18"/>
        </w:rPr>
        <w:t>例子，该程序通过一个循环计算了从</w:t>
      </w:r>
      <w:r>
        <w:rPr>
          <w:rFonts w:ascii="CMR9" w:hAnsi="CMR9" w:cs="CMR9" w:hint="eastAsia"/>
          <w:kern w:val="0"/>
          <w:sz w:val="18"/>
          <w:szCs w:val="18"/>
        </w:rPr>
        <w:t>-9</w:t>
      </w:r>
      <w:r>
        <w:rPr>
          <w:rFonts w:ascii="CMR9" w:hAnsi="CMR9" w:cs="CMR9" w:hint="eastAsia"/>
          <w:kern w:val="0"/>
          <w:sz w:val="18"/>
          <w:szCs w:val="18"/>
        </w:rPr>
        <w:t>到</w:t>
      </w:r>
      <w:r>
        <w:rPr>
          <w:rFonts w:ascii="CMR9" w:hAnsi="CMR9" w:cs="CMR9" w:hint="eastAsia"/>
          <w:kern w:val="0"/>
          <w:sz w:val="18"/>
          <w:szCs w:val="18"/>
        </w:rPr>
        <w:t>21</w:t>
      </w:r>
      <w:r>
        <w:rPr>
          <w:rFonts w:ascii="CMR9" w:hAnsi="CMR9" w:cs="CMR9" w:hint="eastAsia"/>
          <w:kern w:val="0"/>
          <w:sz w:val="18"/>
          <w:szCs w:val="18"/>
        </w:rPr>
        <w:t>之间所有整数的和，并将结果存储于变量</w:t>
      </w:r>
      <w:r>
        <w:rPr>
          <w:rFonts w:ascii="CMR9" w:hAnsi="CMR9" w:cs="CMR9" w:hint="eastAsia"/>
          <w:kern w:val="0"/>
          <w:sz w:val="18"/>
          <w:szCs w:val="18"/>
        </w:rPr>
        <w:t>y</w:t>
      </w:r>
      <w:r>
        <w:rPr>
          <w:rFonts w:ascii="CMR9" w:hAnsi="CMR9" w:cs="CMR9" w:hint="eastAsia"/>
          <w:kern w:val="0"/>
          <w:sz w:val="18"/>
          <w:szCs w:val="18"/>
        </w:rPr>
        <w:t>中。从程序具体执行的角度来看，程序点</w:t>
      </w:r>
      <w:r>
        <w:rPr>
          <w:rFonts w:ascii="宋体" w:eastAsia="宋体" w:hAnsi="宋体" w:hint="eastAsia"/>
        </w:rPr>
        <w:t>①</w:t>
      </w:r>
      <w:r>
        <w:rPr>
          <w:rFonts w:ascii="CMR9" w:hAnsi="CMR9" w:cs="CMR9" w:hint="eastAsia"/>
          <w:kern w:val="0"/>
          <w:sz w:val="18"/>
          <w:szCs w:val="18"/>
        </w:rPr>
        <w:t>处</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总是满足二次等式关系</w:t>
      </w:r>
      <w:r>
        <w:rPr>
          <w:rFonts w:ascii="CMR9" w:hAnsi="CMR9" w:cs="CMR9" w:hint="eastAsia"/>
          <w:kern w:val="0"/>
          <w:sz w:val="18"/>
          <w:szCs w:val="18"/>
        </w:rPr>
        <w:t>y=</w:t>
      </w:r>
      <w:r>
        <w:rPr>
          <w:rFonts w:ascii="CMR9" w:hAnsi="CMR9" w:cs="CMR9"/>
          <w:kern w:val="0"/>
          <w:sz w:val="18"/>
          <w:szCs w:val="18"/>
        </w:rPr>
        <w:t xml:space="preserve">(x-9)*(x+10)/2, </w:t>
      </w:r>
      <w:r>
        <w:rPr>
          <w:rFonts w:ascii="CMR9" w:hAnsi="CMR9" w:cs="CMR9" w:hint="eastAsia"/>
          <w:kern w:val="0"/>
          <w:sz w:val="18"/>
          <w:szCs w:val="18"/>
        </w:rPr>
        <w:t>其中</w:t>
      </w:r>
      <w:r>
        <w:rPr>
          <w:rFonts w:ascii="CMR9" w:hAnsi="CMR9" w:cs="CMR9"/>
          <w:kern w:val="0"/>
          <w:sz w:val="18"/>
          <w:szCs w:val="18"/>
        </w:rPr>
        <w:t>-10&lt;=x&lt;=20</w:t>
      </w:r>
      <w:r>
        <w:rPr>
          <w:rFonts w:ascii="CMR9" w:hAnsi="CMR9" w:cs="CMR9" w:hint="eastAsia"/>
          <w:kern w:val="0"/>
          <w:sz w:val="18"/>
          <w:szCs w:val="18"/>
        </w:rPr>
        <w:t>，如</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1(</w:t>
      </w:r>
      <w:r>
        <w:rPr>
          <w:rFonts w:ascii="CMR9" w:hAnsi="CMR9" w:cs="CMR9"/>
          <w:kern w:val="0"/>
          <w:sz w:val="18"/>
          <w:szCs w:val="18"/>
        </w:rPr>
        <w:t>b)</w:t>
      </w:r>
      <w:r>
        <w:rPr>
          <w:rFonts w:ascii="CMR9" w:hAnsi="CMR9" w:cs="CMR9" w:hint="eastAsia"/>
          <w:kern w:val="0"/>
          <w:sz w:val="18"/>
          <w:szCs w:val="18"/>
        </w:rPr>
        <w:t>中散点构成的抛物线</w:t>
      </w:r>
      <w:r w:rsidR="00AF313F">
        <w:rPr>
          <w:rFonts w:ascii="CMR9" w:hAnsi="CMR9" w:cs="CMR9" w:hint="eastAsia"/>
          <w:kern w:val="0"/>
          <w:sz w:val="18"/>
          <w:szCs w:val="18"/>
        </w:rPr>
        <w:t>段</w:t>
      </w:r>
      <w:r>
        <w:rPr>
          <w:rFonts w:ascii="CMR9" w:hAnsi="CMR9" w:cs="CMR9" w:hint="eastAsia"/>
          <w:kern w:val="0"/>
          <w:sz w:val="18"/>
          <w:szCs w:val="18"/>
        </w:rPr>
        <w:t>(</w:t>
      </w:r>
      <w:r w:rsidR="00AF313F">
        <w:rPr>
          <w:rFonts w:ascii="CMR9" w:hAnsi="CMR9" w:cs="CMR9"/>
          <w:kern w:val="0"/>
          <w:sz w:val="18"/>
          <w:szCs w:val="18"/>
        </w:rPr>
        <w:t>L</w:t>
      </w:r>
      <w:r>
        <w:rPr>
          <w:rFonts w:ascii="CMR9" w:hAnsi="CMR9" w:cs="CMR9" w:hint="eastAsia"/>
          <w:kern w:val="0"/>
          <w:sz w:val="18"/>
          <w:szCs w:val="18"/>
        </w:rPr>
        <w:t>)</w:t>
      </w:r>
      <w:r>
        <w:rPr>
          <w:rFonts w:ascii="CMR9" w:hAnsi="CMR9" w:cs="CMR9" w:hint="eastAsia"/>
          <w:kern w:val="0"/>
          <w:sz w:val="18"/>
          <w:szCs w:val="18"/>
        </w:rPr>
        <w:t>。从这个二次关系不难得出</w:t>
      </w:r>
      <w:r>
        <w:rPr>
          <w:rFonts w:ascii="CMR9" w:hAnsi="CMR9" w:cs="CMR9" w:hint="eastAsia"/>
          <w:kern w:val="0"/>
          <w:sz w:val="18"/>
          <w:szCs w:val="18"/>
        </w:rPr>
        <w:t>y</w:t>
      </w:r>
      <w:r>
        <w:rPr>
          <w:rFonts w:ascii="CMR9" w:hAnsi="CMR9" w:cs="CMR9" w:hint="eastAsia"/>
          <w:kern w:val="0"/>
          <w:sz w:val="18"/>
          <w:szCs w:val="18"/>
        </w:rPr>
        <w:t>的值总是满足</w:t>
      </w:r>
      <w:r>
        <w:rPr>
          <w:rFonts w:ascii="CMR9" w:hAnsi="CMR9" w:cs="CMR9"/>
          <w:kern w:val="0"/>
          <w:sz w:val="18"/>
          <w:szCs w:val="18"/>
        </w:rPr>
        <w:t xml:space="preserve"> -45&lt;=y&lt;=165,</w:t>
      </w:r>
      <w:r>
        <w:rPr>
          <w:rFonts w:ascii="CMR9" w:hAnsi="CMR9" w:cs="CMR9" w:hint="eastAsia"/>
          <w:kern w:val="0"/>
          <w:sz w:val="18"/>
          <w:szCs w:val="18"/>
        </w:rPr>
        <w:t>所以在程序点</w:t>
      </w:r>
      <w:r>
        <w:rPr>
          <w:rFonts w:ascii="宋体" w:eastAsia="宋体" w:hAnsi="宋体" w:hint="eastAsia"/>
        </w:rPr>
        <w:t>②处</w:t>
      </w:r>
      <w:r>
        <w:rPr>
          <w:rFonts w:ascii="CMR9" w:hAnsi="CMR9" w:cs="CMR9" w:hint="eastAsia"/>
          <w:kern w:val="0"/>
          <w:sz w:val="18"/>
          <w:szCs w:val="18"/>
        </w:rPr>
        <w:t>语句</w:t>
      </w:r>
      <w:r>
        <w:rPr>
          <w:rFonts w:ascii="CMR9" w:hAnsi="CMR9" w:cs="CMR9" w:hint="eastAsia"/>
          <w:kern w:val="0"/>
          <w:sz w:val="18"/>
          <w:szCs w:val="18"/>
        </w:rPr>
        <w:t>y=y+x</w:t>
      </w:r>
      <w:r>
        <w:rPr>
          <w:rFonts w:ascii="CMR9" w:hAnsi="CMR9" w:cs="CMR9"/>
          <w:kern w:val="0"/>
          <w:sz w:val="18"/>
          <w:szCs w:val="18"/>
        </w:rPr>
        <w:t>;</w:t>
      </w:r>
      <w:r>
        <w:rPr>
          <w:rFonts w:ascii="CMR9" w:hAnsi="CMR9" w:cs="CMR9" w:hint="eastAsia"/>
          <w:kern w:val="0"/>
          <w:sz w:val="18"/>
          <w:szCs w:val="18"/>
        </w:rPr>
        <w:t>不存在整数溢出。但是基于现有的线性抽象域（包括区间、八边形或多面体抽象域等）和现有的加宽算子，在程序点</w:t>
      </w:r>
      <w:r w:rsidRPr="00F56AA5">
        <w:rPr>
          <w:rFonts w:ascii="宋体" w:eastAsia="宋体" w:hAnsi="宋体" w:hint="eastAsia"/>
          <w:sz w:val="18"/>
          <w:szCs w:val="18"/>
        </w:rPr>
        <w:t>①处</w:t>
      </w:r>
      <w:r>
        <w:rPr>
          <w:rFonts w:ascii="宋体" w:eastAsia="宋体" w:hAnsi="宋体" w:hint="eastAsia"/>
          <w:sz w:val="18"/>
          <w:szCs w:val="18"/>
        </w:rPr>
        <w:t>得不到</w:t>
      </w:r>
      <w:r>
        <w:rPr>
          <w:rFonts w:ascii="CMR9" w:hAnsi="CMR9" w:cs="CMR9" w:hint="eastAsia"/>
          <w:kern w:val="0"/>
          <w:sz w:val="18"/>
          <w:szCs w:val="18"/>
        </w:rPr>
        <w:t>任何关于变量</w:t>
      </w:r>
      <w:r>
        <w:rPr>
          <w:rFonts w:ascii="CMR9" w:hAnsi="CMR9" w:cs="CMR9" w:hint="eastAsia"/>
          <w:kern w:val="0"/>
          <w:sz w:val="18"/>
          <w:szCs w:val="18"/>
        </w:rPr>
        <w:t>y</w:t>
      </w:r>
      <w:r>
        <w:rPr>
          <w:rFonts w:ascii="CMR9" w:hAnsi="CMR9" w:cs="CMR9" w:hint="eastAsia"/>
          <w:kern w:val="0"/>
          <w:sz w:val="18"/>
          <w:szCs w:val="18"/>
        </w:rPr>
        <w:t>的有意义不变式，即只能得到</w:t>
      </w:r>
      <w:r>
        <w:rPr>
          <w:rFonts w:ascii="CMR9" w:hAnsi="CMR9" w:cs="CMR9" w:hint="eastAsia"/>
          <w:kern w:val="0"/>
          <w:sz w:val="18"/>
          <w:szCs w:val="18"/>
        </w:rPr>
        <w:t>y</w:t>
      </w:r>
      <w:r w:rsidR="001C6353">
        <w:rPr>
          <w:rFonts w:ascii="CMR9" w:hAnsi="CMR9" w:cs="CMR9"/>
          <w:kern w:val="0"/>
          <w:sz w:val="18"/>
          <w:szCs w:val="18"/>
        </w:rPr>
        <w:t>属于</w:t>
      </w:r>
      <w:r>
        <w:rPr>
          <w:rFonts w:ascii="CMR9" w:hAnsi="CMR9" w:cs="CMR9" w:hint="eastAsia"/>
          <w:kern w:val="0"/>
          <w:sz w:val="18"/>
          <w:szCs w:val="18"/>
        </w:rPr>
        <w:t>[-oo,+oo]</w:t>
      </w:r>
      <w:r>
        <w:rPr>
          <w:rFonts w:ascii="CMR9" w:hAnsi="CMR9" w:cs="CMR9" w:hint="eastAsia"/>
          <w:kern w:val="0"/>
          <w:sz w:val="18"/>
          <w:szCs w:val="18"/>
        </w:rPr>
        <w:t>。从而，在程序点</w:t>
      </w:r>
      <w:r>
        <w:rPr>
          <w:rFonts w:ascii="宋体" w:eastAsia="宋体" w:hAnsi="宋体" w:hint="eastAsia"/>
        </w:rPr>
        <w:t>②</w:t>
      </w:r>
      <w:r>
        <w:rPr>
          <w:rFonts w:ascii="CMR9" w:hAnsi="CMR9" w:cs="CMR9" w:hint="eastAsia"/>
          <w:kern w:val="0"/>
          <w:sz w:val="18"/>
          <w:szCs w:val="18"/>
        </w:rPr>
        <w:t>y=y+x</w:t>
      </w:r>
      <w:r>
        <w:rPr>
          <w:rFonts w:ascii="CMR9" w:hAnsi="CMR9" w:cs="CMR9" w:hint="eastAsia"/>
          <w:kern w:val="0"/>
          <w:sz w:val="18"/>
          <w:szCs w:val="18"/>
        </w:rPr>
        <w:t>；</w:t>
      </w:r>
      <w:r>
        <w:rPr>
          <w:rFonts w:ascii="CMR9" w:hAnsi="CMR9" w:cs="CMR9" w:hint="eastAsia"/>
          <w:kern w:val="0"/>
          <w:sz w:val="18"/>
          <w:szCs w:val="18"/>
        </w:rPr>
        <w:t xml:space="preserve"> the analysis</w:t>
      </w:r>
      <w:r>
        <w:rPr>
          <w:rFonts w:ascii="CMR9" w:hAnsi="CMR9" w:cs="CMR9" w:hint="eastAsia"/>
          <w:kern w:val="0"/>
          <w:sz w:val="18"/>
          <w:szCs w:val="18"/>
        </w:rPr>
        <w:t>会给出整数溢出的警报。但这显然是一个误报。</w:t>
      </w:r>
      <w:r>
        <w:rPr>
          <w:rFonts w:ascii="CMR9" w:hAnsi="CMR9" w:cs="CMR9" w:hint="eastAsia"/>
          <w:kern w:val="0"/>
          <w:sz w:val="18"/>
          <w:szCs w:val="18"/>
        </w:rPr>
        <w:t xml:space="preserve"> </w:t>
      </w:r>
      <w:r>
        <w:rPr>
          <w:rFonts w:ascii="CMR9" w:hAnsi="CMR9" w:cs="CMR9" w:hint="eastAsia"/>
          <w:kern w:val="0"/>
          <w:sz w:val="18"/>
          <w:szCs w:val="18"/>
        </w:rPr>
        <w:t>为了消除这类警告，很</w:t>
      </w:r>
      <w:r w:rsidRPr="00757E18">
        <w:rPr>
          <w:rFonts w:ascii="CMR9" w:hAnsi="CMR9" w:cs="CMR9" w:hint="eastAsia"/>
          <w:kern w:val="0"/>
          <w:sz w:val="18"/>
          <w:szCs w:val="18"/>
        </w:rPr>
        <w:t>多工作设计了特定的非线性</w:t>
      </w:r>
      <w:proofErr w:type="gramStart"/>
      <w:r w:rsidRPr="00757E18">
        <w:rPr>
          <w:rFonts w:ascii="CMR9" w:hAnsi="CMR9" w:cs="CMR9" w:hint="eastAsia"/>
          <w:kern w:val="0"/>
          <w:sz w:val="18"/>
          <w:szCs w:val="18"/>
        </w:rPr>
        <w:t>抽象域来描述</w:t>
      </w:r>
      <w:proofErr w:type="gramEnd"/>
      <w:r w:rsidRPr="00757E18">
        <w:rPr>
          <w:rFonts w:ascii="CMR9" w:hAnsi="CMR9" w:cs="CMR9" w:hint="eastAsia"/>
          <w:kern w:val="0"/>
          <w:sz w:val="18"/>
          <w:szCs w:val="18"/>
        </w:rPr>
        <w:t>程序中的非线性性质</w:t>
      </w:r>
      <w:r>
        <w:rPr>
          <w:rFonts w:ascii="CMR9" w:hAnsi="CMR9" w:cs="CMR9" w:hint="eastAsia"/>
          <w:kern w:val="0"/>
          <w:sz w:val="18"/>
          <w:szCs w:val="18"/>
        </w:rPr>
        <w:t>，但这类抽象</w:t>
      </w:r>
      <w:proofErr w:type="gramStart"/>
      <w:r>
        <w:rPr>
          <w:rFonts w:ascii="CMR9" w:hAnsi="CMR9" w:cs="CMR9" w:hint="eastAsia"/>
          <w:kern w:val="0"/>
          <w:sz w:val="18"/>
          <w:szCs w:val="18"/>
        </w:rPr>
        <w:t>域时间</w:t>
      </w:r>
      <w:proofErr w:type="gramEnd"/>
      <w:r>
        <w:rPr>
          <w:rFonts w:ascii="CMR9" w:hAnsi="CMR9" w:cs="CMR9" w:hint="eastAsia"/>
          <w:kern w:val="0"/>
          <w:sz w:val="18"/>
          <w:szCs w:val="18"/>
        </w:rPr>
        <w:t>和空间复杂度高，一般是面向特定领域特征的，不具备通用性而且通常只能描述二次关系（而无法表达更高次关系）。在文献中的工作虽然能描述</w:t>
      </w:r>
      <w:r>
        <w:rPr>
          <w:rFonts w:ascii="CMR9" w:hAnsi="CMR9" w:cs="CMR9" w:hint="eastAsia"/>
          <w:kern w:val="0"/>
          <w:sz w:val="18"/>
          <w:szCs w:val="18"/>
        </w:rPr>
        <w:t>Motivation</w:t>
      </w:r>
      <w:r>
        <w:rPr>
          <w:rFonts w:ascii="CMR9" w:hAnsi="CMR9" w:cs="CMR9"/>
          <w:kern w:val="0"/>
          <w:sz w:val="18"/>
          <w:szCs w:val="18"/>
        </w:rPr>
        <w:t xml:space="preserve"> </w:t>
      </w:r>
      <w:r>
        <w:rPr>
          <w:rFonts w:ascii="CMR9" w:hAnsi="CMR9" w:cs="CMR9" w:hint="eastAsia"/>
          <w:kern w:val="0"/>
          <w:sz w:val="18"/>
          <w:szCs w:val="18"/>
        </w:rPr>
        <w:t>Example</w:t>
      </w:r>
      <w:r>
        <w:rPr>
          <w:rFonts w:ascii="CMR9" w:hAnsi="CMR9" w:cs="CMR9" w:hint="eastAsia"/>
          <w:kern w:val="0"/>
          <w:sz w:val="18"/>
          <w:szCs w:val="18"/>
        </w:rPr>
        <w:t>的</w:t>
      </w:r>
      <w:r>
        <w:rPr>
          <w:rFonts w:ascii="CMR9" w:hAnsi="CMR9" w:cs="CMR9" w:hint="eastAsia"/>
          <w:kern w:val="0"/>
          <w:sz w:val="18"/>
          <w:szCs w:val="18"/>
        </w:rPr>
        <w:t>y=</w:t>
      </w:r>
      <w:r>
        <w:rPr>
          <w:rFonts w:ascii="CMR9" w:hAnsi="CMR9" w:cs="CMR9"/>
          <w:kern w:val="0"/>
          <w:sz w:val="18"/>
          <w:szCs w:val="18"/>
        </w:rPr>
        <w:t>(x-9)*(x+10)/2</w:t>
      </w:r>
      <w:r>
        <w:rPr>
          <w:rFonts w:ascii="CMR9" w:hAnsi="CMR9" w:cs="CMR9" w:hint="eastAsia"/>
          <w:kern w:val="0"/>
          <w:sz w:val="18"/>
          <w:szCs w:val="18"/>
        </w:rPr>
        <w:t>不变式，但如果我们将</w:t>
      </w:r>
      <w:r>
        <w:rPr>
          <w:rFonts w:ascii="CMR9" w:hAnsi="CMR9" w:cs="CMR9" w:hint="eastAsia"/>
          <w:kern w:val="0"/>
          <w:sz w:val="18"/>
          <w:szCs w:val="18"/>
        </w:rPr>
        <w:t>y</w:t>
      </w:r>
      <w:r>
        <w:rPr>
          <w:rFonts w:ascii="CMR9" w:hAnsi="CMR9" w:cs="CMR9"/>
          <w:kern w:val="0"/>
          <w:sz w:val="18"/>
          <w:szCs w:val="18"/>
        </w:rPr>
        <w:t>=y+x;</w:t>
      </w:r>
      <w:r>
        <w:rPr>
          <w:rFonts w:ascii="CMR9" w:hAnsi="CMR9" w:cs="CMR9" w:hint="eastAsia"/>
          <w:kern w:val="0"/>
          <w:sz w:val="18"/>
          <w:szCs w:val="18"/>
        </w:rPr>
        <w:t>语句改成</w:t>
      </w:r>
      <w:r>
        <w:rPr>
          <w:rFonts w:ascii="CMR9" w:hAnsi="CMR9" w:cs="CMR9" w:hint="eastAsia"/>
          <w:kern w:val="0"/>
          <w:sz w:val="18"/>
          <w:szCs w:val="18"/>
        </w:rPr>
        <w:t>y</w:t>
      </w:r>
      <w:r>
        <w:rPr>
          <w:rFonts w:ascii="CMR9" w:hAnsi="CMR9" w:cs="CMR9"/>
          <w:kern w:val="0"/>
          <w:sz w:val="18"/>
          <w:szCs w:val="18"/>
        </w:rPr>
        <w:t>=y+x*x*x;</w:t>
      </w:r>
      <w:r>
        <w:rPr>
          <w:rFonts w:ascii="CMR9" w:hAnsi="CMR9" w:cs="CMR9" w:hint="eastAsia"/>
          <w:kern w:val="0"/>
          <w:sz w:val="18"/>
          <w:szCs w:val="18"/>
        </w:rPr>
        <w:t>则这些工作将不能表达新的更高次的多项式不变式，而且</w:t>
      </w:r>
      <w:r>
        <w:rPr>
          <w:rFonts w:ascii="CMR9" w:hAnsi="CMR9" w:cs="CMR9" w:hint="eastAsia"/>
          <w:kern w:val="0"/>
          <w:sz w:val="18"/>
          <w:szCs w:val="18"/>
        </w:rPr>
        <w:t>y</w:t>
      </w:r>
      <w:r>
        <w:rPr>
          <w:rFonts w:ascii="CMR9" w:hAnsi="CMR9" w:cs="CMR9" w:hint="eastAsia"/>
          <w:kern w:val="0"/>
          <w:sz w:val="18"/>
          <w:szCs w:val="18"/>
        </w:rPr>
        <w:t>的所有信息会在加宽过程中被损失掉，依然会产生整数溢出误报。</w:t>
      </w:r>
    </w:p>
    <w:p w14:paraId="1BF9B2CE" w14:textId="6BCEBBC7" w:rsidR="006800B9" w:rsidRDefault="006800B9" w:rsidP="000D0FCB">
      <w:pPr>
        <w:pStyle w:val="a5"/>
        <w:ind w:left="450" w:firstLine="360"/>
        <w:rPr>
          <w:rFonts w:ascii="CMR9" w:hAnsi="CMR9" w:cs="CMR9"/>
          <w:kern w:val="0"/>
          <w:sz w:val="18"/>
          <w:szCs w:val="18"/>
        </w:rPr>
      </w:pPr>
      <w:r w:rsidRPr="0006783A">
        <w:rPr>
          <w:rFonts w:ascii="CMR9" w:hAnsi="CMR9" w:cs="CMR9" w:hint="eastAsia"/>
          <w:kern w:val="0"/>
          <w:sz w:val="18"/>
          <w:szCs w:val="18"/>
        </w:rPr>
        <w:t>本文提出一种新的</w:t>
      </w:r>
      <w:r>
        <w:rPr>
          <w:rFonts w:ascii="CMR9" w:hAnsi="CMR9" w:cs="CMR9" w:hint="eastAsia"/>
          <w:kern w:val="0"/>
          <w:sz w:val="18"/>
          <w:szCs w:val="18"/>
        </w:rPr>
        <w:t>面向</w:t>
      </w:r>
      <w:r w:rsidRPr="0006783A">
        <w:rPr>
          <w:rFonts w:ascii="CMR9" w:hAnsi="CMR9" w:cs="CMR9" w:hint="eastAsia"/>
          <w:kern w:val="0"/>
          <w:sz w:val="18"/>
          <w:szCs w:val="18"/>
        </w:rPr>
        <w:t>循环</w:t>
      </w:r>
      <w:r>
        <w:rPr>
          <w:rFonts w:ascii="CMR9" w:hAnsi="CMR9" w:cs="CMR9" w:hint="eastAsia"/>
          <w:kern w:val="0"/>
          <w:sz w:val="18"/>
          <w:szCs w:val="18"/>
        </w:rPr>
        <w:t>的层次化分析方法。该方法的主要思想是利用</w:t>
      </w:r>
      <w:r w:rsidRPr="0006783A">
        <w:rPr>
          <w:rFonts w:ascii="CMR9" w:hAnsi="CMR9" w:cs="CMR9" w:hint="eastAsia"/>
          <w:kern w:val="0"/>
          <w:sz w:val="18"/>
          <w:szCs w:val="18"/>
        </w:rPr>
        <w:t>循环中的</w:t>
      </w:r>
      <w:r>
        <w:rPr>
          <w:rFonts w:ascii="CMR9" w:hAnsi="CMR9" w:cs="CMR9" w:hint="eastAsia"/>
          <w:kern w:val="0"/>
          <w:sz w:val="18"/>
          <w:szCs w:val="18"/>
        </w:rPr>
        <w:t>已计算出来的</w:t>
      </w:r>
      <w:r w:rsidRPr="0006783A">
        <w:rPr>
          <w:rFonts w:ascii="CMR9" w:hAnsi="CMR9" w:cs="CMR9" w:hint="eastAsia"/>
          <w:kern w:val="0"/>
          <w:sz w:val="18"/>
          <w:szCs w:val="18"/>
        </w:rPr>
        <w:t>部分不变式</w:t>
      </w:r>
      <w:r>
        <w:rPr>
          <w:rFonts w:ascii="CMR9" w:hAnsi="CMR9" w:cs="CMR9" w:hint="eastAsia"/>
          <w:kern w:val="0"/>
          <w:sz w:val="18"/>
          <w:szCs w:val="18"/>
        </w:rPr>
        <w:t>（只涉及部分程序变量的不变式）</w:t>
      </w:r>
      <w:r w:rsidRPr="0006783A">
        <w:rPr>
          <w:rFonts w:ascii="CMR9" w:hAnsi="CMR9" w:cs="CMR9" w:hint="eastAsia"/>
          <w:kern w:val="0"/>
          <w:sz w:val="18"/>
          <w:szCs w:val="18"/>
        </w:rPr>
        <w:t>对</w:t>
      </w:r>
      <w:r>
        <w:rPr>
          <w:rFonts w:ascii="CMR9" w:hAnsi="CMR9" w:cs="CMR9" w:hint="eastAsia"/>
          <w:kern w:val="0"/>
          <w:sz w:val="18"/>
          <w:szCs w:val="18"/>
        </w:rPr>
        <w:t>程序中的</w:t>
      </w:r>
      <w:r w:rsidRPr="0006783A">
        <w:rPr>
          <w:rFonts w:ascii="CMR9" w:hAnsi="CMR9" w:cs="CMR9" w:hint="eastAsia"/>
          <w:kern w:val="0"/>
          <w:sz w:val="18"/>
          <w:szCs w:val="18"/>
        </w:rPr>
        <w:t>迁移函数进行</w:t>
      </w:r>
      <w:r w:rsidRPr="0006783A">
        <w:rPr>
          <w:rFonts w:ascii="CMR9" w:hAnsi="CMR9" w:cs="CMR9" w:hint="eastAsia"/>
          <w:kern w:val="0"/>
          <w:sz w:val="18"/>
          <w:szCs w:val="18"/>
        </w:rPr>
        <w:t>Relaxing</w:t>
      </w:r>
      <w:r w:rsidRPr="0006783A">
        <w:rPr>
          <w:rFonts w:ascii="CMR9" w:hAnsi="CMR9" w:cs="CMR9" w:hint="eastAsia"/>
          <w:kern w:val="0"/>
          <w:sz w:val="18"/>
          <w:szCs w:val="18"/>
        </w:rPr>
        <w:t>，使得</w:t>
      </w:r>
      <w:r>
        <w:rPr>
          <w:rFonts w:ascii="CMR9" w:hAnsi="CMR9" w:cs="CMR9" w:hint="eastAsia"/>
          <w:kern w:val="0"/>
          <w:sz w:val="18"/>
          <w:szCs w:val="18"/>
        </w:rPr>
        <w:t>分析</w:t>
      </w:r>
      <w:r>
        <w:rPr>
          <w:rFonts w:ascii="CMR9" w:hAnsi="CMR9" w:cs="CMR9" w:hint="eastAsia"/>
          <w:kern w:val="0"/>
          <w:sz w:val="18"/>
          <w:szCs w:val="18"/>
        </w:rPr>
        <w:t>relaxed</w:t>
      </w:r>
      <w:r>
        <w:rPr>
          <w:rFonts w:ascii="CMR9" w:hAnsi="CMR9" w:cs="CMR9" w:hint="eastAsia"/>
          <w:kern w:val="0"/>
          <w:sz w:val="18"/>
          <w:szCs w:val="18"/>
        </w:rPr>
        <w:t>之后的程序因为减少了不稳定因素从而能够得到更精确的分析结果，</w:t>
      </w:r>
      <w:r w:rsidRPr="0006783A">
        <w:rPr>
          <w:rFonts w:ascii="CMR9" w:hAnsi="CMR9" w:cs="CMR9" w:hint="eastAsia"/>
          <w:kern w:val="0"/>
          <w:sz w:val="18"/>
          <w:szCs w:val="18"/>
        </w:rPr>
        <w:t>，</w:t>
      </w:r>
      <w:r>
        <w:rPr>
          <w:rFonts w:ascii="CMR9" w:hAnsi="CMR9" w:cs="CMR9" w:hint="eastAsia"/>
          <w:kern w:val="0"/>
          <w:sz w:val="18"/>
          <w:szCs w:val="18"/>
        </w:rPr>
        <w:t>从而</w:t>
      </w:r>
      <w:r w:rsidRPr="0006783A">
        <w:rPr>
          <w:rFonts w:ascii="CMR9" w:hAnsi="CMR9" w:cs="CMR9" w:hint="eastAsia"/>
          <w:kern w:val="0"/>
          <w:sz w:val="18"/>
          <w:szCs w:val="18"/>
        </w:rPr>
        <w:t>提高</w:t>
      </w:r>
      <w:r>
        <w:rPr>
          <w:rFonts w:ascii="CMR9" w:hAnsi="CMR9" w:cs="CMR9" w:hint="eastAsia"/>
          <w:kern w:val="0"/>
          <w:sz w:val="18"/>
          <w:szCs w:val="18"/>
        </w:rPr>
        <w:t>循环</w:t>
      </w:r>
      <w:r w:rsidRPr="0006783A">
        <w:rPr>
          <w:rFonts w:ascii="CMR9" w:hAnsi="CMR9" w:cs="CMR9" w:hint="eastAsia"/>
          <w:kern w:val="0"/>
          <w:sz w:val="18"/>
          <w:szCs w:val="18"/>
        </w:rPr>
        <w:t>的分析精度，减少</w:t>
      </w:r>
      <w:r>
        <w:rPr>
          <w:rFonts w:ascii="CMR9" w:hAnsi="CMR9" w:cs="CMR9" w:hint="eastAsia"/>
          <w:kern w:val="0"/>
          <w:sz w:val="18"/>
          <w:szCs w:val="18"/>
        </w:rPr>
        <w:t>误报</w:t>
      </w:r>
      <w:r w:rsidRPr="0006783A">
        <w:rPr>
          <w:rFonts w:ascii="CMR9" w:hAnsi="CMR9" w:cs="CMR9" w:hint="eastAsia"/>
          <w:kern w:val="0"/>
          <w:sz w:val="18"/>
          <w:szCs w:val="18"/>
        </w:rPr>
        <w:t>。</w:t>
      </w:r>
      <w:r>
        <w:rPr>
          <w:rFonts w:ascii="CMR9" w:hAnsi="CMR9" w:cs="CMR9" w:hint="eastAsia"/>
          <w:kern w:val="0"/>
          <w:sz w:val="18"/>
          <w:szCs w:val="18"/>
        </w:rPr>
        <w:t>具体而言，本文首先提出了一种基于变量依赖关系的变量层次图，然后基于变量层次图构建程</w:t>
      </w:r>
      <w:r>
        <w:rPr>
          <w:rFonts w:ascii="CMR9" w:hAnsi="CMR9" w:cs="CMR9" w:hint="eastAsia"/>
          <w:kern w:val="0"/>
          <w:sz w:val="18"/>
          <w:szCs w:val="18"/>
        </w:rPr>
        <w:lastRenderedPageBreak/>
        <w:t>序的精化抽象版本序列。然后，通过对只涉及较低层次的变量的抽象程序进行分析，得到较低层次的变量间的不变式（称为部分不变式）。接下来，利用只涉及较低层次变量上的部分不变式，对涉及更高层次变量的精化抽象程序的迁移函数进行</w:t>
      </w:r>
      <w:r>
        <w:rPr>
          <w:rFonts w:ascii="CMR9" w:hAnsi="CMR9" w:cs="CMR9" w:hint="eastAsia"/>
          <w:kern w:val="0"/>
          <w:sz w:val="18"/>
          <w:szCs w:val="18"/>
        </w:rPr>
        <w:t>Relax</w:t>
      </w:r>
      <w:r>
        <w:rPr>
          <w:rFonts w:ascii="CMR9" w:hAnsi="CMR9" w:cs="CMR9" w:hint="eastAsia"/>
          <w:kern w:val="0"/>
          <w:sz w:val="18"/>
          <w:szCs w:val="18"/>
        </w:rPr>
        <w:t>（如使用低层次变量的变量范围替换迁移函数中低层次变量的出现），使得现有的基于抽象解释的加宽技术能够得到更加精确的循环不变式，从而减少抽象解释工具分析程序的误报。在此基础上，本文还提出了一些优化的分析策略来对</w:t>
      </w:r>
      <w:r>
        <w:rPr>
          <w:rFonts w:ascii="CMR9" w:hAnsi="CMR9" w:cs="CMR9" w:hint="eastAsia"/>
          <w:kern w:val="0"/>
          <w:sz w:val="18"/>
          <w:szCs w:val="18"/>
        </w:rPr>
        <w:t>Relaxing</w:t>
      </w:r>
      <w:r>
        <w:rPr>
          <w:rFonts w:ascii="CMR9" w:hAnsi="CMR9" w:cs="CMR9" w:hint="eastAsia"/>
          <w:kern w:val="0"/>
          <w:sz w:val="18"/>
          <w:szCs w:val="18"/>
        </w:rPr>
        <w:t>之后的程序进行分析，以得到更精确的分析结果。最后，基于上述技术途径，设计了一个基于抽象解释的程序分析框架，并实现了一个工具原型。初步实验结果表明，本文方法能够获得更高精度的不变式。</w:t>
      </w:r>
    </w:p>
    <w:p w14:paraId="554D411B" w14:textId="73C98526" w:rsidR="006800B9" w:rsidRDefault="006800B9" w:rsidP="00757E18">
      <w:pPr>
        <w:ind w:leftChars="200" w:left="420" w:firstLineChars="200" w:firstLine="360"/>
        <w:rPr>
          <w:rFonts w:ascii="CMR9" w:hAnsi="CMR9" w:cs="CMR9"/>
          <w:kern w:val="0"/>
          <w:sz w:val="18"/>
          <w:szCs w:val="18"/>
        </w:rPr>
      </w:pPr>
      <w:r>
        <w:rPr>
          <w:rFonts w:ascii="CMR9" w:hAnsi="CMR9" w:cs="CMR9" w:hint="eastAsia"/>
          <w:noProof/>
          <w:kern w:val="0"/>
          <w:sz w:val="18"/>
          <w:szCs w:val="18"/>
        </w:rPr>
        <w:t>对于</w:t>
      </w:r>
      <w:r>
        <w:rPr>
          <w:rFonts w:ascii="CMR9" w:hAnsi="CMR9" w:cs="CMR9" w:hint="eastAsia"/>
          <w:kern w:val="0"/>
          <w:sz w:val="18"/>
          <w:szCs w:val="18"/>
        </w:rPr>
        <w:t>Motivation</w:t>
      </w:r>
      <w:r>
        <w:rPr>
          <w:rFonts w:ascii="CMR9" w:hAnsi="CMR9" w:cs="CMR9"/>
          <w:kern w:val="0"/>
          <w:sz w:val="18"/>
          <w:szCs w:val="18"/>
        </w:rPr>
        <w:t xml:space="preserve"> </w:t>
      </w:r>
      <w:r>
        <w:rPr>
          <w:rFonts w:ascii="CMR9" w:hAnsi="CMR9" w:cs="CMR9" w:hint="eastAsia"/>
          <w:kern w:val="0"/>
          <w:sz w:val="18"/>
          <w:szCs w:val="18"/>
        </w:rPr>
        <w:t>Example</w:t>
      </w:r>
      <w:r>
        <w:rPr>
          <w:rFonts w:ascii="CMR9" w:hAnsi="CMR9" w:cs="CMR9" w:hint="eastAsia"/>
          <w:kern w:val="0"/>
          <w:sz w:val="18"/>
          <w:szCs w:val="18"/>
        </w:rPr>
        <w:t>，基于本文的层次化分析方法，采用多面体抽象域进行分析即可得到循环头</w:t>
      </w:r>
      <w:proofErr w:type="gramStart"/>
      <w:r>
        <w:rPr>
          <w:rFonts w:ascii="CMR9" w:hAnsi="CMR9" w:cs="CMR9" w:hint="eastAsia"/>
          <w:kern w:val="0"/>
          <w:sz w:val="18"/>
          <w:szCs w:val="18"/>
        </w:rPr>
        <w:t>处关于</w:t>
      </w:r>
      <w:proofErr w:type="gramEnd"/>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的线性不变式：</w:t>
      </w:r>
      <w:r>
        <w:rPr>
          <w:rFonts w:ascii="CMR9" w:hAnsi="CMR9" w:cs="CMR9"/>
          <w:kern w:val="0"/>
          <w:sz w:val="18"/>
          <w:szCs w:val="18"/>
        </w:rPr>
        <w:t>{x</w:t>
      </w:r>
      <w:r w:rsidR="00E255C3">
        <w:rPr>
          <w:rFonts w:ascii="CMR9" w:hAnsi="CMR9" w:cs="CMR9"/>
          <w:kern w:val="0"/>
          <w:sz w:val="18"/>
          <w:szCs w:val="18"/>
        </w:rPr>
        <w:t>&lt;=</w:t>
      </w:r>
      <w:r>
        <w:rPr>
          <w:rFonts w:ascii="CMR9" w:hAnsi="CMR9" w:cs="CMR9"/>
          <w:kern w:val="0"/>
          <w:sz w:val="18"/>
          <w:szCs w:val="18"/>
        </w:rPr>
        <w:t>20</w:t>
      </w:r>
      <w:r w:rsidR="00E255C3">
        <w:rPr>
          <w:rFonts w:ascii="CMR9" w:hAnsi="CMR9" w:cs="CMR9"/>
          <w:kern w:val="0"/>
          <w:sz w:val="18"/>
          <w:szCs w:val="18"/>
        </w:rPr>
        <w:t>,</w:t>
      </w:r>
      <w:r w:rsidR="00E255C3">
        <w:t xml:space="preserve"> -</w:t>
      </w:r>
      <w:r>
        <w:rPr>
          <w:rFonts w:ascii="CMR9" w:hAnsi="CMR9" w:cs="CMR9"/>
          <w:kern w:val="0"/>
          <w:sz w:val="18"/>
          <w:szCs w:val="18"/>
        </w:rPr>
        <w:t>x</w:t>
      </w:r>
      <w:r w:rsidR="00E255C3">
        <w:rPr>
          <w:rFonts w:ascii="CMR9" w:hAnsi="CMR9" w:cs="CMR9"/>
          <w:kern w:val="0"/>
          <w:sz w:val="18"/>
          <w:szCs w:val="18"/>
        </w:rPr>
        <w:t>&lt;=</w:t>
      </w:r>
      <w:r>
        <w:rPr>
          <w:rFonts w:ascii="CMR9" w:hAnsi="CMR9" w:cs="CMR9"/>
          <w:kern w:val="0"/>
          <w:sz w:val="18"/>
          <w:szCs w:val="18"/>
        </w:rPr>
        <w:t xml:space="preserve">10; </w:t>
      </w:r>
      <w:r w:rsidR="00E255C3">
        <w:rPr>
          <w:rFonts w:ascii="CMR9" w:hAnsi="CMR9" w:cs="CMR9"/>
          <w:kern w:val="0"/>
          <w:sz w:val="18"/>
          <w:szCs w:val="18"/>
        </w:rPr>
        <w:t>-</w:t>
      </w:r>
      <w:r>
        <w:rPr>
          <w:rFonts w:ascii="CMR9" w:hAnsi="CMR9" w:cs="CMR9"/>
          <w:kern w:val="0"/>
          <w:sz w:val="18"/>
          <w:szCs w:val="18"/>
        </w:rPr>
        <w:t>9x</w:t>
      </w:r>
      <w:r w:rsidR="00E255C3">
        <w:rPr>
          <w:rFonts w:ascii="CMR9" w:hAnsi="CMR9" w:cs="CMR9"/>
          <w:kern w:val="0"/>
          <w:sz w:val="18"/>
          <w:szCs w:val="18"/>
        </w:rPr>
        <w:t>-</w:t>
      </w:r>
      <w:r>
        <w:rPr>
          <w:rFonts w:ascii="CMR9" w:hAnsi="CMR9" w:cs="CMR9"/>
          <w:kern w:val="0"/>
          <w:sz w:val="18"/>
          <w:szCs w:val="18"/>
        </w:rPr>
        <w:t>y</w:t>
      </w:r>
      <w:r w:rsidR="00E255C3">
        <w:rPr>
          <w:rFonts w:ascii="CMR9" w:hAnsi="CMR9" w:cs="CMR9"/>
          <w:kern w:val="0"/>
          <w:sz w:val="18"/>
          <w:szCs w:val="18"/>
        </w:rPr>
        <w:t>&lt;=</w:t>
      </w:r>
      <w:r>
        <w:rPr>
          <w:rFonts w:ascii="CMR9" w:hAnsi="CMR9" w:cs="CMR9"/>
          <w:kern w:val="0"/>
          <w:sz w:val="18"/>
          <w:szCs w:val="18"/>
        </w:rPr>
        <w:t xml:space="preserve">90; </w:t>
      </w:r>
      <w:r w:rsidR="00E255C3">
        <w:rPr>
          <w:rFonts w:ascii="CMR9" w:hAnsi="CMR9" w:cs="CMR9"/>
          <w:kern w:val="0"/>
          <w:sz w:val="18"/>
          <w:szCs w:val="18"/>
        </w:rPr>
        <w:t>-</w:t>
      </w:r>
      <w:r>
        <w:rPr>
          <w:rFonts w:ascii="CMR9" w:hAnsi="CMR9" w:cs="CMR9"/>
          <w:kern w:val="0"/>
          <w:sz w:val="18"/>
          <w:szCs w:val="18"/>
        </w:rPr>
        <w:t>21x</w:t>
      </w:r>
      <w:r w:rsidR="00E255C3">
        <w:rPr>
          <w:rFonts w:ascii="CMR9" w:hAnsi="CMR9" w:cs="CMR9"/>
          <w:kern w:val="0"/>
          <w:sz w:val="18"/>
          <w:szCs w:val="18"/>
        </w:rPr>
        <w:t>+</w:t>
      </w:r>
      <w:r>
        <w:rPr>
          <w:rFonts w:ascii="CMR9" w:hAnsi="CMR9" w:cs="CMR9"/>
          <w:kern w:val="0"/>
          <w:sz w:val="18"/>
          <w:szCs w:val="18"/>
        </w:rPr>
        <w:t>y</w:t>
      </w:r>
      <w:r w:rsidR="00E255C3">
        <w:rPr>
          <w:rFonts w:ascii="CMR9" w:hAnsi="CMR9" w:cs="CMR9"/>
          <w:kern w:val="0"/>
          <w:sz w:val="18"/>
          <w:szCs w:val="18"/>
        </w:rPr>
        <w:t>&lt;=</w:t>
      </w:r>
      <w:r>
        <w:rPr>
          <w:rFonts w:ascii="CMR9" w:hAnsi="CMR9" w:cs="CMR9"/>
          <w:kern w:val="0"/>
          <w:sz w:val="18"/>
          <w:szCs w:val="18"/>
        </w:rPr>
        <w:t>210}</w:t>
      </w:r>
      <w:r>
        <w:rPr>
          <w:rFonts w:ascii="CMR9" w:hAnsi="CMR9" w:cs="CMR9" w:hint="eastAsia"/>
          <w:kern w:val="0"/>
          <w:sz w:val="18"/>
          <w:szCs w:val="18"/>
        </w:rPr>
        <w:t>。几何上，该不变式表示的区域见</w:t>
      </w:r>
      <w:r>
        <w:rPr>
          <w:rFonts w:ascii="CMR9" w:hAnsi="CMR9" w:cs="CMR9" w:hint="eastAsia"/>
          <w:kern w:val="0"/>
          <w:sz w:val="18"/>
          <w:szCs w:val="18"/>
        </w:rPr>
        <w:t>F</w:t>
      </w:r>
      <w:r>
        <w:rPr>
          <w:rFonts w:ascii="CMR9" w:hAnsi="CMR9" w:cs="CMR9"/>
          <w:kern w:val="0"/>
          <w:sz w:val="18"/>
          <w:szCs w:val="18"/>
        </w:rPr>
        <w:t>igure 1(b)</w:t>
      </w:r>
      <w:r>
        <w:rPr>
          <w:rFonts w:ascii="CMR9" w:hAnsi="CMR9" w:cs="CMR9" w:hint="eastAsia"/>
          <w:kern w:val="0"/>
          <w:sz w:val="18"/>
          <w:szCs w:val="18"/>
        </w:rPr>
        <w:t>中灰色三角形区域（即</w:t>
      </w:r>
      <w:r w:rsidR="0095062E">
        <w:rPr>
          <w:rFonts w:ascii="CMR9" w:hAnsi="CMR9" w:cs="CMR9" w:hint="eastAsia"/>
          <w:kern w:val="0"/>
          <w:sz w:val="18"/>
          <w:szCs w:val="18"/>
        </w:rPr>
        <w:t>超平面</w:t>
      </w:r>
      <w:r w:rsidR="00EA09E4">
        <w:rPr>
          <w:rFonts w:ascii="CMR9" w:hAnsi="CMR9" w:cs="CMR9"/>
          <w:kern w:val="0"/>
          <w:sz w:val="18"/>
          <w:szCs w:val="18"/>
        </w:rPr>
        <w:t>L</w:t>
      </w:r>
      <w:proofErr w:type="gramStart"/>
      <w:r>
        <w:rPr>
          <w:rFonts w:ascii="CMR9" w:hAnsi="CMR9" w:cs="CMR9"/>
          <w:kern w:val="0"/>
          <w:sz w:val="18"/>
          <w:szCs w:val="18"/>
        </w:rPr>
        <w:t>’</w:t>
      </w:r>
      <w:proofErr w:type="gramEnd"/>
      <w:r>
        <w:rPr>
          <w:rFonts w:ascii="CMR9" w:hAnsi="CMR9" w:cs="CMR9"/>
          <w:kern w:val="0"/>
          <w:sz w:val="18"/>
          <w:szCs w:val="18"/>
        </w:rPr>
        <w:t>(</w:t>
      </w:r>
      <w:r w:rsidR="00E255C3">
        <w:rPr>
          <w:rFonts w:ascii="CMR9" w:hAnsi="CMR9" w:cs="CMR9"/>
          <w:kern w:val="0"/>
          <w:sz w:val="18"/>
          <w:szCs w:val="18"/>
        </w:rPr>
        <w:t xml:space="preserve">-9x-y&lt;=90 </w:t>
      </w:r>
      <w:r>
        <w:rPr>
          <w:rFonts w:ascii="CMR9" w:hAnsi="CMR9" w:cs="CMR9"/>
          <w:kern w:val="0"/>
          <w:sz w:val="18"/>
          <w:szCs w:val="18"/>
        </w:rPr>
        <w:t>)</w:t>
      </w:r>
      <w:r w:rsidR="00EA09E4">
        <w:rPr>
          <w:rFonts w:ascii="CMR9" w:hAnsi="CMR9" w:cs="CMR9" w:hint="eastAsia"/>
          <w:kern w:val="0"/>
          <w:sz w:val="18"/>
          <w:szCs w:val="18"/>
        </w:rPr>
        <w:t>、</w:t>
      </w:r>
      <w:r w:rsidR="00EA09E4">
        <w:rPr>
          <w:rFonts w:ascii="CMR9" w:hAnsi="CMR9" w:cs="CMR9"/>
          <w:kern w:val="0"/>
          <w:sz w:val="18"/>
          <w:szCs w:val="18"/>
        </w:rPr>
        <w:t>L</w:t>
      </w:r>
      <w:proofErr w:type="gramStart"/>
      <w:r>
        <w:rPr>
          <w:rFonts w:ascii="CMR9" w:hAnsi="CMR9" w:cs="CMR9"/>
          <w:kern w:val="0"/>
          <w:sz w:val="18"/>
          <w:szCs w:val="18"/>
        </w:rPr>
        <w:t>’’</w:t>
      </w:r>
      <w:proofErr w:type="gramEnd"/>
      <w:r>
        <w:rPr>
          <w:rFonts w:ascii="CMR9" w:hAnsi="CMR9" w:cs="CMR9"/>
          <w:kern w:val="0"/>
          <w:sz w:val="18"/>
          <w:szCs w:val="18"/>
        </w:rPr>
        <w:t>(</w:t>
      </w:r>
      <w:r w:rsidR="00E255C3">
        <w:rPr>
          <w:rFonts w:ascii="CMR9" w:hAnsi="CMR9" w:cs="CMR9"/>
          <w:kern w:val="0"/>
          <w:sz w:val="18"/>
          <w:szCs w:val="18"/>
        </w:rPr>
        <w:t xml:space="preserve">-21x+y&lt;=210 </w:t>
      </w:r>
      <w:r>
        <w:rPr>
          <w:rFonts w:ascii="CMR9" w:hAnsi="CMR9" w:cs="CMR9"/>
          <w:kern w:val="0"/>
          <w:sz w:val="18"/>
          <w:szCs w:val="18"/>
        </w:rPr>
        <w:t>)</w:t>
      </w:r>
      <w:r w:rsidR="00EA09E4">
        <w:rPr>
          <w:rFonts w:ascii="CMR9" w:hAnsi="CMR9" w:cs="CMR9"/>
          <w:kern w:val="0"/>
          <w:sz w:val="18"/>
          <w:szCs w:val="18"/>
        </w:rPr>
        <w:t>和</w:t>
      </w:r>
      <w:r w:rsidR="00EA09E4">
        <w:rPr>
          <w:rFonts w:ascii="CMR9" w:hAnsi="CMR9" w:cs="CMR9"/>
          <w:kern w:val="0"/>
          <w:sz w:val="18"/>
          <w:szCs w:val="18"/>
        </w:rPr>
        <w:t>L</w:t>
      </w:r>
      <w:proofErr w:type="gramStart"/>
      <w:r w:rsidR="00EA09E4">
        <w:rPr>
          <w:rFonts w:ascii="CMR9" w:hAnsi="CMR9" w:cs="CMR9"/>
          <w:kern w:val="0"/>
          <w:sz w:val="18"/>
          <w:szCs w:val="18"/>
        </w:rPr>
        <w:t>’’’</w:t>
      </w:r>
      <w:proofErr w:type="gramEnd"/>
      <w:r w:rsidR="00EA09E4">
        <w:rPr>
          <w:rFonts w:ascii="CMR9" w:hAnsi="CMR9" w:cs="CMR9"/>
          <w:kern w:val="0"/>
          <w:sz w:val="18"/>
          <w:szCs w:val="18"/>
        </w:rPr>
        <w:t>(x</w:t>
      </w:r>
      <w:r w:rsidR="00E255C3">
        <w:rPr>
          <w:rFonts w:ascii="CMR9" w:hAnsi="CMR9" w:cs="CMR9"/>
          <w:kern w:val="0"/>
          <w:sz w:val="18"/>
          <w:szCs w:val="18"/>
        </w:rPr>
        <w:t>&lt;</w:t>
      </w:r>
      <w:r w:rsidR="00EA09E4">
        <w:rPr>
          <w:rFonts w:ascii="CMR9" w:hAnsi="CMR9" w:cs="CMR9"/>
          <w:kern w:val="0"/>
          <w:sz w:val="18"/>
          <w:szCs w:val="18"/>
        </w:rPr>
        <w:t>=20)</w:t>
      </w:r>
      <w:r>
        <w:rPr>
          <w:rFonts w:ascii="CMR9" w:hAnsi="CMR9" w:cs="CMR9" w:hint="eastAsia"/>
          <w:kern w:val="0"/>
          <w:sz w:val="18"/>
          <w:szCs w:val="18"/>
        </w:rPr>
        <w:t>之间的区域）。从</w:t>
      </w:r>
      <w:r>
        <w:rPr>
          <w:rFonts w:ascii="CMR9" w:hAnsi="CMR9" w:cs="CMR9" w:hint="eastAsia"/>
          <w:kern w:val="0"/>
          <w:sz w:val="18"/>
          <w:szCs w:val="18"/>
        </w:rPr>
        <w:t>F</w:t>
      </w:r>
      <w:r>
        <w:rPr>
          <w:rFonts w:ascii="CMR9" w:hAnsi="CMR9" w:cs="CMR9"/>
          <w:kern w:val="0"/>
          <w:sz w:val="18"/>
          <w:szCs w:val="18"/>
        </w:rPr>
        <w:t>igure 1(b)</w:t>
      </w:r>
      <w:r>
        <w:rPr>
          <w:rFonts w:ascii="CMR9" w:hAnsi="CMR9" w:cs="CMR9" w:hint="eastAsia"/>
          <w:kern w:val="0"/>
          <w:sz w:val="18"/>
          <w:szCs w:val="18"/>
        </w:rPr>
        <w:t>可看出，基于线性抽象</w:t>
      </w:r>
      <w:proofErr w:type="gramStart"/>
      <w:r>
        <w:rPr>
          <w:rFonts w:ascii="CMR9" w:hAnsi="CMR9" w:cs="CMR9" w:hint="eastAsia"/>
          <w:kern w:val="0"/>
          <w:sz w:val="18"/>
          <w:szCs w:val="18"/>
        </w:rPr>
        <w:t>域虽然</w:t>
      </w:r>
      <w:proofErr w:type="gramEnd"/>
      <w:r>
        <w:rPr>
          <w:rFonts w:ascii="CMR9" w:hAnsi="CMR9" w:cs="CMR9" w:hint="eastAsia"/>
          <w:kern w:val="0"/>
          <w:sz w:val="18"/>
          <w:szCs w:val="18"/>
        </w:rPr>
        <w:t>不能精确得推导出原程序的二次不变式（即几何上的抛物线），但可以通过多面体将它可靠得包住，得到一个有界的可靠上近似。此时再来检查语句</w:t>
      </w:r>
      <w:r>
        <w:rPr>
          <w:rFonts w:ascii="CMR9" w:hAnsi="CMR9" w:cs="CMR9" w:hint="eastAsia"/>
          <w:kern w:val="0"/>
          <w:sz w:val="18"/>
          <w:szCs w:val="18"/>
        </w:rPr>
        <w:t>y=y+x</w:t>
      </w:r>
      <w:r w:rsidR="00BC2E8F">
        <w:rPr>
          <w:rFonts w:ascii="CMR9" w:hAnsi="CMR9" w:cs="CMR9" w:hint="eastAsia"/>
          <w:kern w:val="0"/>
          <w:sz w:val="18"/>
          <w:szCs w:val="18"/>
        </w:rPr>
        <w:t>；是否导致整数溢出</w:t>
      </w:r>
      <w:r w:rsidR="00843407">
        <w:rPr>
          <w:rFonts w:ascii="CMR9" w:hAnsi="CMR9" w:cs="CMR9" w:hint="eastAsia"/>
          <w:kern w:val="0"/>
          <w:sz w:val="18"/>
          <w:szCs w:val="18"/>
        </w:rPr>
        <w:t>，</w:t>
      </w:r>
      <w:r>
        <w:rPr>
          <w:rFonts w:ascii="CMR9" w:hAnsi="CMR9" w:cs="CMR9" w:hint="eastAsia"/>
          <w:kern w:val="0"/>
          <w:sz w:val="18"/>
          <w:szCs w:val="18"/>
        </w:rPr>
        <w:t>从上述线性约束可以知道程序点</w:t>
      </w:r>
      <w:r w:rsidR="002E7EC8" w:rsidRPr="002E7EC8">
        <w:rPr>
          <w:rFonts w:ascii="CMR9" w:hAnsi="CMR9" w:cs="CMR9" w:hint="eastAsia"/>
          <w:kern w:val="0"/>
          <w:sz w:val="18"/>
          <w:szCs w:val="18"/>
        </w:rPr>
        <w:t>②</w:t>
      </w:r>
      <w:r>
        <w:rPr>
          <w:rFonts w:ascii="宋体" w:eastAsia="宋体" w:hAnsi="宋体" w:hint="eastAsia"/>
        </w:rPr>
        <w:t>处</w:t>
      </w:r>
      <w:r>
        <w:rPr>
          <w:rFonts w:ascii="CMR9" w:hAnsi="CMR9" w:cs="CMR9" w:hint="eastAsia"/>
          <w:kern w:val="0"/>
          <w:sz w:val="18"/>
          <w:szCs w:val="18"/>
        </w:rPr>
        <w:t xml:space="preserve"> x</w:t>
      </w:r>
      <w:r>
        <w:rPr>
          <w:rFonts w:ascii="CMR9" w:hAnsi="CMR9" w:cs="CMR9" w:hint="eastAsia"/>
          <w:kern w:val="0"/>
          <w:sz w:val="18"/>
          <w:szCs w:val="18"/>
        </w:rPr>
        <w:t>的范围是</w:t>
      </w:r>
      <w:r w:rsidR="00B71E22">
        <w:rPr>
          <w:rFonts w:ascii="CMR9" w:hAnsi="CMR9" w:cs="CMR9" w:hint="eastAsia"/>
          <w:kern w:val="0"/>
          <w:sz w:val="18"/>
          <w:szCs w:val="18"/>
        </w:rPr>
        <w:t>[-9,</w:t>
      </w:r>
      <w:r w:rsidR="002E7EC8">
        <w:rPr>
          <w:rFonts w:ascii="CMR9" w:hAnsi="CMR9" w:cs="CMR9"/>
          <w:kern w:val="0"/>
          <w:sz w:val="18"/>
          <w:szCs w:val="18"/>
        </w:rPr>
        <w:t>21</w:t>
      </w:r>
      <w:r>
        <w:rPr>
          <w:rFonts w:ascii="CMR9" w:hAnsi="CMR9" w:cs="CMR9" w:hint="eastAsia"/>
          <w:kern w:val="0"/>
          <w:sz w:val="18"/>
          <w:szCs w:val="18"/>
        </w:rPr>
        <w:t>]</w:t>
      </w:r>
      <w:r>
        <w:rPr>
          <w:rFonts w:ascii="CMR9" w:hAnsi="CMR9" w:cs="CMR9" w:hint="eastAsia"/>
          <w:kern w:val="0"/>
          <w:sz w:val="18"/>
          <w:szCs w:val="18"/>
        </w:rPr>
        <w:t>，</w:t>
      </w:r>
      <w:r w:rsidR="002E7EC8">
        <w:rPr>
          <w:rFonts w:ascii="CMR9" w:hAnsi="CMR9" w:cs="CMR9" w:hint="eastAsia"/>
          <w:kern w:val="0"/>
          <w:sz w:val="18"/>
          <w:szCs w:val="18"/>
        </w:rPr>
        <w:t>y</w:t>
      </w:r>
      <w:r w:rsidR="002E7EC8">
        <w:rPr>
          <w:rFonts w:ascii="CMR9" w:hAnsi="CMR9" w:cs="CMR9" w:hint="eastAsia"/>
          <w:kern w:val="0"/>
          <w:sz w:val="18"/>
          <w:szCs w:val="18"/>
        </w:rPr>
        <w:t>的范围是</w:t>
      </w:r>
      <w:r w:rsidR="00200FA0" w:rsidRPr="00200FA0">
        <w:rPr>
          <w:rFonts w:ascii="CMR9" w:hAnsi="CMR9" w:cs="CMR9" w:hint="eastAsia"/>
          <w:kern w:val="0"/>
          <w:sz w:val="18"/>
          <w:szCs w:val="18"/>
        </w:rPr>
        <w:t xml:space="preserve"> [-270,630]</w:t>
      </w:r>
      <w:r w:rsidR="002E7EC8">
        <w:rPr>
          <w:rFonts w:ascii="CMR9" w:hAnsi="CMR9" w:cs="CMR9" w:hint="eastAsia"/>
          <w:kern w:val="0"/>
          <w:sz w:val="18"/>
          <w:szCs w:val="18"/>
        </w:rPr>
        <w:t>，</w:t>
      </w:r>
      <w:r>
        <w:rPr>
          <w:rFonts w:ascii="CMR9" w:hAnsi="CMR9" w:cs="CMR9" w:hint="eastAsia"/>
          <w:kern w:val="0"/>
          <w:sz w:val="18"/>
          <w:szCs w:val="18"/>
        </w:rPr>
        <w:t>从而，能够证明语句</w:t>
      </w:r>
      <w:r>
        <w:rPr>
          <w:rFonts w:ascii="CMR9" w:hAnsi="CMR9" w:cs="CMR9" w:hint="eastAsia"/>
          <w:kern w:val="0"/>
          <w:sz w:val="18"/>
          <w:szCs w:val="18"/>
        </w:rPr>
        <w:t>y=y+x</w:t>
      </w:r>
      <w:r>
        <w:rPr>
          <w:rFonts w:ascii="CMR9" w:hAnsi="CMR9" w:cs="CMR9" w:hint="eastAsia"/>
          <w:kern w:val="0"/>
          <w:sz w:val="18"/>
          <w:szCs w:val="18"/>
        </w:rPr>
        <w:t>；不会产生整数溢出，从而将此处的整数溢出误</w:t>
      </w:r>
      <w:proofErr w:type="gramStart"/>
      <w:r>
        <w:rPr>
          <w:rFonts w:ascii="CMR9" w:hAnsi="CMR9" w:cs="CMR9" w:hint="eastAsia"/>
          <w:kern w:val="0"/>
          <w:sz w:val="18"/>
          <w:szCs w:val="18"/>
        </w:rPr>
        <w:t>报消</w:t>
      </w:r>
      <w:proofErr w:type="gramEnd"/>
      <w:r>
        <w:rPr>
          <w:rFonts w:ascii="CMR9" w:hAnsi="CMR9" w:cs="CMR9" w:hint="eastAsia"/>
          <w:kern w:val="0"/>
          <w:sz w:val="18"/>
          <w:szCs w:val="18"/>
        </w:rPr>
        <w:t>除。</w:t>
      </w:r>
    </w:p>
    <w:p w14:paraId="0FC79276" w14:textId="6D801EFD" w:rsidR="006800B9" w:rsidRDefault="006800B9" w:rsidP="00757E18">
      <w:pPr>
        <w:ind w:leftChars="200" w:left="420" w:firstLineChars="200" w:firstLine="360"/>
        <w:rPr>
          <w:rFonts w:ascii="CMR9" w:hAnsi="CMR9" w:cs="CMR9"/>
          <w:kern w:val="0"/>
          <w:sz w:val="18"/>
          <w:szCs w:val="18"/>
        </w:rPr>
      </w:pPr>
      <w:r>
        <w:rPr>
          <w:rFonts w:ascii="CMR9" w:hAnsi="CMR9" w:cs="CMR9" w:hint="eastAsia"/>
          <w:kern w:val="0"/>
          <w:sz w:val="18"/>
          <w:szCs w:val="18"/>
        </w:rPr>
        <w:t>论文第二节介绍本文方法的</w:t>
      </w:r>
      <w:r w:rsidR="00CE3467">
        <w:rPr>
          <w:rFonts w:ascii="CMR9" w:hAnsi="CMR9" w:cs="CMR9" w:hint="eastAsia"/>
          <w:kern w:val="0"/>
          <w:sz w:val="18"/>
          <w:szCs w:val="18"/>
        </w:rPr>
        <w:t>overvie</w:t>
      </w:r>
      <w:r w:rsidR="00CE3467">
        <w:rPr>
          <w:rFonts w:ascii="CMR9" w:hAnsi="CMR9" w:cs="CMR9"/>
          <w:kern w:val="0"/>
          <w:sz w:val="18"/>
          <w:szCs w:val="18"/>
        </w:rPr>
        <w:t>w</w:t>
      </w:r>
      <w:r w:rsidR="00CE3467">
        <w:rPr>
          <w:rFonts w:ascii="CMR9" w:hAnsi="CMR9" w:cs="CMR9"/>
          <w:kern w:val="0"/>
          <w:sz w:val="18"/>
          <w:szCs w:val="18"/>
        </w:rPr>
        <w:t>和</w:t>
      </w:r>
      <w:r>
        <w:rPr>
          <w:rFonts w:ascii="CMR9" w:hAnsi="CMR9" w:cs="CMR9" w:hint="eastAsia"/>
          <w:kern w:val="0"/>
          <w:sz w:val="18"/>
          <w:szCs w:val="18"/>
        </w:rPr>
        <w:t>总体框架；第三节重点介绍如何构建循环的变量依赖分层图，并基于该分层图对程序进行切片；第四节介绍基于程序部分不变式对语义方程进行</w:t>
      </w:r>
      <w:r>
        <w:rPr>
          <w:rFonts w:ascii="CMR9" w:hAnsi="CMR9" w:cs="CMR9" w:hint="eastAsia"/>
          <w:kern w:val="0"/>
          <w:sz w:val="18"/>
          <w:szCs w:val="18"/>
        </w:rPr>
        <w:t>Relaxing</w:t>
      </w:r>
      <w:r>
        <w:rPr>
          <w:rFonts w:ascii="CMR9" w:hAnsi="CMR9" w:cs="CMR9" w:hint="eastAsia"/>
          <w:kern w:val="0"/>
          <w:sz w:val="18"/>
          <w:szCs w:val="18"/>
        </w:rPr>
        <w:t>的过程，并介绍</w:t>
      </w:r>
      <w:r>
        <w:rPr>
          <w:rFonts w:ascii="CMR9" w:hAnsi="CMR9" w:cs="CMR9" w:hint="eastAsia"/>
          <w:kern w:val="0"/>
          <w:sz w:val="18"/>
          <w:szCs w:val="18"/>
        </w:rPr>
        <w:t>Relaxing</w:t>
      </w:r>
      <w:r>
        <w:rPr>
          <w:rFonts w:ascii="CMR9" w:hAnsi="CMR9" w:cs="CMR9" w:hint="eastAsia"/>
          <w:kern w:val="0"/>
          <w:sz w:val="18"/>
          <w:szCs w:val="18"/>
        </w:rPr>
        <w:t>的相关策略；第五节采用基于循环迭代次数和求通项公式的方式提高分析效率和部分程序的精度；</w:t>
      </w:r>
      <w:r w:rsidR="00CE3467">
        <w:rPr>
          <w:rFonts w:ascii="CMR9" w:hAnsi="CMR9" w:cs="CMR9" w:hint="eastAsia"/>
          <w:kern w:val="0"/>
          <w:sz w:val="18"/>
          <w:szCs w:val="18"/>
        </w:rPr>
        <w:t>第</w:t>
      </w:r>
      <w:r w:rsidR="00CE3467">
        <w:rPr>
          <w:rFonts w:ascii="CMR9" w:hAnsi="CMR9" w:cs="CMR9"/>
          <w:kern w:val="0"/>
          <w:sz w:val="18"/>
          <w:szCs w:val="18"/>
        </w:rPr>
        <w:t>六节</w:t>
      </w:r>
      <w:r w:rsidR="00CE3467">
        <w:rPr>
          <w:rFonts w:ascii="CMR9" w:hAnsi="CMR9" w:cs="CMR9" w:hint="eastAsia"/>
          <w:kern w:val="0"/>
          <w:sz w:val="18"/>
          <w:szCs w:val="18"/>
        </w:rPr>
        <w:t>从理论上</w:t>
      </w:r>
      <w:r w:rsidR="00CE3467">
        <w:rPr>
          <w:rFonts w:ascii="CMR9" w:hAnsi="CMR9" w:cs="CMR9"/>
          <w:kern w:val="0"/>
          <w:sz w:val="18"/>
          <w:szCs w:val="18"/>
        </w:rPr>
        <w:t>讨论方法的可靠性和精度分析</w:t>
      </w:r>
      <w:r w:rsidR="00CE3467">
        <w:rPr>
          <w:rFonts w:ascii="CMR9" w:hAnsi="CMR9" w:cs="CMR9" w:hint="eastAsia"/>
          <w:kern w:val="0"/>
          <w:sz w:val="18"/>
          <w:szCs w:val="18"/>
        </w:rPr>
        <w:t>；</w:t>
      </w:r>
      <w:r w:rsidR="00542CF2">
        <w:rPr>
          <w:rFonts w:ascii="CMR9" w:hAnsi="CMR9" w:cs="CMR9" w:hint="eastAsia"/>
          <w:kern w:val="0"/>
          <w:sz w:val="18"/>
          <w:szCs w:val="18"/>
        </w:rPr>
        <w:t>第七</w:t>
      </w:r>
      <w:r>
        <w:rPr>
          <w:rFonts w:ascii="CMR9" w:hAnsi="CMR9" w:cs="CMR9" w:hint="eastAsia"/>
          <w:kern w:val="0"/>
          <w:sz w:val="18"/>
          <w:szCs w:val="18"/>
        </w:rPr>
        <w:t>节介绍实验的设置和结果；第</w:t>
      </w:r>
      <w:r w:rsidR="00542CF2">
        <w:rPr>
          <w:rFonts w:ascii="CMR9" w:hAnsi="CMR9" w:cs="CMR9" w:hint="eastAsia"/>
          <w:kern w:val="0"/>
          <w:sz w:val="18"/>
          <w:szCs w:val="18"/>
        </w:rPr>
        <w:t>八</w:t>
      </w:r>
      <w:r w:rsidR="00FD03EF">
        <w:rPr>
          <w:rFonts w:ascii="CMR9" w:hAnsi="CMR9" w:cs="CMR9" w:hint="eastAsia"/>
          <w:kern w:val="0"/>
          <w:sz w:val="18"/>
          <w:szCs w:val="18"/>
        </w:rPr>
        <w:t>节和第九</w:t>
      </w:r>
      <w:r>
        <w:rPr>
          <w:rFonts w:ascii="CMR9" w:hAnsi="CMR9" w:cs="CMR9" w:hint="eastAsia"/>
          <w:kern w:val="0"/>
          <w:sz w:val="18"/>
          <w:szCs w:val="18"/>
        </w:rPr>
        <w:t>节介绍相关工作并总结本文工作。</w:t>
      </w:r>
    </w:p>
    <w:p w14:paraId="764A70B0" w14:textId="77777777" w:rsidR="006800B9" w:rsidRPr="00757E18" w:rsidRDefault="006800B9" w:rsidP="006800B9">
      <w:pPr>
        <w:rPr>
          <w:rFonts w:ascii="CMR9" w:hAnsi="CMR9" w:cs="CMR9"/>
          <w:kern w:val="0"/>
          <w:sz w:val="18"/>
          <w:szCs w:val="18"/>
        </w:rPr>
      </w:pPr>
    </w:p>
    <w:p w14:paraId="6ACE0B1F" w14:textId="05176683" w:rsidR="006800B9" w:rsidRPr="0096273C" w:rsidRDefault="006800B9" w:rsidP="0096273C">
      <w:pPr>
        <w:pStyle w:val="a5"/>
        <w:numPr>
          <w:ilvl w:val="0"/>
          <w:numId w:val="1"/>
        </w:numPr>
        <w:ind w:firstLineChars="0"/>
        <w:rPr>
          <w:rFonts w:ascii="CMR9" w:hAnsi="CMR9" w:cs="CMR9"/>
          <w:b/>
          <w:kern w:val="0"/>
          <w:szCs w:val="18"/>
        </w:rPr>
      </w:pPr>
      <w:r>
        <w:rPr>
          <w:rFonts w:ascii="CMR9" w:hAnsi="CMR9" w:cs="CMR9" w:hint="eastAsia"/>
          <w:b/>
          <w:kern w:val="0"/>
          <w:szCs w:val="18"/>
        </w:rPr>
        <w:t>Overview</w:t>
      </w:r>
    </w:p>
    <w:p w14:paraId="7D8D85AA" w14:textId="77777777" w:rsidR="006800B9" w:rsidRDefault="006800B9" w:rsidP="006800B9">
      <w:pPr>
        <w:ind w:leftChars="201" w:left="422" w:firstLineChars="201" w:firstLine="362"/>
        <w:rPr>
          <w:rFonts w:ascii="CMR9" w:hAnsi="CMR9" w:cs="CMR9"/>
          <w:kern w:val="0"/>
          <w:sz w:val="18"/>
          <w:szCs w:val="18"/>
        </w:rPr>
      </w:pPr>
      <w:r>
        <w:rPr>
          <w:rFonts w:ascii="CMR9" w:hAnsi="CMR9" w:cs="CMR9" w:hint="eastAsia"/>
          <w:kern w:val="0"/>
          <w:sz w:val="18"/>
          <w:szCs w:val="18"/>
        </w:rPr>
        <w:t>在实际程序中，我们很容易发现，在循环中变量之间存在层次化的依赖关系。比如，循环控制变量（如</w:t>
      </w:r>
      <w:r>
        <w:rPr>
          <w:rFonts w:ascii="CMR9" w:hAnsi="CMR9" w:cs="CMR9" w:hint="eastAsia"/>
          <w:kern w:val="0"/>
          <w:sz w:val="18"/>
          <w:szCs w:val="18"/>
        </w:rPr>
        <w:t>loop</w:t>
      </w:r>
      <w:r>
        <w:rPr>
          <w:rFonts w:ascii="CMR9" w:hAnsi="CMR9" w:cs="CMR9"/>
          <w:kern w:val="0"/>
          <w:sz w:val="18"/>
          <w:szCs w:val="18"/>
        </w:rPr>
        <w:t xml:space="preserve"> </w:t>
      </w:r>
      <w:r>
        <w:rPr>
          <w:rFonts w:ascii="CMR9" w:hAnsi="CMR9" w:cs="CMR9" w:hint="eastAsia"/>
          <w:kern w:val="0"/>
          <w:sz w:val="18"/>
          <w:szCs w:val="18"/>
        </w:rPr>
        <w:t>counter</w:t>
      </w:r>
      <w:r>
        <w:rPr>
          <w:rFonts w:ascii="CMR9" w:hAnsi="CMR9" w:cs="CMR9" w:hint="eastAsia"/>
          <w:kern w:val="0"/>
          <w:sz w:val="18"/>
          <w:szCs w:val="18"/>
        </w:rPr>
        <w:t>）除了依赖自己或某个输入，往往不依赖于循环中的其他变量；而很多变量单向依赖于循环控制变量。如果用</w:t>
      </w:r>
      <w:proofErr w:type="gramStart"/>
      <w:r>
        <w:rPr>
          <w:rFonts w:ascii="CMR9" w:hAnsi="CMR9" w:cs="CMR9" w:hint="eastAsia"/>
          <w:kern w:val="0"/>
          <w:sz w:val="18"/>
          <w:szCs w:val="18"/>
        </w:rPr>
        <w:t>抽象域来同时</w:t>
      </w:r>
      <w:proofErr w:type="gramEnd"/>
      <w:r>
        <w:rPr>
          <w:rFonts w:ascii="CMR9" w:hAnsi="CMR9" w:cs="CMR9" w:hint="eastAsia"/>
          <w:kern w:val="0"/>
          <w:sz w:val="18"/>
          <w:szCs w:val="18"/>
        </w:rPr>
        <w:t>分析循环中所有的变量，在两次迭代时很可能因为不稳定因素太多（如</w:t>
      </w:r>
      <w:proofErr w:type="gramStart"/>
      <w:r>
        <w:rPr>
          <w:rFonts w:ascii="CMR9" w:hAnsi="CMR9" w:cs="CMR9" w:hint="eastAsia"/>
          <w:kern w:val="0"/>
          <w:sz w:val="18"/>
          <w:szCs w:val="18"/>
        </w:rPr>
        <w:t>很</w:t>
      </w:r>
      <w:proofErr w:type="gramEnd"/>
      <w:r>
        <w:rPr>
          <w:rFonts w:ascii="CMR9" w:hAnsi="CMR9" w:cs="CMR9" w:hint="eastAsia"/>
          <w:kern w:val="0"/>
          <w:sz w:val="18"/>
          <w:szCs w:val="18"/>
        </w:rPr>
        <w:t>多变量值都在变化），加宽之后精度损失很大。尤其是对于诸如</w:t>
      </w:r>
      <w:r>
        <w:rPr>
          <w:rFonts w:ascii="CMR9" w:hAnsi="CMR9" w:cs="CMR9" w:hint="eastAsia"/>
          <w:kern w:val="0"/>
          <w:sz w:val="18"/>
          <w:szCs w:val="18"/>
        </w:rPr>
        <w:t>Motivating</w:t>
      </w:r>
      <w:r>
        <w:rPr>
          <w:rFonts w:ascii="CMR9" w:hAnsi="CMR9" w:cs="CMR9"/>
          <w:kern w:val="0"/>
          <w:sz w:val="18"/>
          <w:szCs w:val="18"/>
        </w:rPr>
        <w:t xml:space="preserve"> example</w:t>
      </w:r>
      <w:r>
        <w:rPr>
          <w:rFonts w:ascii="CMR9" w:hAnsi="CMR9" w:cs="CMR9" w:hint="eastAsia"/>
          <w:kern w:val="0"/>
          <w:sz w:val="18"/>
          <w:szCs w:val="18"/>
        </w:rPr>
        <w:t>含非线性行为的程序来说，如果用线性</w:t>
      </w:r>
      <w:proofErr w:type="gramStart"/>
      <w:r>
        <w:rPr>
          <w:rFonts w:ascii="CMR9" w:hAnsi="CMR9" w:cs="CMR9" w:hint="eastAsia"/>
          <w:kern w:val="0"/>
          <w:sz w:val="18"/>
          <w:szCs w:val="18"/>
        </w:rPr>
        <w:t>抽象域来同时</w:t>
      </w:r>
      <w:proofErr w:type="gramEnd"/>
      <w:r>
        <w:rPr>
          <w:rFonts w:ascii="CMR9" w:hAnsi="CMR9" w:cs="CMR9" w:hint="eastAsia"/>
          <w:kern w:val="0"/>
          <w:sz w:val="18"/>
          <w:szCs w:val="18"/>
        </w:rPr>
        <w:t>分析所有的变量，很容易因为加宽导致分析不精确。</w:t>
      </w:r>
    </w:p>
    <w:p w14:paraId="4EFD27F6" w14:textId="713990E3" w:rsidR="00026C64" w:rsidRPr="00407212" w:rsidRDefault="006800B9" w:rsidP="00026C64">
      <w:pPr>
        <w:ind w:leftChars="200" w:left="420" w:firstLineChars="200" w:firstLine="360"/>
        <w:rPr>
          <w:rFonts w:ascii="CMR9" w:hAnsi="CMR9" w:cs="CMR9"/>
          <w:kern w:val="0"/>
          <w:sz w:val="18"/>
          <w:szCs w:val="18"/>
        </w:rPr>
      </w:pPr>
      <w:r>
        <w:rPr>
          <w:rFonts w:ascii="CMR9" w:hAnsi="CMR9" w:cs="CMR9" w:hint="eastAsia"/>
          <w:kern w:val="0"/>
          <w:sz w:val="18"/>
          <w:szCs w:val="18"/>
        </w:rPr>
        <w:t>基于以上观察，</w:t>
      </w:r>
      <w:r w:rsidR="00181AFD">
        <w:rPr>
          <w:rFonts w:ascii="CMR9" w:hAnsi="CMR9" w:cs="CMR9" w:hint="eastAsia"/>
          <w:kern w:val="0"/>
          <w:sz w:val="18"/>
          <w:szCs w:val="18"/>
        </w:rPr>
        <w:t>考虑到循环中有些变量的值单向依赖于其他变量的值，因此本文首先会为循环中所涉及的变量</w:t>
      </w:r>
      <w:r w:rsidR="00B82680">
        <w:rPr>
          <w:rFonts w:ascii="CMR9" w:hAnsi="CMR9" w:cs="CMR9" w:hint="eastAsia"/>
          <w:kern w:val="0"/>
          <w:sz w:val="18"/>
          <w:szCs w:val="18"/>
        </w:rPr>
        <w:t>构建</w:t>
      </w:r>
      <w:r w:rsidR="00181AFD">
        <w:rPr>
          <w:rFonts w:ascii="CMR9" w:hAnsi="CMR9" w:cs="CMR9" w:hint="eastAsia"/>
          <w:kern w:val="0"/>
          <w:sz w:val="18"/>
          <w:szCs w:val="18"/>
        </w:rPr>
        <w:t>一个层次式变量依赖图</w:t>
      </w:r>
      <w:r w:rsidR="00B82680">
        <w:rPr>
          <w:rFonts w:ascii="CMR9" w:hAnsi="CMR9" w:cs="CMR9" w:hint="eastAsia"/>
          <w:kern w:val="0"/>
          <w:sz w:val="18"/>
          <w:szCs w:val="18"/>
        </w:rPr>
        <w:t>。然后，依据层次式变量依赖图</w:t>
      </w:r>
      <w:r w:rsidR="00075909">
        <w:rPr>
          <w:rFonts w:ascii="CMR9" w:hAnsi="CMR9" w:cs="CMR9" w:hint="eastAsia"/>
          <w:kern w:val="0"/>
          <w:sz w:val="18"/>
          <w:szCs w:val="18"/>
        </w:rPr>
        <w:t>，以一种迭代精化的方式，</w:t>
      </w:r>
      <w:r w:rsidR="00B82680">
        <w:rPr>
          <w:rFonts w:ascii="CMR9" w:hAnsi="CMR9" w:cs="CMR9" w:hint="eastAsia"/>
          <w:kern w:val="0"/>
          <w:sz w:val="18"/>
          <w:szCs w:val="18"/>
        </w:rPr>
        <w:t>开展层次式程序分析，先分析底层变量之间的不变式，再利用底层变量间的不变式信息来分析高层变量之间的不变式</w:t>
      </w:r>
      <w:r w:rsidR="005F19D3">
        <w:rPr>
          <w:rFonts w:ascii="CMR9" w:hAnsi="CMR9" w:cs="CMR9" w:hint="eastAsia"/>
          <w:kern w:val="0"/>
          <w:sz w:val="18"/>
          <w:szCs w:val="18"/>
        </w:rPr>
        <w:t>，逐层分析，从底到高，依次类推</w:t>
      </w:r>
      <w:r w:rsidR="00B82680">
        <w:rPr>
          <w:rFonts w:ascii="CMR9" w:hAnsi="CMR9" w:cs="CMR9" w:hint="eastAsia"/>
          <w:kern w:val="0"/>
          <w:sz w:val="18"/>
          <w:szCs w:val="18"/>
        </w:rPr>
        <w:t>。</w:t>
      </w:r>
      <w:r w:rsidR="00951002">
        <w:rPr>
          <w:rFonts w:ascii="CMR9" w:hAnsi="CMR9" w:cs="CMR9" w:hint="eastAsia"/>
          <w:kern w:val="0"/>
          <w:sz w:val="18"/>
          <w:szCs w:val="18"/>
        </w:rPr>
        <w:t>具体而言，在分析</w:t>
      </w:r>
      <w:r w:rsidR="00535CB1">
        <w:rPr>
          <w:rFonts w:ascii="CMR9" w:hAnsi="CMR9" w:cs="CMR9" w:hint="eastAsia"/>
          <w:kern w:val="0"/>
          <w:sz w:val="18"/>
          <w:szCs w:val="18"/>
        </w:rPr>
        <w:t>第</w:t>
      </w:r>
      <w:r w:rsidR="00535CB1">
        <w:rPr>
          <w:rFonts w:ascii="CMR9" w:hAnsi="CMR9" w:cs="CMR9" w:hint="eastAsia"/>
          <w:kern w:val="0"/>
          <w:sz w:val="18"/>
          <w:szCs w:val="18"/>
        </w:rPr>
        <w:t>i</w:t>
      </w:r>
      <w:r w:rsidR="00951002">
        <w:rPr>
          <w:rFonts w:ascii="CMR9" w:hAnsi="CMR9" w:cs="CMR9" w:hint="eastAsia"/>
          <w:kern w:val="0"/>
          <w:sz w:val="18"/>
          <w:szCs w:val="18"/>
        </w:rPr>
        <w:t>层</w:t>
      </w:r>
      <w:r w:rsidR="00AF5911">
        <w:rPr>
          <w:rFonts w:ascii="CMR9" w:hAnsi="CMR9" w:cs="CMR9" w:hint="eastAsia"/>
          <w:kern w:val="0"/>
          <w:sz w:val="18"/>
          <w:szCs w:val="18"/>
        </w:rPr>
        <w:t>变量时，可以利用涉及到该层（及以下</w:t>
      </w:r>
      <w:r w:rsidR="00FD65A4">
        <w:rPr>
          <w:rFonts w:ascii="CMR9" w:hAnsi="CMR9" w:cs="CMR9" w:hint="eastAsia"/>
          <w:kern w:val="0"/>
          <w:sz w:val="18"/>
          <w:szCs w:val="18"/>
        </w:rPr>
        <w:t>层</w:t>
      </w:r>
      <w:r w:rsidR="00AF5911">
        <w:rPr>
          <w:rFonts w:ascii="CMR9" w:hAnsi="CMR9" w:cs="CMR9" w:hint="eastAsia"/>
          <w:kern w:val="0"/>
          <w:sz w:val="18"/>
          <w:szCs w:val="18"/>
        </w:rPr>
        <w:t>）的变量集合对原</w:t>
      </w:r>
      <w:r w:rsidR="00181AFD">
        <w:rPr>
          <w:rFonts w:ascii="CMR9" w:hAnsi="CMR9" w:cs="CMR9" w:hint="eastAsia"/>
          <w:kern w:val="0"/>
          <w:sz w:val="18"/>
          <w:szCs w:val="18"/>
        </w:rPr>
        <w:t>程序进行切片，</w:t>
      </w:r>
      <w:r w:rsidR="00AF5911">
        <w:rPr>
          <w:rFonts w:ascii="CMR9" w:hAnsi="CMR9" w:cs="CMR9" w:hint="eastAsia"/>
          <w:kern w:val="0"/>
          <w:sz w:val="18"/>
          <w:szCs w:val="18"/>
        </w:rPr>
        <w:t>得到程序的一个切片版本</w:t>
      </w:r>
      <w:r w:rsidR="00535CB1">
        <w:rPr>
          <w:rFonts w:ascii="CMR9" w:hAnsi="CMR9" w:cs="CMR9" w:hint="eastAsia"/>
          <w:kern w:val="0"/>
          <w:sz w:val="18"/>
          <w:szCs w:val="18"/>
        </w:rPr>
        <w:t>P</w:t>
      </w:r>
      <w:r w:rsidR="00535CB1">
        <w:rPr>
          <w:rFonts w:ascii="CMR9" w:hAnsi="CMR9" w:cs="CMR9"/>
          <w:kern w:val="0"/>
          <w:sz w:val="18"/>
          <w:szCs w:val="18"/>
        </w:rPr>
        <w:t>_i</w:t>
      </w:r>
      <w:r w:rsidR="00AF5911">
        <w:rPr>
          <w:rFonts w:ascii="CMR9" w:hAnsi="CMR9" w:cs="CMR9" w:hint="eastAsia"/>
          <w:kern w:val="0"/>
          <w:sz w:val="18"/>
          <w:szCs w:val="18"/>
        </w:rPr>
        <w:t>。</w:t>
      </w:r>
      <w:r w:rsidR="00535CB1">
        <w:rPr>
          <w:rFonts w:ascii="CMR9" w:hAnsi="CMR9" w:cs="CMR9" w:hint="eastAsia"/>
          <w:kern w:val="0"/>
          <w:sz w:val="18"/>
          <w:szCs w:val="18"/>
        </w:rPr>
        <w:t>接下来，对该切片版本</w:t>
      </w:r>
      <w:r w:rsidR="00535CB1">
        <w:rPr>
          <w:rFonts w:ascii="CMR9" w:hAnsi="CMR9" w:cs="CMR9" w:hint="eastAsia"/>
          <w:kern w:val="0"/>
          <w:sz w:val="18"/>
          <w:szCs w:val="18"/>
        </w:rPr>
        <w:t>P</w:t>
      </w:r>
      <w:r w:rsidR="00535CB1">
        <w:rPr>
          <w:rFonts w:ascii="CMR9" w:hAnsi="CMR9" w:cs="CMR9"/>
          <w:kern w:val="0"/>
          <w:sz w:val="18"/>
          <w:szCs w:val="18"/>
        </w:rPr>
        <w:t>_i</w:t>
      </w:r>
      <w:r w:rsidR="00535CB1">
        <w:rPr>
          <w:rFonts w:ascii="CMR9" w:hAnsi="CMR9" w:cs="CMR9" w:hint="eastAsia"/>
          <w:kern w:val="0"/>
          <w:sz w:val="18"/>
          <w:szCs w:val="18"/>
        </w:rPr>
        <w:t>进行分析，在分析过程中，利用已经</w:t>
      </w:r>
      <w:r w:rsidR="00181AFD">
        <w:rPr>
          <w:rFonts w:ascii="CMR9" w:hAnsi="CMR9" w:cs="CMR9" w:hint="eastAsia"/>
          <w:kern w:val="0"/>
          <w:sz w:val="18"/>
          <w:szCs w:val="18"/>
        </w:rPr>
        <w:t>获得</w:t>
      </w:r>
      <w:r w:rsidR="00535CB1">
        <w:rPr>
          <w:rFonts w:ascii="CMR9" w:hAnsi="CMR9" w:cs="CMR9" w:hint="eastAsia"/>
          <w:kern w:val="0"/>
          <w:sz w:val="18"/>
          <w:szCs w:val="18"/>
        </w:rPr>
        <w:t>的关于</w:t>
      </w:r>
      <w:r w:rsidR="00535CB1">
        <w:rPr>
          <w:rFonts w:ascii="CMR9" w:hAnsi="CMR9" w:cs="CMR9" w:hint="eastAsia"/>
          <w:kern w:val="0"/>
          <w:sz w:val="18"/>
          <w:szCs w:val="18"/>
        </w:rPr>
        <w:t>lower</w:t>
      </w:r>
      <w:r w:rsidR="00535CB1">
        <w:rPr>
          <w:rFonts w:ascii="CMR9" w:hAnsi="CMR9" w:cs="CMR9"/>
          <w:kern w:val="0"/>
          <w:sz w:val="18"/>
          <w:szCs w:val="18"/>
        </w:rPr>
        <w:t xml:space="preserve"> lev</w:t>
      </w:r>
      <w:r w:rsidR="00535CB1">
        <w:rPr>
          <w:rFonts w:ascii="CMR9" w:hAnsi="CMR9" w:cs="CMR9" w:hint="eastAsia"/>
          <w:kern w:val="0"/>
          <w:sz w:val="18"/>
          <w:szCs w:val="18"/>
        </w:rPr>
        <w:t>el</w:t>
      </w:r>
      <w:r w:rsidR="00535CB1">
        <w:rPr>
          <w:rFonts w:ascii="CMR9" w:hAnsi="CMR9" w:cs="CMR9" w:hint="eastAsia"/>
          <w:kern w:val="0"/>
          <w:sz w:val="18"/>
          <w:szCs w:val="18"/>
        </w:rPr>
        <w:t>变量的</w:t>
      </w:r>
      <w:r w:rsidR="00181AFD">
        <w:rPr>
          <w:rFonts w:ascii="CMR9" w:hAnsi="CMR9" w:cs="CMR9" w:hint="eastAsia"/>
          <w:kern w:val="0"/>
          <w:sz w:val="18"/>
          <w:szCs w:val="18"/>
        </w:rPr>
        <w:t>部分不变式对</w:t>
      </w:r>
      <w:r w:rsidR="00535CB1">
        <w:rPr>
          <w:rFonts w:ascii="CMR9" w:hAnsi="CMR9" w:cs="CMR9" w:hint="eastAsia"/>
          <w:kern w:val="0"/>
          <w:sz w:val="18"/>
          <w:szCs w:val="18"/>
        </w:rPr>
        <w:t>P</w:t>
      </w:r>
      <w:r w:rsidR="00535CB1">
        <w:rPr>
          <w:rFonts w:ascii="CMR9" w:hAnsi="CMR9" w:cs="CMR9"/>
          <w:kern w:val="0"/>
          <w:sz w:val="18"/>
          <w:szCs w:val="18"/>
        </w:rPr>
        <w:t>_i</w:t>
      </w:r>
      <w:r w:rsidR="00535CB1">
        <w:rPr>
          <w:rFonts w:ascii="CMR9" w:hAnsi="CMR9" w:cs="CMR9" w:hint="eastAsia"/>
          <w:kern w:val="0"/>
          <w:sz w:val="18"/>
          <w:szCs w:val="18"/>
        </w:rPr>
        <w:t>中向</w:t>
      </w:r>
      <w:r w:rsidR="00535CB1">
        <w:rPr>
          <w:rFonts w:ascii="CMR9" w:hAnsi="CMR9" w:cs="CMR9" w:hint="eastAsia"/>
          <w:kern w:val="0"/>
          <w:sz w:val="18"/>
          <w:szCs w:val="18"/>
        </w:rPr>
        <w:t>i</w:t>
      </w:r>
      <w:r w:rsidR="00535CB1">
        <w:rPr>
          <w:rFonts w:ascii="CMR9" w:hAnsi="CMR9" w:cs="CMR9" w:hint="eastAsia"/>
          <w:kern w:val="0"/>
          <w:sz w:val="18"/>
          <w:szCs w:val="18"/>
        </w:rPr>
        <w:t>层变量赋值并在有表达式中涉及</w:t>
      </w:r>
      <w:r w:rsidR="00535CB1">
        <w:rPr>
          <w:rFonts w:ascii="CMR9" w:hAnsi="CMR9" w:cs="CMR9" w:hint="eastAsia"/>
          <w:kern w:val="0"/>
          <w:sz w:val="18"/>
          <w:szCs w:val="18"/>
        </w:rPr>
        <w:t>lower</w:t>
      </w:r>
      <w:r w:rsidR="00535CB1">
        <w:rPr>
          <w:rFonts w:ascii="CMR9" w:hAnsi="CMR9" w:cs="CMR9"/>
          <w:kern w:val="0"/>
          <w:sz w:val="18"/>
          <w:szCs w:val="18"/>
        </w:rPr>
        <w:t xml:space="preserve"> lev</w:t>
      </w:r>
      <w:r w:rsidR="00535CB1">
        <w:rPr>
          <w:rFonts w:ascii="CMR9" w:hAnsi="CMR9" w:cs="CMR9" w:hint="eastAsia"/>
          <w:kern w:val="0"/>
          <w:sz w:val="18"/>
          <w:szCs w:val="18"/>
        </w:rPr>
        <w:t>el</w:t>
      </w:r>
      <w:r w:rsidR="00535CB1">
        <w:rPr>
          <w:rFonts w:ascii="CMR9" w:hAnsi="CMR9" w:cs="CMR9" w:hint="eastAsia"/>
          <w:kern w:val="0"/>
          <w:sz w:val="18"/>
          <w:szCs w:val="18"/>
        </w:rPr>
        <w:t>变量的语句迁移函数</w:t>
      </w:r>
      <w:r w:rsidR="00181AFD">
        <w:rPr>
          <w:rFonts w:ascii="CMR9" w:hAnsi="CMR9" w:cs="CMR9" w:hint="eastAsia"/>
          <w:kern w:val="0"/>
          <w:sz w:val="18"/>
          <w:szCs w:val="18"/>
        </w:rPr>
        <w:t>做</w:t>
      </w:r>
      <w:r w:rsidR="00181AFD">
        <w:rPr>
          <w:rFonts w:ascii="CMR9" w:hAnsi="CMR9" w:cs="CMR9" w:hint="eastAsia"/>
          <w:kern w:val="0"/>
          <w:sz w:val="18"/>
          <w:szCs w:val="18"/>
        </w:rPr>
        <w:t>relaxing</w:t>
      </w:r>
      <w:r w:rsidR="00181AFD">
        <w:rPr>
          <w:rFonts w:ascii="CMR9" w:hAnsi="CMR9" w:cs="CMR9" w:hint="eastAsia"/>
          <w:kern w:val="0"/>
          <w:sz w:val="18"/>
          <w:szCs w:val="18"/>
        </w:rPr>
        <w:t>，</w:t>
      </w:r>
      <w:r w:rsidR="000246C7">
        <w:rPr>
          <w:rFonts w:ascii="CMR9" w:hAnsi="CMR9" w:cs="CMR9" w:hint="eastAsia"/>
          <w:kern w:val="0"/>
          <w:sz w:val="18"/>
          <w:szCs w:val="18"/>
        </w:rPr>
        <w:t>使得</w:t>
      </w:r>
      <w:r w:rsidR="000246C7">
        <w:rPr>
          <w:rFonts w:ascii="CMR9" w:hAnsi="CMR9" w:cs="CMR9" w:hint="eastAsia"/>
          <w:kern w:val="0"/>
          <w:sz w:val="18"/>
          <w:szCs w:val="18"/>
        </w:rPr>
        <w:t>relaxed</w:t>
      </w:r>
      <w:r w:rsidR="000246C7">
        <w:rPr>
          <w:rFonts w:ascii="CMR9" w:hAnsi="CMR9" w:cs="CMR9" w:hint="eastAsia"/>
          <w:kern w:val="0"/>
          <w:sz w:val="18"/>
          <w:szCs w:val="18"/>
        </w:rPr>
        <w:t>之后的向</w:t>
      </w:r>
      <w:r w:rsidR="000246C7">
        <w:rPr>
          <w:rFonts w:ascii="CMR9" w:hAnsi="CMR9" w:cs="CMR9" w:hint="eastAsia"/>
          <w:kern w:val="0"/>
          <w:sz w:val="18"/>
          <w:szCs w:val="18"/>
        </w:rPr>
        <w:t>i</w:t>
      </w:r>
      <w:r w:rsidR="000246C7">
        <w:rPr>
          <w:rFonts w:ascii="CMR9" w:hAnsi="CMR9" w:cs="CMR9" w:hint="eastAsia"/>
          <w:kern w:val="0"/>
          <w:sz w:val="18"/>
          <w:szCs w:val="18"/>
        </w:rPr>
        <w:t>层变量赋值语句的迁移函数中不再涉及</w:t>
      </w:r>
      <w:r w:rsidR="000246C7">
        <w:rPr>
          <w:rFonts w:ascii="CMR9" w:hAnsi="CMR9" w:cs="CMR9" w:hint="eastAsia"/>
          <w:kern w:val="0"/>
          <w:sz w:val="18"/>
          <w:szCs w:val="18"/>
        </w:rPr>
        <w:t>lower</w:t>
      </w:r>
      <w:r w:rsidR="000246C7">
        <w:rPr>
          <w:rFonts w:ascii="CMR9" w:hAnsi="CMR9" w:cs="CMR9"/>
          <w:kern w:val="0"/>
          <w:sz w:val="18"/>
          <w:szCs w:val="18"/>
        </w:rPr>
        <w:t xml:space="preserve"> lev</w:t>
      </w:r>
      <w:r w:rsidR="000246C7">
        <w:rPr>
          <w:rFonts w:ascii="CMR9" w:hAnsi="CMR9" w:cs="CMR9" w:hint="eastAsia"/>
          <w:kern w:val="0"/>
          <w:sz w:val="18"/>
          <w:szCs w:val="18"/>
        </w:rPr>
        <w:t>el</w:t>
      </w:r>
      <w:r w:rsidR="000246C7">
        <w:rPr>
          <w:rFonts w:ascii="CMR9" w:hAnsi="CMR9" w:cs="CMR9" w:hint="eastAsia"/>
          <w:kern w:val="0"/>
          <w:sz w:val="18"/>
          <w:szCs w:val="18"/>
        </w:rPr>
        <w:t>变量，从而消除了</w:t>
      </w:r>
      <w:r w:rsidR="000246C7">
        <w:rPr>
          <w:rFonts w:ascii="CMR9" w:hAnsi="CMR9" w:cs="CMR9" w:hint="eastAsia"/>
          <w:kern w:val="0"/>
          <w:sz w:val="18"/>
          <w:szCs w:val="18"/>
        </w:rPr>
        <w:t>i</w:t>
      </w:r>
      <w:r w:rsidR="000246C7">
        <w:rPr>
          <w:rFonts w:ascii="CMR9" w:hAnsi="CMR9" w:cs="CMR9" w:hint="eastAsia"/>
          <w:kern w:val="0"/>
          <w:sz w:val="18"/>
          <w:szCs w:val="18"/>
        </w:rPr>
        <w:t>层变量对</w:t>
      </w:r>
      <w:r w:rsidR="002B5FF9">
        <w:rPr>
          <w:rFonts w:ascii="CMR9" w:hAnsi="CMR9" w:cs="CMR9" w:hint="eastAsia"/>
          <w:kern w:val="0"/>
          <w:sz w:val="18"/>
          <w:szCs w:val="18"/>
        </w:rPr>
        <w:t>lower</w:t>
      </w:r>
      <w:r w:rsidR="002B5FF9">
        <w:rPr>
          <w:rFonts w:ascii="CMR9" w:hAnsi="CMR9" w:cs="CMR9"/>
          <w:kern w:val="0"/>
          <w:sz w:val="18"/>
          <w:szCs w:val="18"/>
        </w:rPr>
        <w:t xml:space="preserve"> level</w:t>
      </w:r>
      <w:r w:rsidR="000246C7">
        <w:rPr>
          <w:rFonts w:ascii="CMR9" w:hAnsi="CMR9" w:cs="CMR9" w:hint="eastAsia"/>
          <w:kern w:val="0"/>
          <w:sz w:val="18"/>
          <w:szCs w:val="18"/>
        </w:rPr>
        <w:t>变量的直接数据流依赖</w:t>
      </w:r>
      <w:r w:rsidR="00172ECF">
        <w:rPr>
          <w:rFonts w:ascii="CMR9" w:hAnsi="CMR9" w:cs="CMR9" w:hint="eastAsia"/>
          <w:kern w:val="0"/>
          <w:sz w:val="18"/>
          <w:szCs w:val="18"/>
        </w:rPr>
        <w:t>。换而言之，在某种程度上，可以消除分析</w:t>
      </w:r>
      <w:r w:rsidR="00172ECF">
        <w:rPr>
          <w:rFonts w:ascii="CMR9" w:hAnsi="CMR9" w:cs="CMR9" w:hint="eastAsia"/>
          <w:kern w:val="0"/>
          <w:sz w:val="18"/>
          <w:szCs w:val="18"/>
        </w:rPr>
        <w:t>P_</w:t>
      </w:r>
      <w:r w:rsidR="00172ECF">
        <w:rPr>
          <w:rFonts w:ascii="CMR9" w:hAnsi="CMR9" w:cs="CMR9"/>
          <w:kern w:val="0"/>
          <w:sz w:val="18"/>
          <w:szCs w:val="18"/>
        </w:rPr>
        <w:t>i</w:t>
      </w:r>
      <w:r w:rsidR="00172ECF">
        <w:rPr>
          <w:rFonts w:ascii="CMR9" w:hAnsi="CMR9" w:cs="CMR9" w:hint="eastAsia"/>
          <w:kern w:val="0"/>
          <w:sz w:val="18"/>
          <w:szCs w:val="18"/>
        </w:rPr>
        <w:t>的两次不动点迭代</w:t>
      </w:r>
      <w:r w:rsidR="00DB7330">
        <w:rPr>
          <w:rFonts w:ascii="CMR9" w:hAnsi="CMR9" w:cs="CMR9" w:hint="eastAsia"/>
          <w:kern w:val="0"/>
          <w:sz w:val="18"/>
          <w:szCs w:val="18"/>
        </w:rPr>
        <w:t>间的因为依赖导致的不稳定因素（</w:t>
      </w:r>
      <w:r w:rsidR="00DB7330">
        <w:rPr>
          <w:rFonts w:ascii="CMR9" w:hAnsi="CMR9" w:cs="CMR9" w:hint="eastAsia"/>
          <w:kern w:val="0"/>
          <w:sz w:val="18"/>
          <w:szCs w:val="18"/>
        </w:rPr>
        <w:t>due</w:t>
      </w:r>
      <w:r w:rsidR="00DB7330">
        <w:rPr>
          <w:rFonts w:ascii="CMR9" w:hAnsi="CMR9" w:cs="CMR9"/>
          <w:kern w:val="0"/>
          <w:sz w:val="18"/>
          <w:szCs w:val="18"/>
        </w:rPr>
        <w:t xml:space="preserve"> </w:t>
      </w:r>
      <w:r w:rsidR="00DB7330">
        <w:rPr>
          <w:rFonts w:ascii="CMR9" w:hAnsi="CMR9" w:cs="CMR9" w:hint="eastAsia"/>
          <w:kern w:val="0"/>
          <w:sz w:val="18"/>
          <w:szCs w:val="18"/>
        </w:rPr>
        <w:t>to</w:t>
      </w:r>
      <w:r w:rsidR="00DB7330">
        <w:rPr>
          <w:rFonts w:ascii="CMR9" w:hAnsi="CMR9" w:cs="CMR9"/>
          <w:kern w:val="0"/>
          <w:sz w:val="18"/>
          <w:szCs w:val="18"/>
        </w:rPr>
        <w:t xml:space="preserve"> </w:t>
      </w:r>
      <w:r w:rsidR="00DB7330">
        <w:rPr>
          <w:rFonts w:ascii="CMR9" w:hAnsi="CMR9" w:cs="CMR9" w:hint="eastAsia"/>
          <w:kern w:val="0"/>
          <w:sz w:val="18"/>
          <w:szCs w:val="18"/>
        </w:rPr>
        <w:t>the</w:t>
      </w:r>
      <w:r w:rsidR="00DB7330">
        <w:rPr>
          <w:rFonts w:ascii="CMR9" w:hAnsi="CMR9" w:cs="CMR9"/>
          <w:kern w:val="0"/>
          <w:sz w:val="18"/>
          <w:szCs w:val="18"/>
        </w:rPr>
        <w:t xml:space="preserve"> dependency</w:t>
      </w:r>
      <w:r w:rsidR="00DB7330">
        <w:rPr>
          <w:rFonts w:ascii="CMR9" w:hAnsi="CMR9" w:cs="CMR9" w:hint="eastAsia"/>
          <w:kern w:val="0"/>
          <w:sz w:val="18"/>
          <w:szCs w:val="18"/>
        </w:rPr>
        <w:t>），从而在加宽时</w:t>
      </w:r>
      <w:r w:rsidR="00B449A4">
        <w:rPr>
          <w:rFonts w:ascii="CMR9" w:hAnsi="CMR9" w:cs="CMR9" w:hint="eastAsia"/>
          <w:kern w:val="0"/>
          <w:sz w:val="18"/>
          <w:szCs w:val="18"/>
        </w:rPr>
        <w:t>可以保留更多稳定的约束，最终得到</w:t>
      </w:r>
      <w:r w:rsidR="00181AFD">
        <w:rPr>
          <w:rFonts w:ascii="CMR9" w:hAnsi="CMR9" w:cs="CMR9" w:hint="eastAsia"/>
          <w:kern w:val="0"/>
          <w:sz w:val="18"/>
          <w:szCs w:val="18"/>
        </w:rPr>
        <w:t>更高精度的不变式。</w:t>
      </w:r>
      <w:r w:rsidR="009836B7">
        <w:rPr>
          <w:rFonts w:ascii="CMR9" w:hAnsi="CMR9" w:cs="CMR9" w:hint="eastAsia"/>
          <w:kern w:val="0"/>
          <w:sz w:val="18"/>
          <w:szCs w:val="18"/>
        </w:rPr>
        <w:t>其中，一个</w:t>
      </w:r>
      <w:r w:rsidR="009836B7">
        <w:rPr>
          <w:rFonts w:ascii="CMR9" w:hAnsi="CMR9" w:cs="CMR9" w:hint="eastAsia"/>
          <w:kern w:val="0"/>
          <w:sz w:val="18"/>
          <w:szCs w:val="18"/>
        </w:rPr>
        <w:t>k</w:t>
      </w:r>
      <w:r w:rsidR="009836B7">
        <w:rPr>
          <w:rFonts w:ascii="CMR9" w:hAnsi="CMR9" w:cs="CMR9"/>
          <w:kern w:val="0"/>
          <w:sz w:val="18"/>
          <w:szCs w:val="18"/>
        </w:rPr>
        <w:t>ey point</w:t>
      </w:r>
      <w:r w:rsidR="009836B7">
        <w:rPr>
          <w:rFonts w:ascii="CMR9" w:hAnsi="CMR9" w:cs="CMR9" w:hint="eastAsia"/>
          <w:kern w:val="0"/>
          <w:sz w:val="18"/>
          <w:szCs w:val="18"/>
        </w:rPr>
        <w:t>是</w:t>
      </w:r>
      <w:r>
        <w:rPr>
          <w:rFonts w:ascii="CMR9" w:hAnsi="CMR9" w:cs="CMR9" w:hint="eastAsia"/>
          <w:kern w:val="0"/>
          <w:sz w:val="18"/>
          <w:szCs w:val="18"/>
        </w:rPr>
        <w:t>定义一个好的</w:t>
      </w:r>
      <w:r>
        <w:rPr>
          <w:rFonts w:ascii="CMR9" w:hAnsi="CMR9" w:cs="CMR9" w:hint="eastAsia"/>
          <w:kern w:val="0"/>
          <w:sz w:val="18"/>
          <w:szCs w:val="18"/>
        </w:rPr>
        <w:t>Relaxing</w:t>
      </w:r>
      <w:r>
        <w:rPr>
          <w:rFonts w:ascii="CMR9" w:hAnsi="CMR9" w:cs="CMR9" w:hint="eastAsia"/>
          <w:kern w:val="0"/>
          <w:sz w:val="18"/>
          <w:szCs w:val="18"/>
        </w:rPr>
        <w:t>算子</w:t>
      </w:r>
      <m:oMath>
        <m:r>
          <m:rPr>
            <m:sty m:val="p"/>
          </m:rPr>
          <w:rPr>
            <w:rFonts w:ascii="Cambria Math" w:hAnsi="Cambria Math" w:cs="CMR9"/>
            <w:sz w:val="18"/>
            <w:szCs w:val="18"/>
          </w:rPr>
          <m:t>ω</m:t>
        </m:r>
      </m:oMath>
      <w:r w:rsidR="0061004A">
        <w:rPr>
          <w:rFonts w:ascii="CMR9" w:hAnsi="CMR9" w:cs="CMR9" w:hint="eastAsia"/>
          <w:sz w:val="18"/>
          <w:szCs w:val="18"/>
        </w:rPr>
        <w:t>。一个好的</w:t>
      </w:r>
      <w:r w:rsidR="0061004A">
        <w:rPr>
          <w:rFonts w:ascii="CMR9" w:hAnsi="CMR9" w:cs="CMR9" w:hint="eastAsia"/>
          <w:kern w:val="0"/>
          <w:sz w:val="18"/>
          <w:szCs w:val="18"/>
        </w:rPr>
        <w:t>Relaxing</w:t>
      </w:r>
      <w:r w:rsidR="0061004A">
        <w:rPr>
          <w:rFonts w:ascii="CMR9" w:hAnsi="CMR9" w:cs="CMR9" w:hint="eastAsia"/>
          <w:kern w:val="0"/>
          <w:sz w:val="18"/>
          <w:szCs w:val="18"/>
        </w:rPr>
        <w:t>算子</w:t>
      </w:r>
      <w:r>
        <w:rPr>
          <w:rFonts w:ascii="CMR9" w:hAnsi="CMR9" w:cs="CMR9" w:hint="eastAsia"/>
          <w:sz w:val="18"/>
          <w:szCs w:val="18"/>
        </w:rPr>
        <w:t>应该是：在加宽之前将迭代过程中不稳定的因素尽量</w:t>
      </w:r>
      <w:r>
        <w:rPr>
          <w:rFonts w:ascii="CMR9" w:hAnsi="CMR9" w:cs="CMR9" w:hint="eastAsia"/>
          <w:sz w:val="18"/>
          <w:szCs w:val="18"/>
        </w:rPr>
        <w:t>Relaxing</w:t>
      </w:r>
      <w:r>
        <w:rPr>
          <w:rFonts w:ascii="CMR9" w:hAnsi="CMR9" w:cs="CMR9" w:hint="eastAsia"/>
          <w:sz w:val="18"/>
          <w:szCs w:val="18"/>
        </w:rPr>
        <w:t>成稳定因素，从而</w:t>
      </w:r>
      <w:r w:rsidR="001E32C3">
        <w:rPr>
          <w:rFonts w:ascii="CMR9" w:hAnsi="CMR9" w:cs="CMR9" w:hint="eastAsia"/>
          <w:sz w:val="18"/>
          <w:szCs w:val="18"/>
        </w:rPr>
        <w:t>加宽过程中能保留更多稳定的约束，从而</w:t>
      </w:r>
      <w:r>
        <w:rPr>
          <w:rFonts w:ascii="CMR9" w:hAnsi="CMR9" w:cs="CMR9" w:hint="eastAsia"/>
          <w:sz w:val="18"/>
          <w:szCs w:val="18"/>
        </w:rPr>
        <w:t>减少加宽带来的精度损失</w:t>
      </w:r>
      <w:r>
        <w:rPr>
          <w:rFonts w:ascii="CMR9" w:hAnsi="CMR9" w:cs="CMR9" w:hint="eastAsia"/>
          <w:kern w:val="0"/>
          <w:sz w:val="18"/>
          <w:szCs w:val="18"/>
        </w:rPr>
        <w:t>。</w:t>
      </w:r>
      <w:r w:rsidR="00026C64" w:rsidRPr="00AF3F17">
        <w:rPr>
          <w:rFonts w:ascii="CMR9" w:hAnsi="CMR9" w:cs="CMR9" w:hint="eastAsia"/>
          <w:kern w:val="0"/>
          <w:sz w:val="18"/>
          <w:szCs w:val="18"/>
        </w:rPr>
        <w:t>最直观的想法是对于</w:t>
      </w:r>
      <w:r w:rsidRPr="00AF3F17">
        <w:rPr>
          <w:rFonts w:ascii="CMR9" w:hAnsi="CMR9" w:cs="CMR9" w:hint="eastAsia"/>
          <w:kern w:val="0"/>
          <w:sz w:val="18"/>
          <w:szCs w:val="18"/>
        </w:rPr>
        <w:t>循环体中的部分</w:t>
      </w:r>
      <w:r w:rsidR="001755A8" w:rsidRPr="00AF3F17">
        <w:rPr>
          <w:rFonts w:ascii="CMR9" w:hAnsi="CMR9" w:cs="CMR9" w:hint="eastAsia"/>
          <w:kern w:val="0"/>
          <w:sz w:val="18"/>
          <w:szCs w:val="18"/>
        </w:rPr>
        <w:t>语句</w:t>
      </w:r>
      <w:r w:rsidR="00026C64" w:rsidRPr="00AF3F17">
        <w:rPr>
          <w:rFonts w:ascii="CMR9" w:hAnsi="CMR9" w:cs="CMR9" w:hint="eastAsia"/>
          <w:kern w:val="0"/>
          <w:sz w:val="18"/>
          <w:szCs w:val="18"/>
        </w:rPr>
        <w:t>的迁移函数</w:t>
      </w:r>
      <w:r w:rsidR="001755A8" w:rsidRPr="00AF3F17">
        <w:rPr>
          <w:rFonts w:ascii="CMR9" w:hAnsi="CMR9" w:cs="CMR9" w:hint="eastAsia"/>
          <w:kern w:val="0"/>
          <w:sz w:val="18"/>
          <w:szCs w:val="18"/>
        </w:rPr>
        <w:t>中的不稳定表达式（即相邻两次迭代表达式的值会改变）</w:t>
      </w:r>
      <w:r w:rsidR="00A221E5" w:rsidRPr="00AF3F17">
        <w:rPr>
          <w:rFonts w:ascii="CMR9" w:hAnsi="CMR9" w:cs="CMR9" w:hint="eastAsia"/>
          <w:kern w:val="0"/>
          <w:sz w:val="18"/>
          <w:szCs w:val="18"/>
        </w:rPr>
        <w:t>或者抽象</w:t>
      </w:r>
      <w:proofErr w:type="gramStart"/>
      <w:r w:rsidR="00A221E5" w:rsidRPr="00AF3F17">
        <w:rPr>
          <w:rFonts w:ascii="CMR9" w:hAnsi="CMR9" w:cs="CMR9" w:hint="eastAsia"/>
          <w:kern w:val="0"/>
          <w:sz w:val="18"/>
          <w:szCs w:val="18"/>
        </w:rPr>
        <w:t>域不能</w:t>
      </w:r>
      <w:proofErr w:type="gramEnd"/>
      <w:r w:rsidR="00A221E5" w:rsidRPr="00AF3F17">
        <w:rPr>
          <w:rFonts w:ascii="CMR9" w:hAnsi="CMR9" w:cs="CMR9" w:hint="eastAsia"/>
          <w:kern w:val="0"/>
          <w:sz w:val="18"/>
          <w:szCs w:val="18"/>
        </w:rPr>
        <w:t>有效的表达式（用</w:t>
      </w:r>
      <w:r w:rsidR="00A221E5" w:rsidRPr="00AF3F17">
        <w:rPr>
          <w:rFonts w:ascii="CMR9" w:hAnsi="CMR9" w:cs="CMR9" w:hint="eastAsia"/>
          <w:kern w:val="0"/>
          <w:sz w:val="18"/>
          <w:szCs w:val="18"/>
        </w:rPr>
        <w:t>Polyhedron</w:t>
      </w:r>
      <w:r w:rsidR="00A221E5" w:rsidRPr="00AF3F17">
        <w:rPr>
          <w:rFonts w:ascii="CMR9" w:hAnsi="CMR9" w:cs="CMR9" w:hint="eastAsia"/>
          <w:kern w:val="0"/>
          <w:sz w:val="18"/>
          <w:szCs w:val="18"/>
        </w:rPr>
        <w:t>分析平方等高次表达式）</w:t>
      </w:r>
      <w:r w:rsidR="001755A8" w:rsidRPr="00AF3F17">
        <w:rPr>
          <w:rFonts w:ascii="CMR9" w:hAnsi="CMR9" w:cs="CMR9" w:hint="eastAsia"/>
          <w:kern w:val="0"/>
          <w:sz w:val="18"/>
          <w:szCs w:val="18"/>
        </w:rPr>
        <w:t>，</w:t>
      </w:r>
      <w:r w:rsidR="00026C64" w:rsidRPr="00AF3F17">
        <w:rPr>
          <w:rFonts w:ascii="CMR9" w:hAnsi="CMR9" w:cs="CMR9" w:hint="eastAsia"/>
          <w:kern w:val="0"/>
          <w:sz w:val="18"/>
          <w:szCs w:val="18"/>
        </w:rPr>
        <w:t>通过从已有的循环不变式中提取这些表达式的上近似表示，并用这些上近似表示的表达式替换语句中原有的表达式，以上过程即为对语义方程的</w:t>
      </w:r>
      <w:r w:rsidR="00026C64" w:rsidRPr="00AF3F17">
        <w:rPr>
          <w:rFonts w:ascii="CMR9" w:hAnsi="CMR9" w:cs="CMR9" w:hint="eastAsia"/>
          <w:kern w:val="0"/>
          <w:sz w:val="18"/>
          <w:szCs w:val="18"/>
        </w:rPr>
        <w:t>Relaxing</w:t>
      </w:r>
      <w:r w:rsidR="00026C64" w:rsidRPr="00AF3F17">
        <w:rPr>
          <w:rFonts w:ascii="CMR9" w:hAnsi="CMR9" w:cs="CMR9" w:hint="eastAsia"/>
          <w:kern w:val="0"/>
          <w:sz w:val="18"/>
          <w:szCs w:val="18"/>
        </w:rPr>
        <w:t>。但值得注意的是，</w:t>
      </w:r>
      <w:r w:rsidR="00026C64" w:rsidRPr="00AF3F17">
        <w:rPr>
          <w:rFonts w:ascii="CMR9" w:hAnsi="CMR9" w:cs="CMR9" w:hint="eastAsia"/>
          <w:kern w:val="0"/>
          <w:sz w:val="18"/>
          <w:szCs w:val="18"/>
        </w:rPr>
        <w:t>Relaxing</w:t>
      </w:r>
      <w:r w:rsidR="00026C64" w:rsidRPr="00AF3F17">
        <w:rPr>
          <w:rFonts w:ascii="CMR9" w:hAnsi="CMR9" w:cs="CMR9" w:hint="eastAsia"/>
          <w:kern w:val="0"/>
          <w:sz w:val="18"/>
          <w:szCs w:val="18"/>
        </w:rPr>
        <w:t>过程所依赖的循环不变式</w:t>
      </w:r>
      <w:r w:rsidR="001E32C3">
        <w:rPr>
          <w:rFonts w:ascii="CMR9" w:hAnsi="CMR9" w:cs="CMR9" w:hint="eastAsia"/>
          <w:kern w:val="0"/>
          <w:sz w:val="18"/>
          <w:szCs w:val="18"/>
        </w:rPr>
        <w:t>不需要是涉及所有变量的</w:t>
      </w:r>
      <w:r w:rsidR="00026C64" w:rsidRPr="00AF3F17">
        <w:rPr>
          <w:rFonts w:ascii="CMR9" w:hAnsi="CMR9" w:cs="CMR9" w:hint="eastAsia"/>
          <w:kern w:val="0"/>
          <w:sz w:val="18"/>
          <w:szCs w:val="18"/>
        </w:rPr>
        <w:t>不变式，而只需要包含</w:t>
      </w:r>
      <w:r w:rsidR="00026C64" w:rsidRPr="00AF3F17">
        <w:rPr>
          <w:rFonts w:ascii="CMR9" w:hAnsi="CMR9" w:cs="CMR9" w:hint="eastAsia"/>
          <w:kern w:val="0"/>
          <w:sz w:val="18"/>
          <w:szCs w:val="18"/>
        </w:rPr>
        <w:t>Relaxing</w:t>
      </w:r>
      <w:r w:rsidR="00026C64" w:rsidRPr="00AF3F17">
        <w:rPr>
          <w:rFonts w:ascii="CMR9" w:hAnsi="CMR9" w:cs="CMR9" w:hint="eastAsia"/>
          <w:kern w:val="0"/>
          <w:sz w:val="18"/>
          <w:szCs w:val="18"/>
        </w:rPr>
        <w:t>的表达式中所包含的所有变量之间的可靠约束关系即可，</w:t>
      </w:r>
      <w:r w:rsidR="001E32C3">
        <w:rPr>
          <w:rFonts w:ascii="CMR9" w:hAnsi="CMR9" w:cs="CMR9" w:hint="eastAsia"/>
          <w:kern w:val="0"/>
          <w:sz w:val="18"/>
          <w:szCs w:val="18"/>
        </w:rPr>
        <w:t>本文称之</w:t>
      </w:r>
      <w:r w:rsidR="007754FA" w:rsidRPr="00AF3F17">
        <w:rPr>
          <w:rFonts w:ascii="CMR9" w:hAnsi="CMR9" w:cs="CMR9"/>
          <w:kern w:val="0"/>
          <w:sz w:val="18"/>
          <w:szCs w:val="18"/>
        </w:rPr>
        <w:t>为</w:t>
      </w:r>
      <w:r w:rsidR="00026C64" w:rsidRPr="00AF3F17">
        <w:rPr>
          <w:rFonts w:ascii="CMR9" w:hAnsi="CMR9" w:cs="CMR9" w:hint="eastAsia"/>
          <w:kern w:val="0"/>
          <w:sz w:val="18"/>
          <w:szCs w:val="18"/>
        </w:rPr>
        <w:t>循环的部分不变式。</w:t>
      </w:r>
    </w:p>
    <w:p w14:paraId="394DD00E" w14:textId="341CA75B" w:rsidR="006800B9" w:rsidRDefault="006800B9" w:rsidP="001755A8">
      <w:pPr>
        <w:ind w:leftChars="200" w:left="420" w:firstLineChars="200" w:firstLine="360"/>
        <w:rPr>
          <w:rFonts w:ascii="CMR9" w:hAnsi="CMR9" w:cs="CMR9"/>
          <w:kern w:val="0"/>
          <w:sz w:val="18"/>
          <w:szCs w:val="18"/>
        </w:rPr>
      </w:pPr>
    </w:p>
    <w:p w14:paraId="029BD137" w14:textId="532646B2" w:rsidR="0096273C" w:rsidRDefault="0096273C" w:rsidP="00DE524F">
      <w:pPr>
        <w:ind w:firstLineChars="300" w:firstLine="632"/>
        <w:rPr>
          <w:rFonts w:ascii="CMR9" w:hAnsi="CMR9" w:cs="CMR9"/>
          <w:kern w:val="0"/>
          <w:sz w:val="18"/>
          <w:szCs w:val="18"/>
        </w:rPr>
      </w:pPr>
      <w:r>
        <w:rPr>
          <w:b/>
          <w:noProof/>
        </w:rPr>
        <mc:AlternateContent>
          <mc:Choice Requires="wpc">
            <w:drawing>
              <wp:inline distT="0" distB="0" distL="0" distR="0" wp14:anchorId="7E72F46D" wp14:editId="709D0FC4">
                <wp:extent cx="3496206" cy="2863850"/>
                <wp:effectExtent l="0" t="0" r="0" b="0"/>
                <wp:docPr id="224" name="画布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Text Box 36"/>
                        <wps:cNvSpPr txBox="1">
                          <a:spLocks noChangeArrowheads="1"/>
                        </wps:cNvSpPr>
                        <wps:spPr bwMode="auto">
                          <a:xfrm>
                            <a:off x="927710" y="1882829"/>
                            <a:ext cx="1346628" cy="319046"/>
                          </a:xfrm>
                          <a:prstGeom prst="rect">
                            <a:avLst/>
                          </a:prstGeom>
                          <a:noFill/>
                          <a:ln w="6350">
                            <a:solidFill>
                              <a:srgbClr val="000000"/>
                            </a:solidFill>
                            <a:prstDash val="dashDot"/>
                            <a:miter lim="800000"/>
                            <a:headEnd/>
                            <a:tailEnd/>
                          </a:ln>
                          <a:extLst>
                            <a:ext uri="{909E8E84-426E-40DD-AFC4-6F175D3DCCD1}">
                              <a14:hiddenFill xmlns:a14="http://schemas.microsoft.com/office/drawing/2010/main">
                                <a:solidFill>
                                  <a:srgbClr val="DCE6F2"/>
                                </a:solidFill>
                              </a14:hiddenFill>
                            </a:ext>
                          </a:extLst>
                        </wps:spPr>
                        <wps:txbx>
                          <w:txbxContent>
                            <w:p w14:paraId="2EB5DFCE" w14:textId="23CFE11D" w:rsidR="00854ED2" w:rsidRPr="00063636" w:rsidRDefault="00854ED2" w:rsidP="00DE524F">
                              <w:pPr>
                                <w:autoSpaceDE w:val="0"/>
                                <w:autoSpaceDN w:val="0"/>
                                <w:adjustRightInd w:val="0"/>
                                <w:rPr>
                                  <w:rFonts w:cs="华文新魏"/>
                                  <w:color w:val="1C1C1C"/>
                                  <w:sz w:val="16"/>
                                  <w:szCs w:val="18"/>
                                  <w:lang w:val="zh-CN"/>
                                  <w14:textOutline w14:w="9525" w14:cap="rnd" w14:cmpd="sng" w14:algn="ctr">
                                    <w14:noFill/>
                                    <w14:prstDash w14:val="solid"/>
                                    <w14:bevel/>
                                  </w14:textOutline>
                                </w:rPr>
                              </w:pPr>
                              <w:r w:rsidRPr="00063636">
                                <w:rPr>
                                  <w:rFonts w:cs="华文新魏"/>
                                  <w:color w:val="1C1C1C"/>
                                  <w:sz w:val="16"/>
                                  <w:szCs w:val="18"/>
                                  <w:lang w:val="zh-CN"/>
                                  <w14:textOutline w14:w="9525" w14:cap="rnd" w14:cmpd="sng" w14:algn="ctr">
                                    <w14:noFill/>
                                    <w14:prstDash w14:val="solid"/>
                                    <w14:bevel/>
                                  </w14:textOutline>
                                </w:rPr>
                                <w:t>Relaxed Semantic Equations</w:t>
                              </w:r>
                            </w:p>
                          </w:txbxContent>
                        </wps:txbx>
                        <wps:bodyPr rot="0" vert="horz" wrap="square" lIns="25633" tIns="13093" rIns="25633" bIns="13093" anchor="ctr" anchorCtr="0">
                          <a:noAutofit/>
                        </wps:bodyPr>
                      </wps:wsp>
                      <wps:wsp>
                        <wps:cNvPr id="43" name="Text Box 23"/>
                        <wps:cNvSpPr txBox="1">
                          <a:spLocks noChangeArrowheads="1"/>
                        </wps:cNvSpPr>
                        <wps:spPr bwMode="auto">
                          <a:xfrm>
                            <a:off x="2469892" y="1380490"/>
                            <a:ext cx="884926" cy="383973"/>
                          </a:xfrm>
                          <a:prstGeom prst="rect">
                            <a:avLst/>
                          </a:prstGeom>
                          <a:noFill/>
                          <a:ln w="6350">
                            <a:solidFill>
                              <a:srgbClr val="000000"/>
                            </a:solidFill>
                            <a:prstDash val="dashDot"/>
                            <a:miter lim="800000"/>
                            <a:headEnd/>
                            <a:tailEnd/>
                          </a:ln>
                          <a:extLst>
                            <a:ext uri="{909E8E84-426E-40DD-AFC4-6F175D3DCCD1}">
                              <a14:hiddenFill xmlns:a14="http://schemas.microsoft.com/office/drawing/2010/main">
                                <a:solidFill>
                                  <a:srgbClr val="DCE6F2"/>
                                </a:solidFill>
                              </a14:hiddenFill>
                            </a:ext>
                          </a:extLst>
                        </wps:spPr>
                        <wps:txbx>
                          <w:txbxContent>
                            <w:p w14:paraId="4B1B20C6" w14:textId="002C51F2" w:rsidR="00854ED2" w:rsidRPr="001A6127" w:rsidRDefault="00854ED2" w:rsidP="0096273C">
                              <w:pPr>
                                <w:autoSpaceDE w:val="0"/>
                                <w:autoSpaceDN w:val="0"/>
                                <w:adjustRightInd w:val="0"/>
                                <w:jc w:val="center"/>
                                <w:rPr>
                                  <w:rFonts w:cs="华文新魏"/>
                                  <w:color w:val="000000"/>
                                  <w:sz w:val="18"/>
                                  <w:szCs w:val="21"/>
                                  <w:lang w:val="zh-CN"/>
                                  <w14:textOutline w14:w="9525" w14:cap="rnd" w14:cmpd="sng" w14:algn="ctr">
                                    <w14:noFill/>
                                    <w14:prstDash w14:val="solid"/>
                                    <w14:bevel/>
                                  </w14:textOutline>
                                </w:rPr>
                              </w:pPr>
                              <w:r w:rsidRPr="001A6127">
                                <w:rPr>
                                  <w:rFonts w:cs="华文新魏"/>
                                  <w:color w:val="000000"/>
                                  <w:sz w:val="18"/>
                                  <w:szCs w:val="21"/>
                                  <w:lang w:val="zh-CN"/>
                                  <w14:textOutline w14:w="9525" w14:cap="rnd" w14:cmpd="sng" w14:algn="ctr">
                                    <w14:noFill/>
                                    <w14:prstDash w14:val="solid"/>
                                    <w14:bevel/>
                                  </w14:textOutline>
                                </w:rPr>
                                <w:t>Partial Loop Invariant</w:t>
                              </w:r>
                            </w:p>
                          </w:txbxContent>
                        </wps:txbx>
                        <wps:bodyPr rot="0" vert="horz" wrap="square" lIns="25633" tIns="0" rIns="25633" bIns="0" anchor="ctr" anchorCtr="0">
                          <a:noAutofit/>
                        </wps:bodyPr>
                      </wps:wsp>
                      <wps:wsp>
                        <wps:cNvPr id="45" name="Text Box 36"/>
                        <wps:cNvSpPr txBox="1">
                          <a:spLocks noChangeArrowheads="1"/>
                        </wps:cNvSpPr>
                        <wps:spPr bwMode="auto">
                          <a:xfrm>
                            <a:off x="1622405" y="2"/>
                            <a:ext cx="1055481" cy="230881"/>
                          </a:xfrm>
                          <a:prstGeom prst="rect">
                            <a:avLst/>
                          </a:prstGeom>
                          <a:noFill/>
                          <a:ln>
                            <a:noFill/>
                          </a:ln>
                          <a:extLst>
                            <a:ext uri="{909E8E84-426E-40DD-AFC4-6F175D3DCCD1}">
                              <a14:hiddenFill xmlns:a14="http://schemas.microsoft.com/office/drawing/2010/main">
                                <a:solidFill>
                                  <a:srgbClr val="DCE6F2"/>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630204B" w14:textId="175B476D" w:rsidR="00854ED2" w:rsidRPr="00DE524F" w:rsidRDefault="00854ED2" w:rsidP="0096273C">
                              <w:pPr>
                                <w:autoSpaceDE w:val="0"/>
                                <w:autoSpaceDN w:val="0"/>
                                <w:adjustRightInd w:val="0"/>
                                <w:jc w:val="center"/>
                                <w:rPr>
                                  <w:rFonts w:ascii="宋体" w:hAnsi="宋体" w:cs="华文新魏"/>
                                  <w:color w:val="1C1C1C"/>
                                  <w:sz w:val="18"/>
                                  <w:szCs w:val="21"/>
                                  <w:lang w:val="zh-CN"/>
                                </w:rPr>
                              </w:pPr>
                              <w:r w:rsidRPr="00DE524F">
                                <w:rPr>
                                  <w:rFonts w:ascii="宋体" w:hAnsi="宋体" w:cs="华文新魏"/>
                                  <w:color w:val="1C1C1C"/>
                                  <w:sz w:val="18"/>
                                  <w:szCs w:val="21"/>
                                  <w:lang w:val="zh-CN"/>
                                </w:rPr>
                                <w:t>Input：</w:t>
                              </w:r>
                              <w:r>
                                <w:rPr>
                                  <w:rFonts w:ascii="宋体" w:hAnsi="宋体" w:cs="华文新魏" w:hint="eastAsia"/>
                                  <w:color w:val="1C1C1C"/>
                                  <w:sz w:val="18"/>
                                  <w:szCs w:val="21"/>
                                  <w:lang w:val="zh-CN"/>
                                </w:rPr>
                                <w:t>a</w:t>
                              </w:r>
                              <w:r>
                                <w:rPr>
                                  <w:rFonts w:ascii="宋体" w:hAnsi="宋体" w:cs="华文新魏"/>
                                  <w:color w:val="1C1C1C"/>
                                  <w:sz w:val="18"/>
                                  <w:szCs w:val="21"/>
                                  <w:lang w:val="zh-CN"/>
                                </w:rPr>
                                <w:t xml:space="preserve"> l</w:t>
                              </w:r>
                              <w:r>
                                <w:rPr>
                                  <w:rFonts w:ascii="宋体" w:hAnsi="宋体" w:cs="华文新魏" w:hint="eastAsia"/>
                                  <w:color w:val="1C1C1C"/>
                                  <w:sz w:val="18"/>
                                  <w:szCs w:val="21"/>
                                  <w:lang w:val="zh-CN"/>
                                </w:rPr>
                                <w:t>oop</w:t>
                              </w:r>
                            </w:p>
                          </w:txbxContent>
                        </wps:txbx>
                        <wps:bodyPr rot="0" vert="horz" wrap="square" lIns="25633" tIns="13093" rIns="25633" bIns="13093" anchor="ctr" anchorCtr="0">
                          <a:noAutofit/>
                        </wps:bodyPr>
                      </wps:wsp>
                      <wps:wsp>
                        <wps:cNvPr id="202" name="AutoShape 15"/>
                        <wps:cNvSpPr>
                          <a:spLocks noChangeArrowheads="1"/>
                        </wps:cNvSpPr>
                        <wps:spPr bwMode="auto">
                          <a:xfrm>
                            <a:off x="1836550" y="2421288"/>
                            <a:ext cx="1019184" cy="374163"/>
                          </a:xfrm>
                          <a:prstGeom prst="roundRect">
                            <a:avLst>
                              <a:gd name="adj" fmla="val 16667"/>
                            </a:avLst>
                          </a:prstGeom>
                          <a:solidFill>
                            <a:srgbClr val="FFFFFF"/>
                          </a:solidFill>
                          <a:ln w="9525">
                            <a:solidFill>
                              <a:srgbClr val="000000"/>
                            </a:solidFill>
                            <a:round/>
                            <a:headEnd/>
                            <a:tailEnd/>
                          </a:ln>
                        </wps:spPr>
                        <wps:txbx>
                          <w:txbxContent>
                            <w:p w14:paraId="1435FBCA" w14:textId="77777777" w:rsidR="00854ED2" w:rsidRPr="001A6127" w:rsidRDefault="00854ED2" w:rsidP="0096273C">
                              <w:pPr>
                                <w:autoSpaceDE w:val="0"/>
                                <w:autoSpaceDN w:val="0"/>
                                <w:adjustRightInd w:val="0"/>
                                <w:jc w:val="center"/>
                              </w:pPr>
                              <w:r w:rsidRPr="001A6127">
                                <w:rPr>
                                  <w:rFonts w:eastAsia="黑体" w:cs="华文新魏"/>
                                  <w:color w:val="000000"/>
                                  <w:sz w:val="18"/>
                                  <w:szCs w:val="21"/>
                                  <w:lang w:val="zh-CN"/>
                                </w:rPr>
                                <w:t>Fixpoint solver</w:t>
                              </w:r>
                            </w:p>
                          </w:txbxContent>
                        </wps:txbx>
                        <wps:bodyPr rot="0" vert="horz" wrap="square" lIns="0" tIns="60469" rIns="0" bIns="38401" anchor="t" anchorCtr="0" upright="1">
                          <a:noAutofit/>
                        </wps:bodyPr>
                      </wps:wsp>
                      <wps:wsp>
                        <wps:cNvPr id="114" name="AutoShape 14"/>
                        <wps:cNvSpPr>
                          <a:spLocks noChangeArrowheads="1"/>
                        </wps:cNvSpPr>
                        <wps:spPr bwMode="auto">
                          <a:xfrm>
                            <a:off x="1238974" y="1436939"/>
                            <a:ext cx="725079" cy="271864"/>
                          </a:xfrm>
                          <a:prstGeom prst="roundRect">
                            <a:avLst>
                              <a:gd name="adj" fmla="val 16667"/>
                            </a:avLst>
                          </a:prstGeom>
                          <a:solidFill>
                            <a:srgbClr val="FFFFFF"/>
                          </a:solidFill>
                          <a:ln w="9525">
                            <a:solidFill>
                              <a:srgbClr val="000000"/>
                            </a:solidFill>
                            <a:round/>
                            <a:headEnd/>
                            <a:tailEnd/>
                          </a:ln>
                        </wps:spPr>
                        <wps:txbx>
                          <w:txbxContent>
                            <w:p w14:paraId="4BF2A394" w14:textId="462110C1" w:rsidR="00854ED2" w:rsidRPr="00DE524F" w:rsidRDefault="00854ED2" w:rsidP="0096273C">
                              <w:pPr>
                                <w:pStyle w:val="a9"/>
                                <w:spacing w:before="0" w:beforeAutospacing="0" w:after="0" w:afterAutospacing="0" w:line="200" w:lineRule="exact"/>
                                <w:jc w:val="center"/>
                                <w:rPr>
                                  <w:sz w:val="21"/>
                                </w:rPr>
                              </w:pPr>
                              <w:r w:rsidRPr="00DE524F">
                                <w:rPr>
                                  <w:rFonts w:ascii="Calibri" w:hAnsi="Calibri" w:cs="Times New Roman"/>
                                  <w:color w:val="000000"/>
                                  <w:kern w:val="2"/>
                                  <w:sz w:val="18"/>
                                  <w:szCs w:val="21"/>
                                </w:rPr>
                                <w:t xml:space="preserve">Relaxing </w:t>
                              </w:r>
                            </w:p>
                          </w:txbxContent>
                        </wps:txbx>
                        <wps:bodyPr rot="0" vert="horz" wrap="square" lIns="0" tIns="75585" rIns="0" bIns="38401" anchor="t" anchorCtr="0" upright="1">
                          <a:noAutofit/>
                        </wps:bodyPr>
                      </wps:wsp>
                      <wps:wsp>
                        <wps:cNvPr id="241" name="直接箭头连接符 241"/>
                        <wps:cNvCnPr/>
                        <wps:spPr>
                          <a:xfrm>
                            <a:off x="1614295" y="71071"/>
                            <a:ext cx="0" cy="1929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wps:spPr>
                          <a:xfrm>
                            <a:off x="1614469" y="517878"/>
                            <a:ext cx="0" cy="1884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直接箭头连接符 245"/>
                        <wps:cNvCnPr/>
                        <wps:spPr>
                          <a:xfrm>
                            <a:off x="1303840" y="2661384"/>
                            <a:ext cx="532297" cy="0"/>
                          </a:xfrm>
                          <a:prstGeom prst="straightConnector1">
                            <a:avLst/>
                          </a:prstGeom>
                          <a:ln>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a:stCxn id="40" idx="2"/>
                          <a:endCxn id="202" idx="0"/>
                        </wps:cNvCnPr>
                        <wps:spPr>
                          <a:xfrm>
                            <a:off x="1601025" y="2201876"/>
                            <a:ext cx="745119" cy="219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flipH="1">
                            <a:off x="1314656" y="2569512"/>
                            <a:ext cx="5213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 name="矩形 1"/>
                        <wps:cNvSpPr/>
                        <wps:spPr>
                          <a:xfrm>
                            <a:off x="577971" y="2387600"/>
                            <a:ext cx="726067" cy="445991"/>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C44D7" w14:textId="77777777" w:rsidR="00854ED2" w:rsidRPr="001A6127" w:rsidRDefault="00854ED2" w:rsidP="00DE524F">
                              <w:pPr>
                                <w:autoSpaceDE w:val="0"/>
                                <w:autoSpaceDN w:val="0"/>
                                <w:adjustRightInd w:val="0"/>
                                <w:spacing w:line="280" w:lineRule="exact"/>
                                <w:jc w:val="center"/>
                                <w:rPr>
                                  <w:rFonts w:cs="华文新魏"/>
                                  <w:color w:val="1C1C1C"/>
                                  <w:sz w:val="18"/>
                                  <w:szCs w:val="18"/>
                                  <w:lang w:val="zh-CN"/>
                                </w:rPr>
                              </w:pPr>
                              <w:r w:rsidRPr="001A6127">
                                <w:rPr>
                                  <w:rFonts w:cs="华文新魏"/>
                                  <w:color w:val="1C1C1C"/>
                                  <w:sz w:val="18"/>
                                  <w:szCs w:val="18"/>
                                  <w:lang w:val="zh-CN"/>
                                </w:rPr>
                                <w:t>Abstract</w:t>
                              </w:r>
                            </w:p>
                            <w:p w14:paraId="1F77B00B" w14:textId="5C41DA8F" w:rsidR="00854ED2" w:rsidRPr="001A6127" w:rsidRDefault="00854ED2" w:rsidP="00C916D1">
                              <w:pPr>
                                <w:autoSpaceDE w:val="0"/>
                                <w:autoSpaceDN w:val="0"/>
                                <w:adjustRightInd w:val="0"/>
                                <w:spacing w:line="280" w:lineRule="exact"/>
                                <w:jc w:val="center"/>
                                <w:rPr>
                                  <w:rFonts w:cs="华文新魏"/>
                                  <w:color w:val="000000"/>
                                  <w:szCs w:val="21"/>
                                </w:rPr>
                              </w:pPr>
                              <w:r w:rsidRPr="001A6127">
                                <w:rPr>
                                  <w:rFonts w:cs="华文新魏"/>
                                  <w:color w:val="1C1C1C"/>
                                  <w:sz w:val="18"/>
                                  <w:szCs w:val="18"/>
                                  <w:lang w:val="zh-CN"/>
                                </w:rPr>
                                <w:t xml:space="preserve">Domain </w:t>
                              </w:r>
                            </w:p>
                          </w:txbxContent>
                        </wps:txbx>
                        <wps:bodyPr rot="0" spcFirstLastPara="0" vertOverflow="overflow" horzOverflow="overflow" vert="horz" wrap="square" lIns="95148" tIns="47573" rIns="95148" bIns="47573" numCol="1" spcCol="0" rtlCol="0" fromWordArt="0" anchor="ctr" anchorCtr="0" forceAA="0" compatLnSpc="1">
                          <a:prstTxWarp prst="textNoShape">
                            <a:avLst/>
                          </a:prstTxWarp>
                          <a:noAutofit/>
                        </wps:bodyPr>
                      </wps:wsp>
                      <wps:wsp>
                        <wps:cNvPr id="4" name="流程图: 多文档 4"/>
                        <wps:cNvSpPr/>
                        <wps:spPr>
                          <a:xfrm>
                            <a:off x="1199664" y="698782"/>
                            <a:ext cx="932689" cy="559830"/>
                          </a:xfrm>
                          <a:prstGeom prst="flowChartMultidocument">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579927E" w14:textId="3444FAA3" w:rsidR="00854ED2" w:rsidRPr="00C916D1" w:rsidRDefault="00854ED2" w:rsidP="00C916D1">
                              <w:pPr>
                                <w:pStyle w:val="a9"/>
                                <w:spacing w:before="0" w:beforeAutospacing="0" w:after="0" w:afterAutospacing="0" w:line="200" w:lineRule="exact"/>
                                <w:jc w:val="center"/>
                                <w:rPr>
                                  <w:sz w:val="21"/>
                                </w:rPr>
                              </w:pPr>
                              <w:r>
                                <w:rPr>
                                  <w:rFonts w:ascii="Calibri" w:hAnsi="Calibri" w:cs="Times New Roman"/>
                                  <w:color w:val="000000"/>
                                  <w:kern w:val="2"/>
                                  <w:sz w:val="18"/>
                                  <w:szCs w:val="21"/>
                                </w:rPr>
                                <w:t>Slice Versions</w:t>
                              </w:r>
                            </w:p>
                          </w:txbxContent>
                        </wps:txbx>
                        <wps:bodyPr rot="0" spcFirstLastPara="0" vertOverflow="overflow" horzOverflow="overflow" vert="horz" wrap="square" lIns="80022" tIns="40012" rIns="80022" bIns="40012" numCol="1" spcCol="0" rtlCol="0" fromWordArt="0" anchor="ctr" anchorCtr="0" forceAA="0" compatLnSpc="1">
                          <a:prstTxWarp prst="textNoShape">
                            <a:avLst/>
                          </a:prstTxWarp>
                          <a:noAutofit/>
                        </wps:bodyPr>
                      </wps:wsp>
                      <wps:wsp>
                        <wps:cNvPr id="6" name="肘形连接符 6"/>
                        <wps:cNvCnPr>
                          <a:stCxn id="202" idx="3"/>
                          <a:endCxn id="43" idx="2"/>
                        </wps:cNvCnPr>
                        <wps:spPr>
                          <a:xfrm flipV="1">
                            <a:off x="2855737" y="1764462"/>
                            <a:ext cx="56620" cy="84390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43" idx="1"/>
                          <a:endCxn id="114" idx="3"/>
                        </wps:cNvCnPr>
                        <wps:spPr>
                          <a:xfrm flipH="1">
                            <a:off x="1964054" y="1572479"/>
                            <a:ext cx="505839" cy="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4" idx="2"/>
                          <a:endCxn id="114" idx="0"/>
                        </wps:cNvCnPr>
                        <wps:spPr>
                          <a:xfrm>
                            <a:off x="1601151" y="1237412"/>
                            <a:ext cx="363" cy="199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stCxn id="40" idx="2"/>
                          <a:endCxn id="1" idx="0"/>
                        </wps:cNvCnPr>
                        <wps:spPr>
                          <a:xfrm flipH="1">
                            <a:off x="940950" y="2201875"/>
                            <a:ext cx="660074" cy="185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114" idx="2"/>
                          <a:endCxn id="40" idx="0"/>
                        </wps:cNvCnPr>
                        <wps:spPr>
                          <a:xfrm flipH="1">
                            <a:off x="1601023" y="1708803"/>
                            <a:ext cx="491" cy="174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36"/>
                        <wps:cNvSpPr txBox="1">
                          <a:spLocks noChangeArrowheads="1"/>
                        </wps:cNvSpPr>
                        <wps:spPr bwMode="auto">
                          <a:xfrm>
                            <a:off x="1594209" y="1210386"/>
                            <a:ext cx="1261091" cy="170104"/>
                          </a:xfrm>
                          <a:prstGeom prst="rect">
                            <a:avLst/>
                          </a:prstGeom>
                          <a:noFill/>
                          <a:ln>
                            <a:noFill/>
                          </a:ln>
                          <a:extLst>
                            <a:ext uri="{909E8E84-426E-40DD-AFC4-6F175D3DCCD1}">
                              <a14:hiddenFill xmlns:a14="http://schemas.microsoft.com/office/drawing/2010/main">
                                <a:solidFill>
                                  <a:srgbClr val="DCE6F2"/>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C6E5EA2" w14:textId="55500499" w:rsidR="00854ED2" w:rsidRPr="00933ED5" w:rsidRDefault="00854ED2" w:rsidP="00933ED5">
                              <w:pPr>
                                <w:pStyle w:val="a9"/>
                                <w:spacing w:before="0" w:beforeAutospacing="0" w:after="0" w:afterAutospacing="0"/>
                                <w:rPr>
                                  <w:sz w:val="21"/>
                                </w:rPr>
                              </w:pPr>
                              <w:r>
                                <w:rPr>
                                  <w:rFonts w:ascii="Calibri" w:hAnsi="Calibri" w:cs="华文新魏"/>
                                  <w:color w:val="1C1C1C"/>
                                  <w:kern w:val="2"/>
                                  <w:sz w:val="15"/>
                                  <w:szCs w:val="18"/>
                                </w:rPr>
                                <w:t xml:space="preserve">Invovling </w:t>
                              </w:r>
                              <w:r w:rsidRPr="00933ED5">
                                <w:rPr>
                                  <w:rFonts w:ascii="Calibri" w:hAnsi="Calibri" w:cs="华文新魏"/>
                                  <w:color w:val="1C1C1C"/>
                                  <w:kern w:val="2"/>
                                  <w:sz w:val="15"/>
                                  <w:szCs w:val="18"/>
                                </w:rPr>
                                <w:t>High</w:t>
                              </w:r>
                              <w:r>
                                <w:rPr>
                                  <w:rFonts w:ascii="Calibri" w:hAnsi="Calibri" w:cs="华文新魏"/>
                                  <w:color w:val="1C1C1C"/>
                                  <w:kern w:val="2"/>
                                  <w:sz w:val="15"/>
                                  <w:szCs w:val="18"/>
                                </w:rPr>
                                <w:t>-</w:t>
                              </w:r>
                              <w:r w:rsidRPr="00933ED5">
                                <w:rPr>
                                  <w:rFonts w:ascii="Calibri" w:hAnsi="Calibri" w:cs="华文新魏"/>
                                  <w:color w:val="1C1C1C"/>
                                  <w:kern w:val="2"/>
                                  <w:sz w:val="15"/>
                                  <w:szCs w:val="18"/>
                                </w:rPr>
                                <w:t>level</w:t>
                              </w:r>
                              <w:r>
                                <w:rPr>
                                  <w:rFonts w:ascii="Calibri" w:hAnsi="Calibri" w:cs="华文新魏"/>
                                  <w:color w:val="1C1C1C"/>
                                  <w:kern w:val="2"/>
                                  <w:sz w:val="15"/>
                                  <w:szCs w:val="18"/>
                                </w:rPr>
                                <w:t xml:space="preserve"> varibles</w:t>
                              </w:r>
                            </w:p>
                          </w:txbxContent>
                        </wps:txbx>
                        <wps:bodyPr rot="0" vert="horz" wrap="square" lIns="25633" tIns="13093" rIns="25633" bIns="13093" anchor="ctr" anchorCtr="0">
                          <a:noAutofit/>
                        </wps:bodyPr>
                      </wps:wsp>
                      <wps:wsp>
                        <wps:cNvPr id="108" name="Text Box 36"/>
                        <wps:cNvSpPr txBox="1">
                          <a:spLocks noChangeArrowheads="1"/>
                        </wps:cNvSpPr>
                        <wps:spPr bwMode="auto">
                          <a:xfrm>
                            <a:off x="2072263" y="1536105"/>
                            <a:ext cx="783040" cy="346723"/>
                          </a:xfrm>
                          <a:prstGeom prst="rect">
                            <a:avLst/>
                          </a:prstGeom>
                          <a:noFill/>
                          <a:ln>
                            <a:noFill/>
                          </a:ln>
                          <a:extLst>
                            <a:ext uri="{909E8E84-426E-40DD-AFC4-6F175D3DCCD1}">
                              <a14:hiddenFill xmlns:a14="http://schemas.microsoft.com/office/drawing/2010/main">
                                <a:solidFill>
                                  <a:srgbClr val="DCE6F2"/>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E786CC" w14:textId="5292A2B7" w:rsidR="00854ED2" w:rsidRDefault="00854ED2" w:rsidP="00063636">
                              <w:pPr>
                                <w:pStyle w:val="a9"/>
                                <w:spacing w:before="0" w:beforeAutospacing="0" w:after="0" w:afterAutospacing="0" w:line="200" w:lineRule="exact"/>
                                <w:rPr>
                                  <w:rFonts w:ascii="Calibri" w:hAnsi="Calibri" w:cs="华文新魏"/>
                                  <w:color w:val="1C1C1C"/>
                                  <w:sz w:val="15"/>
                                  <w:szCs w:val="15"/>
                                </w:rPr>
                              </w:pPr>
                              <w:r>
                                <w:rPr>
                                  <w:rFonts w:ascii="Calibri" w:hAnsi="Calibri" w:cs="华文新魏"/>
                                  <w:color w:val="1C1C1C"/>
                                  <w:sz w:val="15"/>
                                  <w:szCs w:val="15"/>
                                </w:rPr>
                                <w:t>Involving low-level</w:t>
                              </w:r>
                            </w:p>
                            <w:p w14:paraId="60941281" w14:textId="682B1347" w:rsidR="00854ED2" w:rsidRDefault="00854ED2" w:rsidP="00063636">
                              <w:pPr>
                                <w:pStyle w:val="a9"/>
                                <w:spacing w:before="0" w:beforeAutospacing="0" w:after="0" w:afterAutospacing="0" w:line="200" w:lineRule="exact"/>
                              </w:pPr>
                              <w:proofErr w:type="gramStart"/>
                              <w:r>
                                <w:rPr>
                                  <w:rFonts w:ascii="Calibri" w:hAnsi="Calibri" w:cs="华文新魏"/>
                                  <w:color w:val="1C1C1C"/>
                                  <w:sz w:val="15"/>
                                  <w:szCs w:val="15"/>
                                </w:rPr>
                                <w:t>varaibles</w:t>
                              </w:r>
                              <w:proofErr w:type="gramEnd"/>
                              <w:r>
                                <w:rPr>
                                  <w:rFonts w:ascii="Calibri" w:hAnsi="Calibri" w:cs="华文新魏"/>
                                  <w:color w:val="1C1C1C"/>
                                  <w:sz w:val="15"/>
                                  <w:szCs w:val="15"/>
                                </w:rPr>
                                <w:t xml:space="preserve"> </w:t>
                              </w:r>
                            </w:p>
                          </w:txbxContent>
                        </wps:txbx>
                        <wps:bodyPr rot="0" vert="horz" wrap="square" lIns="25633" tIns="13093" rIns="25633" bIns="13093" anchor="ctr" anchorCtr="0">
                          <a:noAutofit/>
                        </wps:bodyPr>
                      </wps:wsp>
                      <wps:wsp>
                        <wps:cNvPr id="111" name="AutoShape 14"/>
                        <wps:cNvSpPr>
                          <a:spLocks noChangeArrowheads="1"/>
                        </wps:cNvSpPr>
                        <wps:spPr bwMode="auto">
                          <a:xfrm>
                            <a:off x="1249901" y="300160"/>
                            <a:ext cx="725079" cy="284040"/>
                          </a:xfrm>
                          <a:prstGeom prst="roundRect">
                            <a:avLst>
                              <a:gd name="adj" fmla="val 16667"/>
                            </a:avLst>
                          </a:prstGeom>
                          <a:solidFill>
                            <a:srgbClr val="FFFFFF"/>
                          </a:solidFill>
                          <a:ln w="9525">
                            <a:solidFill>
                              <a:srgbClr val="000000"/>
                            </a:solidFill>
                            <a:round/>
                            <a:headEnd/>
                            <a:tailEnd/>
                          </a:ln>
                        </wps:spPr>
                        <wps:txbx>
                          <w:txbxContent>
                            <w:p w14:paraId="1807F727" w14:textId="35126F5E" w:rsidR="00854ED2" w:rsidRPr="00DE524F" w:rsidRDefault="00854ED2" w:rsidP="0096273C">
                              <w:pPr>
                                <w:pStyle w:val="a9"/>
                                <w:spacing w:before="0" w:beforeAutospacing="0" w:after="0" w:afterAutospacing="0" w:line="200" w:lineRule="exact"/>
                                <w:jc w:val="center"/>
                                <w:rPr>
                                  <w:sz w:val="21"/>
                                </w:rPr>
                              </w:pPr>
                              <w:r>
                                <w:rPr>
                                  <w:rFonts w:ascii="Calibri" w:hAnsi="Calibri" w:cs="Times New Roman"/>
                                  <w:color w:val="000000"/>
                                  <w:kern w:val="2"/>
                                  <w:sz w:val="18"/>
                                  <w:szCs w:val="21"/>
                                </w:rPr>
                                <w:t>HVDG</w:t>
                              </w:r>
                              <w:r w:rsidRPr="00DE524F">
                                <w:rPr>
                                  <w:rFonts w:ascii="Calibri" w:hAnsi="Calibri" w:cs="Times New Roman"/>
                                  <w:color w:val="000000"/>
                                  <w:kern w:val="2"/>
                                  <w:sz w:val="18"/>
                                  <w:szCs w:val="21"/>
                                </w:rPr>
                                <w:t xml:space="preserve"> </w:t>
                              </w:r>
                            </w:p>
                          </w:txbxContent>
                        </wps:txbx>
                        <wps:bodyPr rot="0" vert="horz" wrap="square" lIns="0" tIns="75585" rIns="0" bIns="38401" anchor="t" anchorCtr="0" upright="1">
                          <a:noAutofit/>
                        </wps:bodyPr>
                      </wps:wsp>
                    </wpc:wpc>
                  </a:graphicData>
                </a:graphic>
              </wp:inline>
            </w:drawing>
          </mc:Choice>
          <mc:Fallback>
            <w:pict>
              <v:group w14:anchorId="7E72F46D" id="画布 224" o:spid="_x0000_s1027" editas="canvas" style="width:275.3pt;height:225.5pt;mso-position-horizontal-relative:char;mso-position-vertical-relative:line" coordsize="34956,2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4956;height:28638;visibility:visible;mso-wrap-style:square">
                  <v:fill o:detectmouseclick="t"/>
                  <v:path o:connecttype="none"/>
                </v:shape>
                <v:shape id="Text Box 36" o:spid="_x0000_s1029" type="#_x0000_t202" style="position:absolute;left:9277;top:18828;width:13466;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c38IA&#10;AADbAAAADwAAAGRycy9kb3ducmV2LnhtbERPz2vCMBS+C/4P4QnebKqOoZ1RRBgb2w7qCtvxkTzb&#10;avNSmqzt/vvlMPD48f3e7AZbi45aXzlWME9SEMTamYoLBfnn82wFwgdkg7VjUvBLHnbb8WiDmXE9&#10;n6g7h0LEEPYZKihDaDIpvS7Jok9cQxy5i2sthgjbQpoW+xhua7lI00dpseLYUGJDh5L07fxjFaxv&#10;V43LQ/Oh1+/f5oXy4+Lt66jUdDLsn0AEGsJd/O9+NQoe4vr4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xzfwgAAANsAAAAPAAAAAAAAAAAAAAAAAJgCAABkcnMvZG93&#10;bnJldi54bWxQSwUGAAAAAAQABAD1AAAAhwMAAAAA&#10;" filled="f" fillcolor="#dce6f2" strokeweight=".5pt">
                  <v:stroke dashstyle="dashDot"/>
                  <v:textbox inset=".71203mm,.36369mm,.71203mm,.36369mm">
                    <w:txbxContent>
                      <w:p w14:paraId="2EB5DFCE" w14:textId="23CFE11D" w:rsidR="00854ED2" w:rsidRPr="00063636" w:rsidRDefault="00854ED2" w:rsidP="00DE524F">
                        <w:pPr>
                          <w:autoSpaceDE w:val="0"/>
                          <w:autoSpaceDN w:val="0"/>
                          <w:adjustRightInd w:val="0"/>
                          <w:rPr>
                            <w:rFonts w:cs="华文新魏"/>
                            <w:color w:val="1C1C1C"/>
                            <w:sz w:val="16"/>
                            <w:szCs w:val="18"/>
                            <w:lang w:val="zh-CN"/>
                            <w14:textOutline w14:w="9525" w14:cap="rnd" w14:cmpd="sng" w14:algn="ctr">
                              <w14:noFill/>
                              <w14:prstDash w14:val="solid"/>
                              <w14:bevel/>
                            </w14:textOutline>
                          </w:rPr>
                        </w:pPr>
                        <w:r w:rsidRPr="00063636">
                          <w:rPr>
                            <w:rFonts w:cs="华文新魏"/>
                            <w:color w:val="1C1C1C"/>
                            <w:sz w:val="16"/>
                            <w:szCs w:val="18"/>
                            <w:lang w:val="zh-CN"/>
                            <w14:textOutline w14:w="9525" w14:cap="rnd" w14:cmpd="sng" w14:algn="ctr">
                              <w14:noFill/>
                              <w14:prstDash w14:val="solid"/>
                              <w14:bevel/>
                            </w14:textOutline>
                          </w:rPr>
                          <w:t>Relaxed Semantic Equation</w:t>
                        </w:r>
                        <w:r w:rsidRPr="00063636">
                          <w:rPr>
                            <w:rFonts w:cs="华文新魏"/>
                            <w:color w:val="1C1C1C"/>
                            <w:sz w:val="16"/>
                            <w:szCs w:val="18"/>
                            <w:lang w:val="zh-CN"/>
                            <w14:textOutline w14:w="9525" w14:cap="rnd" w14:cmpd="sng" w14:algn="ctr">
                              <w14:noFill/>
                              <w14:prstDash w14:val="solid"/>
                              <w14:bevel/>
                            </w14:textOutline>
                          </w:rPr>
                          <w:t>s</w:t>
                        </w:r>
                      </w:p>
                    </w:txbxContent>
                  </v:textbox>
                </v:shape>
                <v:shape id="Text Box 23" o:spid="_x0000_s1030" type="#_x0000_t202" style="position:absolute;left:24698;top:13804;width:8850;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ySMQA&#10;AADbAAAADwAAAGRycy9kb3ducmV2LnhtbESP0WoCMRRE3wv+Q7iCbzXRbUVWo2hLi/ShZdUPuCTX&#10;3cXNzbqJuv37plDo4zAzZ5jluneNuFEXas8aJmMFgth4W3Op4Xh4e5yDCBHZYuOZNHxTgPVq8LDE&#10;3Po7F3Tbx1IkCIccNVQxtrmUwVTkMIx9S5y8k+8cxiS7UtoO7wnuGjlVaiYd1pwWKmzppSJz3l+d&#10;hs/tB72b1+x5siuySzE1x8uXUlqPhv1mASJSH//Df+2d1fCUwe+X9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IMkjEAAAA2wAAAA8AAAAAAAAAAAAAAAAAmAIAAGRycy9k&#10;b3ducmV2LnhtbFBLBQYAAAAABAAEAPUAAACJAwAAAAA=&#10;" filled="f" fillcolor="#dce6f2" strokeweight=".5pt">
                  <v:stroke dashstyle="dashDot"/>
                  <v:textbox inset=".71203mm,0,.71203mm,0">
                    <w:txbxContent>
                      <w:p w14:paraId="4B1B20C6" w14:textId="002C51F2" w:rsidR="00854ED2" w:rsidRPr="001A6127" w:rsidRDefault="00854ED2" w:rsidP="0096273C">
                        <w:pPr>
                          <w:autoSpaceDE w:val="0"/>
                          <w:autoSpaceDN w:val="0"/>
                          <w:adjustRightInd w:val="0"/>
                          <w:jc w:val="center"/>
                          <w:rPr>
                            <w:rFonts w:cs="华文新魏"/>
                            <w:color w:val="000000"/>
                            <w:sz w:val="18"/>
                            <w:szCs w:val="21"/>
                            <w:lang w:val="zh-CN"/>
                            <w14:textOutline w14:w="9525" w14:cap="rnd" w14:cmpd="sng" w14:algn="ctr">
                              <w14:noFill/>
                              <w14:prstDash w14:val="solid"/>
                              <w14:bevel/>
                            </w14:textOutline>
                          </w:rPr>
                        </w:pPr>
                        <w:r w:rsidRPr="001A6127">
                          <w:rPr>
                            <w:rFonts w:cs="华文新魏"/>
                            <w:color w:val="000000"/>
                            <w:sz w:val="18"/>
                            <w:szCs w:val="21"/>
                            <w:lang w:val="zh-CN"/>
                            <w14:textOutline w14:w="9525" w14:cap="rnd" w14:cmpd="sng" w14:algn="ctr">
                              <w14:noFill/>
                              <w14:prstDash w14:val="solid"/>
                              <w14:bevel/>
                            </w14:textOutline>
                          </w:rPr>
                          <w:t>Partial Loop Invariant</w:t>
                        </w:r>
                      </w:p>
                    </w:txbxContent>
                  </v:textbox>
                </v:shape>
                <v:shape id="Text Box 36" o:spid="_x0000_s1031" type="#_x0000_t202" style="position:absolute;left:16224;width:10554;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vmcUA&#10;AADbAAAADwAAAGRycy9kb3ducmV2LnhtbESP0WrCQBRE3wv+w3IFX0rdKGo1dRVRC4oP0rQfcMne&#10;JqHZu2F3NWm/visIPg4zc4ZZrjtTiys5X1lWMBomIIhzqysuFHx9vr/MQfiArLG2TAp+ycN61Xta&#10;Yqptyx90zUIhIoR9igrKEJpUSp+XZNAPbUMcvW/rDIYoXSG1wzbCTS3HSTKTBiuOCyU2tC0p/8ku&#10;RsFuc/rLx88Ld3zdmbPNTu18sS+UGvS7zRuIQF14hO/tg1YwmcLtS/wB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W+ZxQAAANsAAAAPAAAAAAAAAAAAAAAAAJgCAABkcnMv&#10;ZG93bnJldi54bWxQSwUGAAAAAAQABAD1AAAAigMAAAAA&#10;" filled="f" fillcolor="#dce6f2" stroked="f" strokeweight="1pt">
                  <v:textbox inset=".71203mm,.36369mm,.71203mm,.36369mm">
                    <w:txbxContent>
                      <w:p w14:paraId="2630204B" w14:textId="175B476D" w:rsidR="00854ED2" w:rsidRPr="00DE524F" w:rsidRDefault="00854ED2" w:rsidP="0096273C">
                        <w:pPr>
                          <w:autoSpaceDE w:val="0"/>
                          <w:autoSpaceDN w:val="0"/>
                          <w:adjustRightInd w:val="0"/>
                          <w:jc w:val="center"/>
                          <w:rPr>
                            <w:rFonts w:ascii="宋体" w:hAnsi="宋体" w:cs="华文新魏"/>
                            <w:color w:val="1C1C1C"/>
                            <w:sz w:val="18"/>
                            <w:szCs w:val="21"/>
                            <w:lang w:val="zh-CN"/>
                          </w:rPr>
                        </w:pPr>
                        <w:r w:rsidRPr="00DE524F">
                          <w:rPr>
                            <w:rFonts w:ascii="宋体" w:hAnsi="宋体" w:cs="华文新魏"/>
                            <w:color w:val="1C1C1C"/>
                            <w:sz w:val="18"/>
                            <w:szCs w:val="21"/>
                            <w:lang w:val="zh-CN"/>
                          </w:rPr>
                          <w:t>Input：</w:t>
                        </w:r>
                        <w:r>
                          <w:rPr>
                            <w:rFonts w:ascii="宋体" w:hAnsi="宋体" w:cs="华文新魏" w:hint="eastAsia"/>
                            <w:color w:val="1C1C1C"/>
                            <w:sz w:val="18"/>
                            <w:szCs w:val="21"/>
                            <w:lang w:val="zh-CN"/>
                          </w:rPr>
                          <w:t>a</w:t>
                        </w:r>
                        <w:r>
                          <w:rPr>
                            <w:rFonts w:ascii="宋体" w:hAnsi="宋体" w:cs="华文新魏"/>
                            <w:color w:val="1C1C1C"/>
                            <w:sz w:val="18"/>
                            <w:szCs w:val="21"/>
                            <w:lang w:val="zh-CN"/>
                          </w:rPr>
                          <w:t xml:space="preserve"> l</w:t>
                        </w:r>
                        <w:r>
                          <w:rPr>
                            <w:rFonts w:ascii="宋体" w:hAnsi="宋体" w:cs="华文新魏" w:hint="eastAsia"/>
                            <w:color w:val="1C1C1C"/>
                            <w:sz w:val="18"/>
                            <w:szCs w:val="21"/>
                            <w:lang w:val="zh-CN"/>
                          </w:rPr>
                          <w:t>oop</w:t>
                        </w:r>
                      </w:p>
                    </w:txbxContent>
                  </v:textbox>
                </v:shape>
                <v:roundrect id="AutoShape 15" o:spid="_x0000_s1032" style="position:absolute;left:18365;top:24212;width:10192;height:37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6MMA&#10;AADcAAAADwAAAGRycy9kb3ducmV2LnhtbESPT4vCMBTE7wt+h/AEb2tiD/7pGkVcFmVvWwt7fTTP&#10;tti8lCa29dubBWGPw8z8htnuR9uInjpfO9awmCsQxIUzNZca8svX+xqED8gGG8ek4UEe9rvJ2xZT&#10;4wb+oT4LpYgQ9ilqqEJoUyl9UZFFP3ctcfSurrMYouxKaTocItw2MlFqKS3WHBcqbOlYUXHL7lbD&#10;Pcm++1+ZX6zKi8/N6jTk62Op9Ww6Hj5ABBrDf/jVPhsNiUrg70w8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6MMAAADcAAAADwAAAAAAAAAAAAAAAACYAgAAZHJzL2Rv&#10;d25yZXYueG1sUEsFBgAAAAAEAAQA9QAAAIgDAAAAAA==&#10;">
                  <v:textbox inset="0,1.67969mm,0,1.0667mm">
                    <w:txbxContent>
                      <w:p w14:paraId="1435FBCA" w14:textId="77777777" w:rsidR="00854ED2" w:rsidRPr="001A6127" w:rsidRDefault="00854ED2" w:rsidP="0096273C">
                        <w:pPr>
                          <w:autoSpaceDE w:val="0"/>
                          <w:autoSpaceDN w:val="0"/>
                          <w:adjustRightInd w:val="0"/>
                          <w:jc w:val="center"/>
                        </w:pPr>
                        <w:r w:rsidRPr="001A6127">
                          <w:rPr>
                            <w:rFonts w:eastAsia="黑体" w:cs="华文新魏"/>
                            <w:color w:val="000000"/>
                            <w:sz w:val="18"/>
                            <w:szCs w:val="21"/>
                            <w:lang w:val="zh-CN"/>
                          </w:rPr>
                          <w:t>Fixpoint solver</w:t>
                        </w:r>
                      </w:p>
                    </w:txbxContent>
                  </v:textbox>
                </v:roundrect>
                <v:roundrect id="AutoShape 14" o:spid="_x0000_s1033" style="position:absolute;left:12389;top:14369;width:7251;height:27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mAk8EA&#10;AADcAAAADwAAAGRycy9kb3ducmV2LnhtbERPzWrCQBC+F3yHZQRvzcbSikY3QVql9STGPMCQHZPF&#10;7GzIrpq+fbdQ6G0+vt/ZFKPtxJ0GbxwrmCcpCOLaacONguq8f16C8AFZY+eYFHyThyKfPG0w0+7B&#10;J7qXoRExhH2GCtoQ+kxKX7dk0SeuJ47cxQ0WQ4RDI/WAjxhuO/mSpgtp0XBsaLGn95bqa3mzChbV&#10;cvWG5vN4uO0+zKGinZP6qtRsOm7XIAKN4V/85/7Scf78FX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gJPBAAAA3AAAAA8AAAAAAAAAAAAAAAAAmAIAAGRycy9kb3du&#10;cmV2LnhtbFBLBQYAAAAABAAEAPUAAACGAwAAAAA=&#10;">
                  <v:textbox inset="0,2.09958mm,0,1.0667mm">
                    <w:txbxContent>
                      <w:p w14:paraId="4BF2A394" w14:textId="462110C1" w:rsidR="00854ED2" w:rsidRPr="00DE524F" w:rsidRDefault="00854ED2" w:rsidP="0096273C">
                        <w:pPr>
                          <w:pStyle w:val="a9"/>
                          <w:spacing w:before="0" w:beforeAutospacing="0" w:after="0" w:afterAutospacing="0" w:line="200" w:lineRule="exact"/>
                          <w:jc w:val="center"/>
                          <w:rPr>
                            <w:sz w:val="21"/>
                          </w:rPr>
                        </w:pPr>
                        <w:r w:rsidRPr="00DE524F">
                          <w:rPr>
                            <w:rFonts w:ascii="Calibri" w:hAnsi="Calibri" w:cs="Times New Roman"/>
                            <w:color w:val="000000"/>
                            <w:kern w:val="2"/>
                            <w:sz w:val="18"/>
                            <w:szCs w:val="21"/>
                          </w:rPr>
                          <w:t xml:space="preserve">Relaxing </w:t>
                        </w:r>
                      </w:p>
                    </w:txbxContent>
                  </v:textbox>
                </v:roundrect>
                <v:shapetype id="_x0000_t32" coordsize="21600,21600" o:spt="32" o:oned="t" path="m,l21600,21600e" filled="f">
                  <v:path arrowok="t" fillok="f" o:connecttype="none"/>
                  <o:lock v:ext="edit" shapetype="t"/>
                </v:shapetype>
                <v:shape id="直接箭头连接符 241" o:spid="_x0000_s1034" type="#_x0000_t32" style="position:absolute;left:16142;top:710;width:0;height:19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NrMYAAADcAAAADwAAAGRycy9kb3ducmV2LnhtbESPQWvCQBSE7wX/w/KE3nSjF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5DazGAAAA3AAAAA8AAAAAAAAA&#10;AAAAAAAAoQIAAGRycy9kb3ducmV2LnhtbFBLBQYAAAAABAAEAPkAAACUAwAAAAA=&#10;" strokecolor="black [3213]" strokeweight=".5pt">
                  <v:stroke endarrow="block" joinstyle="miter"/>
                </v:shape>
                <v:shape id="直接箭头连接符 242" o:spid="_x0000_s1035" type="#_x0000_t32" style="position:absolute;left:16144;top:5178;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T28YAAADcAAAADwAAAGRycy9kb3ducmV2LnhtbESPQWvCQBSE74X+h+UVvNWNsVRNXUUK&#10;xRYvGkXt7ZF9JovZtyG7Nem/7xYKPQ4z8w0zX/a2FjdqvXGsYDRMQBAXThsuFRz2b49TED4ga6wd&#10;k4Jv8rBc3N/NMdOu4x3d8lCKCGGfoYIqhCaT0hcVWfRD1xBH7+JaiyHKtpS6xS7CbS3TJHmWFg3H&#10;hQobeq2ouOZfVkFxOJ9mtDVH3Y3NZN1sPjfj/EOpwUO/egERqA//4b/2u1aQPq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rk9vGAAAA3AAAAA8AAAAAAAAA&#10;AAAAAAAAoQIAAGRycy9kb3ducmV2LnhtbFBLBQYAAAAABAAEAPkAAACUAwAAAAA=&#10;" strokecolor="black [3213]" strokeweight=".5pt">
                  <v:stroke endarrow="block" joinstyle="miter"/>
                </v:shape>
                <v:shape id="直接箭头连接符 245" o:spid="_x0000_s1036" type="#_x0000_t32" style="position:absolute;left:13038;top:26613;width:53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86lsMAAADcAAAADwAAAGRycy9kb3ducmV2LnhtbESPS2vDMBCE74H+B7GF3hK5pg3BjRJi&#10;QyDH5kHPW2trO7FWRlL96K+PCoUeh5n5hllvR9OKnpxvLCt4XiQgiEurG64UXM77+QqED8gaW8uk&#10;YCIP283DbI2ZtgMfqT+FSkQI+wwV1CF0mZS+rMmgX9iOOHpf1hkMUbpKaodDhJtWpkmylAYbjgs1&#10;dlTUVN5O3yZSVmX1QZ/XvHhPfuzkKU93Llfq6XHcvYEINIb/8F/7oBWkL6/weyYeAb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OpbDAAAA3AAAAA8AAAAAAAAAAAAA&#10;AAAAoQIAAGRycy9kb3ducmV2LnhtbFBLBQYAAAAABAAEAPkAAACRAwAAAAA=&#10;" strokecolor="black [3213]" strokeweight=".5pt">
                  <v:stroke dashstyle="dashDot" endarrow="block" joinstyle="miter"/>
                </v:shape>
                <v:shape id="直接箭头连接符 246" o:spid="_x0000_s1037" type="#_x0000_t32" style="position:absolute;left:16010;top:22018;width:7451;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V2MYAAADcAAAADwAAAGRycy9kb3ducmV2LnhtbESPT2vCQBTE70K/w/KE3urGP2gbXUWE&#10;UosXjdLq7ZF9Jkuzb0N2a9Jv3y0UPA4z8xtmsepsJW7UeONYwXCQgCDOnTZcKDgdX5+eQfiArLFy&#10;TAp+yMNq+dBbYKpdywe6ZaEQEcI+RQVlCHUqpc9LsugHriaO3tU1FkOUTSF1g22E20qOkmQqLRqO&#10;CyXWtCkp/8q+rYL8dP58ob350O3YzN7q3WU3zt6Veux36zmIQF24h//bW61gNJnC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ldjGAAAA3AAAAA8AAAAAAAAA&#10;AAAAAAAAoQIAAGRycy9kb3ducmV2LnhtbFBLBQYAAAAABAAEAPkAAACUAwAAAAA=&#10;" strokecolor="black [3213]" strokeweight=".5pt">
                  <v:stroke endarrow="block" joinstyle="miter"/>
                </v:shape>
                <v:shape id="直接箭头连接符 253" o:spid="_x0000_s1038" type="#_x0000_t32" style="position:absolute;left:13146;top:25695;width:52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ugsMUAAADcAAAADwAAAGRycy9kb3ducmV2LnhtbESP0WrCQBRE3wX/YblCX0R3G6mW6Bqk&#10;tMUiFhr7AZfsNQlm76bZrca/dwsFH4eZOcOsst424kydrx1reJwqEMSFMzWXGr4Pb5NnED4gG2wc&#10;k4YrecjWw8EKU+Mu/EXnPJQiQtinqKEKoU2l9EVFFv3UtcTRO7rOYoiyK6Xp8BLhtpGJUnNpsea4&#10;UGFLLxUVp/zXarCv79tFP77ux7b5OZidVx+fQWn9MOo3SxCB+nAP/7e3RkPyNIO/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ugsMUAAADcAAAADwAAAAAAAAAA&#10;AAAAAAChAgAAZHJzL2Rvd25yZXYueG1sUEsFBgAAAAAEAAQA+QAAAJMDAAAAAA==&#10;" strokecolor="black [3213]" strokeweight=".5pt">
                  <v:stroke endarrow="block" joinstyle="miter"/>
                </v:shape>
                <v:rect id="矩形 1" o:spid="_x0000_s1039" style="position:absolute;left:5779;top:23876;width:7261;height:4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TcAA&#10;AADaAAAADwAAAGRycy9kb3ducmV2LnhtbERPS4vCMBC+C/6HMII3TRV80DXKIiyKiGB3L3sbmrGp&#10;20y6TdT6740geBo+vucsVq2txJUaXzpWMBomIIhzp0suFPx8fw3mIHxA1lg5JgV38rBadjsLTLW7&#10;8ZGuWShEDGGfogITQp1K6XNDFv3Q1cSRO7nGYoiwKaRu8BbDbSXHSTKVFkuODQZrWhvK/7KLVVAW&#10;idnMzv53R4f/2WYyv4/22Vqpfq/9/AARqA1v8cu91XE+PF95Xr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rTcAAAADaAAAADwAAAAAAAAAAAAAAAACYAgAAZHJzL2Rvd25y&#10;ZXYueG1sUEsFBgAAAAAEAAQA9QAAAIUDAAAAAA==&#10;" fillcolor="white [3212]" strokecolor="black [3213]" strokeweight=".5pt">
                  <v:textbox inset="2.643mm,1.3215mm,2.643mm,1.3215mm">
                    <w:txbxContent>
                      <w:p w14:paraId="742C44D7" w14:textId="77777777" w:rsidR="00854ED2" w:rsidRPr="001A6127" w:rsidRDefault="00854ED2" w:rsidP="00DE524F">
                        <w:pPr>
                          <w:autoSpaceDE w:val="0"/>
                          <w:autoSpaceDN w:val="0"/>
                          <w:adjustRightInd w:val="0"/>
                          <w:spacing w:line="280" w:lineRule="exact"/>
                          <w:jc w:val="center"/>
                          <w:rPr>
                            <w:rFonts w:cs="华文新魏"/>
                            <w:color w:val="1C1C1C"/>
                            <w:sz w:val="18"/>
                            <w:szCs w:val="18"/>
                            <w:lang w:val="zh-CN"/>
                          </w:rPr>
                        </w:pPr>
                        <w:r w:rsidRPr="001A6127">
                          <w:rPr>
                            <w:rFonts w:cs="华文新魏"/>
                            <w:color w:val="1C1C1C"/>
                            <w:sz w:val="18"/>
                            <w:szCs w:val="18"/>
                            <w:lang w:val="zh-CN"/>
                          </w:rPr>
                          <w:t>Abstract</w:t>
                        </w:r>
                      </w:p>
                      <w:p w14:paraId="1F77B00B" w14:textId="5C41DA8F" w:rsidR="00854ED2" w:rsidRPr="001A6127" w:rsidRDefault="00854ED2" w:rsidP="00C916D1">
                        <w:pPr>
                          <w:autoSpaceDE w:val="0"/>
                          <w:autoSpaceDN w:val="0"/>
                          <w:adjustRightInd w:val="0"/>
                          <w:spacing w:line="280" w:lineRule="exact"/>
                          <w:jc w:val="center"/>
                          <w:rPr>
                            <w:rFonts w:cs="华文新魏"/>
                            <w:color w:val="000000"/>
                            <w:szCs w:val="21"/>
                          </w:rPr>
                        </w:pPr>
                        <w:r w:rsidRPr="001A6127">
                          <w:rPr>
                            <w:rFonts w:cs="华文新魏"/>
                            <w:color w:val="1C1C1C"/>
                            <w:sz w:val="18"/>
                            <w:szCs w:val="18"/>
                            <w:lang w:val="zh-CN"/>
                          </w:rPr>
                          <w:t xml:space="preserve">Domain </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4" o:spid="_x0000_s1040" type="#_x0000_t115" style="position:absolute;left:11996;top:6987;width:9327;height:5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5ncMA&#10;AADaAAAADwAAAGRycy9kb3ducmV2LnhtbESPT4vCMBTE7wt+h/AEL6LpiixajaKygntZ/Aden82z&#10;KTYvpYlav71ZEPY4zMxvmOm8saW4U+0Lxwo++wkI4szpgnMFx8O6NwLhA7LG0jEpeJKH+az1McVU&#10;uwfv6L4PuYgQ9ikqMCFUqZQ+M2TR911FHL2Lqy2GKOtc6hofEW5LOUiSL2mx4LhgsKKVoey6v1kF&#10;envsFudsNTY/yXpw+h1f3fLwrVSn3SwmIAI14T/8bm+0giH8XYk3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a5ncMAAADaAAAADwAAAAAAAAAAAAAAAACYAgAAZHJzL2Rv&#10;d25yZXYueG1sUEsFBgAAAAAEAAQA9QAAAIgDAAAAAA==&#10;" filled="f" strokecolor="black [3213]" strokeweight=".5pt">
                  <v:stroke dashstyle="1 1"/>
                  <v:textbox inset="2.22283mm,1.1114mm,2.22283mm,1.1114mm">
                    <w:txbxContent>
                      <w:p w14:paraId="2579927E" w14:textId="3444FAA3" w:rsidR="00854ED2" w:rsidRPr="00C916D1" w:rsidRDefault="00854ED2" w:rsidP="00C916D1">
                        <w:pPr>
                          <w:pStyle w:val="a9"/>
                          <w:spacing w:before="0" w:beforeAutospacing="0" w:after="0" w:afterAutospacing="0" w:line="200" w:lineRule="exact"/>
                          <w:jc w:val="center"/>
                          <w:rPr>
                            <w:sz w:val="21"/>
                          </w:rPr>
                        </w:pPr>
                        <w:r>
                          <w:rPr>
                            <w:rFonts w:ascii="Calibri" w:hAnsi="Calibri" w:cs="Times New Roman"/>
                            <w:color w:val="000000"/>
                            <w:kern w:val="2"/>
                            <w:sz w:val="18"/>
                            <w:szCs w:val="21"/>
                          </w:rPr>
                          <w:t>Slice Versions</w:t>
                        </w:r>
                      </w:p>
                    </w:txbxContent>
                  </v:textbox>
                </v:shape>
                <v:shapetype id="_x0000_t33" coordsize="21600,21600" o:spt="33" o:oned="t" path="m,l21600,r,21600e" filled="f">
                  <v:stroke joinstyle="miter"/>
                  <v:path arrowok="t" fillok="f" o:connecttype="none"/>
                  <o:lock v:ext="edit" shapetype="t"/>
                </v:shapetype>
                <v:shape id="肘形连接符 6" o:spid="_x0000_s1041" type="#_x0000_t33" style="position:absolute;left:28557;top:17644;width:566;height:84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HDl8MAAADaAAAADwAAAGRycy9kb3ducmV2LnhtbESPT2vCQBTE74LfYXlCb7ppoSrRNRSx&#10;tB4CVUu9PrKv2dDs25Dd/PHbdwsFj8PM/IbZZqOtRU+trxwreFwkIIgLpysuFXxeXudrED4ga6wd&#10;k4Ibech208kWU+0GPlF/DqWIEPYpKjAhNKmUvjBk0S9cQxy9b9daDFG2pdQtDhFua/mUJEtpseK4&#10;YLChvaHi59xZBdfurXAmz/uRB3/4kh/PebI6KvUwG182IAKN4R7+b79rBUv4uxJv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xw5fDAAAA2gAAAA8AAAAAAAAAAAAA&#10;AAAAoQIAAGRycy9kb3ducmV2LnhtbFBLBQYAAAAABAAEAPkAAACRAwAAAAA=&#10;" strokecolor="black [3213]" strokeweight=".5pt">
                  <v:stroke endarrow="block"/>
                </v:shape>
                <v:shape id="直接箭头连接符 9" o:spid="_x0000_s1042" type="#_x0000_t32" style="position:absolute;left:19640;top:15724;width:5058;height: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fCPsQAAADaAAAADwAAAGRycy9kb3ducmV2LnhtbESP0WrCQBRE3wX/YblCX0R37UNtU1cR&#10;scVSLDTxAy7Z2ySYvRuz2yT+fbcg+DjMzBlmtRlsLTpqfeVYw2KuQBDnzlRcaDhlb7NnED4gG6wd&#10;k4Yredisx6MVJsb1/E1dGgoRIewT1FCG0CRS+rwki37uGuLo/bjWYoiyLaRpsY9wW8tHpZ6kxYrj&#10;QokN7UrKz+mv1WD374flML0ep7a+ZObTq4+voLR+mAzbVxCBhnAP39oHo+EF/q/EG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8I+xAAAANoAAAAPAAAAAAAAAAAA&#10;AAAAAKECAABkcnMvZG93bnJldi54bWxQSwUGAAAAAAQABAD5AAAAkgMAAAAA&#10;" strokecolor="black [3213]" strokeweight=".5pt">
                  <v:stroke endarrow="block" joinstyle="miter"/>
                </v:shape>
                <v:shape id="直接箭头连接符 11" o:spid="_x0000_s1043" type="#_x0000_t32" style="position:absolute;left:16011;top:12374;width:4;height:1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直接箭头连接符 105" o:spid="_x0000_s1044" type="#_x0000_t32" style="position:absolute;left:9409;top:22018;width:6601;height:1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jTPsMAAADcAAAADwAAAGRycy9kb3ducmV2LnhtbERP3WrCMBS+F3yHcITdiCYO5k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0z7DAAAA3AAAAA8AAAAAAAAAAAAA&#10;AAAAoQIAAGRycy9kb3ducmV2LnhtbFBLBQYAAAAABAAEAPkAAACRAwAAAAA=&#10;" strokecolor="black [3213]" strokeweight=".5pt">
                  <v:stroke endarrow="block" joinstyle="miter"/>
                </v:shape>
                <v:shape id="直接箭头连接符 12" o:spid="_x0000_s1045" type="#_x0000_t32" style="position:absolute;left:16010;top:17088;width:5;height:1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E8AAAADbAAAADwAAAGRycy9kb3ducmV2LnhtbERP24rCMBB9F/yHMMK+iCb6sEo1iogu&#10;LouClw8YmrEtNpPaRK1/vxEE3+ZwrjOdN7YUd6p94VjDoK9AEKfOFJxpOB3XvTEIH5ANlo5Jw5M8&#10;zGft1hQT4x68p/shZCKGsE9QQx5ClUjp05ws+r6riCN3drXFEGGdSVPjI4bbUg6V+pYWC44NOVa0&#10;zCm9HG5Wg139bEZN97nt2vJ6NH9e/e6C0vqr0ywmIAI14SN+uzcmzh/C65d4gJ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WPxPAAAAA2wAAAA8AAAAAAAAAAAAAAAAA&#10;oQIAAGRycy9kb3ducmV2LnhtbFBLBQYAAAAABAAEAPkAAACOAwAAAAA=&#10;" strokecolor="black [3213]" strokeweight=".5pt">
                  <v:stroke endarrow="block" joinstyle="miter"/>
                </v:shape>
                <v:shape id="Text Box 36" o:spid="_x0000_s1046" type="#_x0000_t202" style="position:absolute;left:15942;top:12103;width:1261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8HEcQA&#10;AADcAAAADwAAAGRycy9kb3ducmV2LnhtbERPzWrCQBC+C32HZQq9iG7qoWrMRqS2oHiQpj7AkB2T&#10;0Oxs2N2a1KfvCoK3+fh+J1sPphUXcr6xrOB1moAgLq1uuFJw+v6cLED4gKyxtUwK/sjDOn8aZZhq&#10;2/MXXYpQiRjCPkUFdQhdKqUvazLop7YjjtzZOoMhQldJ7bCP4aaVsyR5kwYbjg01dvReU/lT/BoF&#10;283hWs7GS7efb83RFod+sfyolHp5HjYrEIGG8BDf3Tsd5ydzuD0TL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BxHEAAAA3AAAAA8AAAAAAAAAAAAAAAAAmAIAAGRycy9k&#10;b3ducmV2LnhtbFBLBQYAAAAABAAEAPUAAACJAwAAAAA=&#10;" filled="f" fillcolor="#dce6f2" stroked="f" strokeweight="1pt">
                  <v:textbox inset=".71203mm,.36369mm,.71203mm,.36369mm">
                    <w:txbxContent>
                      <w:p w14:paraId="4C6E5EA2" w14:textId="55500499" w:rsidR="00854ED2" w:rsidRPr="00933ED5" w:rsidRDefault="00854ED2" w:rsidP="00933ED5">
                        <w:pPr>
                          <w:pStyle w:val="a9"/>
                          <w:spacing w:before="0" w:beforeAutospacing="0" w:after="0" w:afterAutospacing="0"/>
                          <w:rPr>
                            <w:sz w:val="21"/>
                          </w:rPr>
                        </w:pPr>
                        <w:r>
                          <w:rPr>
                            <w:rFonts w:ascii="Calibri" w:hAnsi="Calibri" w:cs="华文新魏"/>
                            <w:color w:val="1C1C1C"/>
                            <w:kern w:val="2"/>
                            <w:sz w:val="15"/>
                            <w:szCs w:val="18"/>
                          </w:rPr>
                          <w:t xml:space="preserve">Invovling </w:t>
                        </w:r>
                        <w:r w:rsidRPr="00933ED5">
                          <w:rPr>
                            <w:rFonts w:ascii="Calibri" w:hAnsi="Calibri" w:cs="华文新魏"/>
                            <w:color w:val="1C1C1C"/>
                            <w:kern w:val="2"/>
                            <w:sz w:val="15"/>
                            <w:szCs w:val="18"/>
                          </w:rPr>
                          <w:t>High</w:t>
                        </w:r>
                        <w:r>
                          <w:rPr>
                            <w:rFonts w:ascii="Calibri" w:hAnsi="Calibri" w:cs="华文新魏"/>
                            <w:color w:val="1C1C1C"/>
                            <w:kern w:val="2"/>
                            <w:sz w:val="15"/>
                            <w:szCs w:val="18"/>
                          </w:rPr>
                          <w:t>-</w:t>
                        </w:r>
                        <w:r w:rsidRPr="00933ED5">
                          <w:rPr>
                            <w:rFonts w:ascii="Calibri" w:hAnsi="Calibri" w:cs="华文新魏"/>
                            <w:color w:val="1C1C1C"/>
                            <w:kern w:val="2"/>
                            <w:sz w:val="15"/>
                            <w:szCs w:val="18"/>
                          </w:rPr>
                          <w:t>level</w:t>
                        </w:r>
                        <w:r>
                          <w:rPr>
                            <w:rFonts w:ascii="Calibri" w:hAnsi="Calibri" w:cs="华文新魏"/>
                            <w:color w:val="1C1C1C"/>
                            <w:kern w:val="2"/>
                            <w:sz w:val="15"/>
                            <w:szCs w:val="18"/>
                          </w:rPr>
                          <w:t xml:space="preserve"> </w:t>
                        </w:r>
                        <w:r>
                          <w:rPr>
                            <w:rFonts w:ascii="Calibri" w:hAnsi="Calibri" w:cs="华文新魏"/>
                            <w:color w:val="1C1C1C"/>
                            <w:kern w:val="2"/>
                            <w:sz w:val="15"/>
                            <w:szCs w:val="18"/>
                          </w:rPr>
                          <w:t>varibles</w:t>
                        </w:r>
                      </w:p>
                    </w:txbxContent>
                  </v:textbox>
                </v:shape>
                <v:shape id="Text Box 36" o:spid="_x0000_s1047" type="#_x0000_t202" style="position:absolute;left:20722;top:15361;width:7831;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TY8YA&#10;AADcAAAADwAAAGRycy9kb3ducmV2LnhtbESPQW/CMAyF75P2HyIj7TJBOg4MCgGhsUlDHNA6foDV&#10;mLaicaoko91+PT4g7WbrPb/3ebUZXKuuFGLj2cDLJANFXHrbcGXg9P0xnoOKCdli65kM/FKEzfrx&#10;YYW59T1/0bVIlZIQjjkaqFPqcq1jWZPDOPEdsWhnHxwmWUOlbcBewl2rp1k20w4bloYaO3qrqbwU&#10;P87Abnv4K6fPi7B/3bmjLw79fPFeGfM0GrZLUImG9G++X39awc+EVp6RCf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CTY8YAAADcAAAADwAAAAAAAAAAAAAAAACYAgAAZHJz&#10;L2Rvd25yZXYueG1sUEsFBgAAAAAEAAQA9QAAAIsDAAAAAA==&#10;" filled="f" fillcolor="#dce6f2" stroked="f" strokeweight="1pt">
                  <v:textbox inset=".71203mm,.36369mm,.71203mm,.36369mm">
                    <w:txbxContent>
                      <w:p w14:paraId="57E786CC" w14:textId="5292A2B7" w:rsidR="00854ED2" w:rsidRDefault="00854ED2" w:rsidP="00063636">
                        <w:pPr>
                          <w:pStyle w:val="a9"/>
                          <w:spacing w:before="0" w:beforeAutospacing="0" w:after="0" w:afterAutospacing="0" w:line="200" w:lineRule="exact"/>
                          <w:rPr>
                            <w:rFonts w:ascii="Calibri" w:hAnsi="Calibri" w:cs="华文新魏"/>
                            <w:color w:val="1C1C1C"/>
                            <w:sz w:val="15"/>
                            <w:szCs w:val="15"/>
                          </w:rPr>
                        </w:pPr>
                        <w:r>
                          <w:rPr>
                            <w:rFonts w:ascii="Calibri" w:hAnsi="Calibri" w:cs="华文新魏"/>
                            <w:color w:val="1C1C1C"/>
                            <w:sz w:val="15"/>
                            <w:szCs w:val="15"/>
                          </w:rPr>
                          <w:t>Involving l</w:t>
                        </w:r>
                        <w:r>
                          <w:rPr>
                            <w:rFonts w:ascii="Calibri" w:hAnsi="Calibri" w:cs="华文新魏"/>
                            <w:color w:val="1C1C1C"/>
                            <w:sz w:val="15"/>
                            <w:szCs w:val="15"/>
                          </w:rPr>
                          <w:t>ow</w:t>
                        </w:r>
                        <w:r>
                          <w:rPr>
                            <w:rFonts w:ascii="Calibri" w:hAnsi="Calibri" w:cs="华文新魏"/>
                            <w:color w:val="1C1C1C"/>
                            <w:sz w:val="15"/>
                            <w:szCs w:val="15"/>
                          </w:rPr>
                          <w:t>-</w:t>
                        </w:r>
                        <w:r>
                          <w:rPr>
                            <w:rFonts w:ascii="Calibri" w:hAnsi="Calibri" w:cs="华文新魏"/>
                            <w:color w:val="1C1C1C"/>
                            <w:sz w:val="15"/>
                            <w:szCs w:val="15"/>
                          </w:rPr>
                          <w:t>level</w:t>
                        </w:r>
                      </w:p>
                      <w:p w14:paraId="60941281" w14:textId="682B1347" w:rsidR="00854ED2" w:rsidRDefault="00854ED2" w:rsidP="00063636">
                        <w:pPr>
                          <w:pStyle w:val="a9"/>
                          <w:spacing w:before="0" w:beforeAutospacing="0" w:after="0" w:afterAutospacing="0" w:line="200" w:lineRule="exact"/>
                        </w:pPr>
                        <w:r>
                          <w:rPr>
                            <w:rFonts w:ascii="Calibri" w:hAnsi="Calibri" w:cs="华文新魏"/>
                            <w:color w:val="1C1C1C"/>
                            <w:sz w:val="15"/>
                            <w:szCs w:val="15"/>
                          </w:rPr>
                          <w:t>varaibles</w:t>
                        </w:r>
                        <w:r>
                          <w:rPr>
                            <w:rFonts w:ascii="Calibri" w:hAnsi="Calibri" w:cs="华文新魏"/>
                            <w:color w:val="1C1C1C"/>
                            <w:sz w:val="15"/>
                            <w:szCs w:val="15"/>
                          </w:rPr>
                          <w:t xml:space="preserve"> </w:t>
                        </w:r>
                      </w:p>
                    </w:txbxContent>
                  </v:textbox>
                </v:shape>
                <v:roundrect id="AutoShape 14" o:spid="_x0000_s1048" style="position:absolute;left:12499;top:3001;width:7250;height:28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C8EA&#10;AADcAAAADwAAAGRycy9kb3ducmV2LnhtbERPzWrCQBC+F3yHZQRvzSaCYlNXEY20nkrTPMCQHZPF&#10;7GzIrjF9+26h0Nt8fL+z3U+2EyMN3jhWkCUpCOLaacONgurr/LwB4QOyxs4xKfgmD/vd7GmLuXYP&#10;/qSxDI2IIexzVNCG0OdS+roliz5xPXHkrm6wGCIcGqkHfMRw28llmq6lRcOxocWeji3Vt/JuFayr&#10;zcsKzdvH5V6czKWiwkl9U2oxnw6vIAJN4V/8537XcX6Wwe8z8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uIwvBAAAA3AAAAA8AAAAAAAAAAAAAAAAAmAIAAGRycy9kb3du&#10;cmV2LnhtbFBLBQYAAAAABAAEAPUAAACGAwAAAAA=&#10;">
                  <v:textbox inset="0,2.09958mm,0,1.0667mm">
                    <w:txbxContent>
                      <w:p w14:paraId="1807F727" w14:textId="35126F5E" w:rsidR="00854ED2" w:rsidRPr="00DE524F" w:rsidRDefault="00854ED2" w:rsidP="0096273C">
                        <w:pPr>
                          <w:pStyle w:val="a9"/>
                          <w:spacing w:before="0" w:beforeAutospacing="0" w:after="0" w:afterAutospacing="0" w:line="200" w:lineRule="exact"/>
                          <w:jc w:val="center"/>
                          <w:rPr>
                            <w:sz w:val="21"/>
                          </w:rPr>
                        </w:pPr>
                        <w:r>
                          <w:rPr>
                            <w:rFonts w:ascii="Calibri" w:hAnsi="Calibri" w:cs="Times New Roman"/>
                            <w:color w:val="000000"/>
                            <w:kern w:val="2"/>
                            <w:sz w:val="18"/>
                            <w:szCs w:val="21"/>
                          </w:rPr>
                          <w:t>HVDG</w:t>
                        </w:r>
                        <w:r w:rsidRPr="00DE524F">
                          <w:rPr>
                            <w:rFonts w:ascii="Calibri" w:hAnsi="Calibri" w:cs="Times New Roman"/>
                            <w:color w:val="000000"/>
                            <w:kern w:val="2"/>
                            <w:sz w:val="18"/>
                            <w:szCs w:val="21"/>
                          </w:rPr>
                          <w:t xml:space="preserve"> </w:t>
                        </w:r>
                      </w:p>
                    </w:txbxContent>
                  </v:textbox>
                </v:roundrect>
                <w10:anchorlock/>
              </v:group>
            </w:pict>
          </mc:Fallback>
        </mc:AlternateContent>
      </w:r>
    </w:p>
    <w:p w14:paraId="6CD36589" w14:textId="58532492" w:rsidR="0096273C" w:rsidRDefault="0096273C" w:rsidP="001A6127">
      <w:pPr>
        <w:ind w:firstLineChars="1500" w:firstLine="2700"/>
        <w:rPr>
          <w:rFonts w:ascii="CMR9" w:hAnsi="CMR9" w:cs="CMR9"/>
          <w:kern w:val="0"/>
          <w:sz w:val="18"/>
          <w:szCs w:val="18"/>
        </w:rPr>
      </w:pPr>
      <w:r>
        <w:rPr>
          <w:rFonts w:ascii="CMR9" w:hAnsi="CMR9" w:cs="CMR9" w:hint="eastAsia"/>
          <w:kern w:val="0"/>
          <w:sz w:val="18"/>
          <w:szCs w:val="18"/>
        </w:rPr>
        <w:t xml:space="preserve">Fig. </w:t>
      </w:r>
      <w:r w:rsidR="00AF3F17">
        <w:rPr>
          <w:rFonts w:ascii="CMR9" w:hAnsi="CMR9" w:cs="CMR9" w:hint="eastAsia"/>
          <w:kern w:val="0"/>
          <w:sz w:val="18"/>
          <w:szCs w:val="18"/>
        </w:rPr>
        <w:t>2</w:t>
      </w:r>
      <w:r>
        <w:rPr>
          <w:rFonts w:ascii="CMR9" w:hAnsi="CMR9" w:cs="CMR9" w:hint="eastAsia"/>
          <w:kern w:val="0"/>
          <w:sz w:val="18"/>
          <w:szCs w:val="18"/>
        </w:rPr>
        <w:t>.</w:t>
      </w:r>
      <w:r>
        <w:rPr>
          <w:rFonts w:ascii="CMR9" w:hAnsi="CMR9" w:cs="CMR9"/>
          <w:kern w:val="0"/>
          <w:sz w:val="18"/>
          <w:szCs w:val="18"/>
        </w:rPr>
        <w:t xml:space="preserve"> Framework of our method</w:t>
      </w:r>
    </w:p>
    <w:p w14:paraId="52FDF258" w14:textId="4EE79729" w:rsidR="0096273C" w:rsidRDefault="00753DD4" w:rsidP="0096273C">
      <w:pPr>
        <w:tabs>
          <w:tab w:val="left" w:pos="1640"/>
        </w:tabs>
        <w:ind w:firstLineChars="200" w:firstLine="360"/>
        <w:rPr>
          <w:rFonts w:ascii="CMR9" w:hAnsi="CMR9" w:cs="CMR9"/>
          <w:kern w:val="0"/>
          <w:sz w:val="18"/>
          <w:szCs w:val="18"/>
        </w:rPr>
      </w:pPr>
      <w:r>
        <w:rPr>
          <w:rFonts w:ascii="CMR9" w:hAnsi="CMR9" w:cs="CMR9" w:hint="eastAsia"/>
          <w:kern w:val="0"/>
          <w:sz w:val="18"/>
          <w:szCs w:val="18"/>
        </w:rPr>
        <w:t>Figure 2</w:t>
      </w:r>
      <w:r>
        <w:rPr>
          <w:rFonts w:ascii="CMR9" w:hAnsi="CMR9" w:cs="CMR9" w:hint="eastAsia"/>
          <w:kern w:val="0"/>
          <w:sz w:val="18"/>
          <w:szCs w:val="18"/>
        </w:rPr>
        <w:t>给出了我们的方法的架构框图。</w:t>
      </w:r>
      <w:r w:rsidR="0096273C" w:rsidRPr="00F26001">
        <w:rPr>
          <w:rFonts w:ascii="CMR9" w:hAnsi="CMR9" w:cs="CMR9" w:hint="eastAsia"/>
          <w:kern w:val="0"/>
          <w:sz w:val="18"/>
          <w:szCs w:val="18"/>
        </w:rPr>
        <w:t>从</w:t>
      </w:r>
      <w:r w:rsidR="007226F1">
        <w:rPr>
          <w:rFonts w:ascii="CMR9" w:hAnsi="CMR9" w:cs="CMR9" w:hint="eastAsia"/>
          <w:kern w:val="0"/>
          <w:sz w:val="18"/>
          <w:szCs w:val="18"/>
        </w:rPr>
        <w:t>该</w:t>
      </w:r>
      <w:r w:rsidR="0096273C" w:rsidRPr="00F26001">
        <w:rPr>
          <w:rFonts w:ascii="CMR9" w:hAnsi="CMR9" w:cs="CMR9" w:hint="eastAsia"/>
          <w:kern w:val="0"/>
          <w:sz w:val="18"/>
          <w:szCs w:val="18"/>
        </w:rPr>
        <w:t>框图中可以看出，本文生成循环不变式的方法主要包括以下四个</w:t>
      </w:r>
      <w:r w:rsidR="00103F18">
        <w:rPr>
          <w:rFonts w:ascii="CMR9" w:hAnsi="CMR9" w:cs="CMR9" w:hint="eastAsia"/>
          <w:kern w:val="0"/>
          <w:sz w:val="18"/>
          <w:szCs w:val="18"/>
        </w:rPr>
        <w:t>过程</w:t>
      </w:r>
      <w:r w:rsidR="0096273C" w:rsidRPr="00F26001">
        <w:rPr>
          <w:rFonts w:ascii="CMR9" w:hAnsi="CMR9" w:cs="CMR9" w:hint="eastAsia"/>
          <w:kern w:val="0"/>
          <w:sz w:val="18"/>
          <w:szCs w:val="18"/>
        </w:rPr>
        <w:t>：构建分层变量依赖图；基于变量层次的</w:t>
      </w:r>
      <w:r w:rsidR="00103F18">
        <w:rPr>
          <w:rFonts w:ascii="CMR9" w:hAnsi="CMR9" w:cs="CMR9" w:hint="eastAsia"/>
          <w:kern w:val="0"/>
          <w:sz w:val="18"/>
          <w:szCs w:val="18"/>
        </w:rPr>
        <w:t>程序</w:t>
      </w:r>
      <w:r w:rsidR="0096273C" w:rsidRPr="00F26001">
        <w:rPr>
          <w:rFonts w:ascii="CMR9" w:hAnsi="CMR9" w:cs="CMR9" w:hint="eastAsia"/>
          <w:kern w:val="0"/>
          <w:sz w:val="18"/>
          <w:szCs w:val="18"/>
        </w:rPr>
        <w:t>切片；基于部分不变式的</w:t>
      </w:r>
      <w:r w:rsidR="00103F18">
        <w:rPr>
          <w:rFonts w:ascii="CMR9" w:hAnsi="CMR9" w:cs="CMR9" w:hint="eastAsia"/>
          <w:kern w:val="0"/>
          <w:sz w:val="18"/>
          <w:szCs w:val="18"/>
        </w:rPr>
        <w:t>语义</w:t>
      </w:r>
      <w:r w:rsidR="0096273C" w:rsidRPr="00F26001">
        <w:rPr>
          <w:rFonts w:ascii="CMR9" w:hAnsi="CMR9" w:cs="CMR9" w:hint="eastAsia"/>
          <w:kern w:val="0"/>
          <w:sz w:val="18"/>
          <w:szCs w:val="18"/>
        </w:rPr>
        <w:t>Relaxing</w:t>
      </w:r>
      <w:r w:rsidR="0096273C" w:rsidRPr="00F26001">
        <w:rPr>
          <w:rFonts w:ascii="CMR9" w:hAnsi="CMR9" w:cs="CMR9" w:hint="eastAsia"/>
          <w:kern w:val="0"/>
          <w:sz w:val="18"/>
          <w:szCs w:val="18"/>
        </w:rPr>
        <w:t>，以及</w:t>
      </w:r>
      <w:r w:rsidR="00103F18">
        <w:rPr>
          <w:rFonts w:ascii="CMR9" w:hAnsi="CMR9" w:cs="CMR9" w:hint="eastAsia"/>
          <w:kern w:val="0"/>
          <w:sz w:val="18"/>
          <w:szCs w:val="18"/>
        </w:rPr>
        <w:t>基于抽象解释的</w:t>
      </w:r>
      <w:r w:rsidR="0096273C" w:rsidRPr="00F26001">
        <w:rPr>
          <w:rFonts w:ascii="CMR9" w:hAnsi="CMR9" w:cs="CMR9" w:hint="eastAsia"/>
          <w:kern w:val="0"/>
          <w:sz w:val="18"/>
          <w:szCs w:val="18"/>
        </w:rPr>
        <w:t>不变式</w:t>
      </w:r>
      <w:r w:rsidR="00103F18">
        <w:rPr>
          <w:rFonts w:ascii="CMR9" w:hAnsi="CMR9" w:cs="CMR9" w:hint="eastAsia"/>
          <w:kern w:val="0"/>
          <w:sz w:val="18"/>
          <w:szCs w:val="18"/>
        </w:rPr>
        <w:t>生成</w:t>
      </w:r>
      <w:r w:rsidR="0096273C" w:rsidRPr="00F26001">
        <w:rPr>
          <w:rFonts w:ascii="CMR9" w:hAnsi="CMR9" w:cs="CMR9" w:hint="eastAsia"/>
          <w:kern w:val="0"/>
          <w:sz w:val="18"/>
          <w:szCs w:val="18"/>
        </w:rPr>
        <w:t>。</w:t>
      </w:r>
      <w:r w:rsidR="004F1533">
        <w:rPr>
          <w:rFonts w:ascii="CMR9" w:hAnsi="CMR9" w:cs="CMR9" w:hint="eastAsia"/>
          <w:kern w:val="0"/>
          <w:sz w:val="18"/>
          <w:szCs w:val="18"/>
        </w:rPr>
        <w:t>这些过程将在后续章节详细介绍。</w:t>
      </w:r>
    </w:p>
    <w:p w14:paraId="1BFC07D3" w14:textId="27AEBE2B" w:rsidR="007A2F96" w:rsidRDefault="004B5E7D" w:rsidP="007A2F96">
      <w:pPr>
        <w:ind w:firstLineChars="300" w:firstLine="540"/>
        <w:rPr>
          <w:rFonts w:ascii="CMR9" w:hAnsi="CMR9" w:cs="CMR9"/>
          <w:kern w:val="0"/>
          <w:sz w:val="18"/>
          <w:szCs w:val="18"/>
        </w:rPr>
      </w:pPr>
      <w:r>
        <w:rPr>
          <w:rFonts w:ascii="CMR9" w:hAnsi="CMR9" w:cs="CMR9" w:hint="eastAsia"/>
          <w:kern w:val="0"/>
          <w:sz w:val="18"/>
          <w:szCs w:val="18"/>
        </w:rPr>
        <w:t>下面</w:t>
      </w:r>
      <w:r w:rsidR="0096273C">
        <w:rPr>
          <w:rFonts w:ascii="CMR9" w:hAnsi="CMR9" w:cs="CMR9" w:hint="eastAsia"/>
          <w:kern w:val="0"/>
          <w:sz w:val="18"/>
          <w:szCs w:val="18"/>
        </w:rPr>
        <w:t>以</w:t>
      </w:r>
      <w:r w:rsidR="0096273C">
        <w:rPr>
          <w:rFonts w:ascii="CMR9" w:hAnsi="CMR9" w:cs="CMR9" w:hint="eastAsia"/>
          <w:kern w:val="0"/>
          <w:sz w:val="18"/>
          <w:szCs w:val="18"/>
        </w:rPr>
        <w:t>Motivati</w:t>
      </w:r>
      <w:r>
        <w:rPr>
          <w:rFonts w:ascii="CMR9" w:hAnsi="CMR9" w:cs="CMR9" w:hint="eastAsia"/>
          <w:kern w:val="0"/>
          <w:sz w:val="18"/>
          <w:szCs w:val="18"/>
        </w:rPr>
        <w:t>ng</w:t>
      </w:r>
      <w:r w:rsidR="0096273C">
        <w:rPr>
          <w:rFonts w:ascii="CMR9" w:hAnsi="CMR9" w:cs="CMR9"/>
          <w:kern w:val="0"/>
          <w:sz w:val="18"/>
          <w:szCs w:val="18"/>
        </w:rPr>
        <w:t xml:space="preserve"> </w:t>
      </w:r>
      <w:r w:rsidR="00B74B19">
        <w:rPr>
          <w:rFonts w:ascii="CMR9" w:hAnsi="CMR9" w:cs="CMR9" w:hint="eastAsia"/>
          <w:kern w:val="0"/>
          <w:sz w:val="18"/>
          <w:szCs w:val="18"/>
        </w:rPr>
        <w:t>e</w:t>
      </w:r>
      <w:r w:rsidR="0096273C">
        <w:rPr>
          <w:rFonts w:ascii="CMR9" w:hAnsi="CMR9" w:cs="CMR9" w:hint="eastAsia"/>
          <w:kern w:val="0"/>
          <w:sz w:val="18"/>
          <w:szCs w:val="18"/>
        </w:rPr>
        <w:t>xample</w:t>
      </w:r>
      <w:r w:rsidR="0096273C">
        <w:rPr>
          <w:rFonts w:ascii="CMR9" w:hAnsi="CMR9" w:cs="CMR9" w:hint="eastAsia"/>
          <w:kern w:val="0"/>
          <w:sz w:val="18"/>
          <w:szCs w:val="18"/>
        </w:rPr>
        <w:t>为</w:t>
      </w:r>
      <w:r>
        <w:rPr>
          <w:rFonts w:ascii="CMR9" w:hAnsi="CMR9" w:cs="CMR9" w:hint="eastAsia"/>
          <w:kern w:val="0"/>
          <w:sz w:val="18"/>
          <w:szCs w:val="18"/>
        </w:rPr>
        <w:t>分析对象，来</w:t>
      </w:r>
      <w:r>
        <w:rPr>
          <w:rFonts w:ascii="CMR9" w:hAnsi="CMR9" w:cs="CMR9" w:hint="eastAsia"/>
          <w:kern w:val="0"/>
          <w:sz w:val="18"/>
          <w:szCs w:val="18"/>
        </w:rPr>
        <w:t>illustrate</w:t>
      </w:r>
      <w:r>
        <w:rPr>
          <w:rFonts w:ascii="CMR9" w:hAnsi="CMR9" w:cs="CMR9" w:hint="eastAsia"/>
          <w:kern w:val="0"/>
          <w:sz w:val="18"/>
          <w:szCs w:val="18"/>
        </w:rPr>
        <w:t>我们的方法。对于</w:t>
      </w:r>
      <w:r>
        <w:rPr>
          <w:rFonts w:ascii="CMR9" w:hAnsi="CMR9" w:cs="CMR9" w:hint="eastAsia"/>
          <w:kern w:val="0"/>
          <w:sz w:val="18"/>
          <w:szCs w:val="18"/>
        </w:rPr>
        <w:t>Motivating</w:t>
      </w:r>
      <w:r>
        <w:rPr>
          <w:rFonts w:ascii="CMR9" w:hAnsi="CMR9" w:cs="CMR9"/>
          <w:kern w:val="0"/>
          <w:sz w:val="18"/>
          <w:szCs w:val="18"/>
        </w:rPr>
        <w:t xml:space="preserve"> </w:t>
      </w:r>
      <w:r>
        <w:rPr>
          <w:rFonts w:ascii="CMR9" w:hAnsi="CMR9" w:cs="CMR9" w:hint="eastAsia"/>
          <w:kern w:val="0"/>
          <w:sz w:val="18"/>
          <w:szCs w:val="18"/>
        </w:rPr>
        <w:t>example</w:t>
      </w:r>
      <w:r w:rsidR="006800B9">
        <w:rPr>
          <w:rFonts w:ascii="CMR9" w:hAnsi="CMR9" w:cs="CMR9" w:hint="eastAsia"/>
          <w:kern w:val="0"/>
          <w:sz w:val="18"/>
          <w:szCs w:val="18"/>
        </w:rPr>
        <w:t>首先对循环体中</w:t>
      </w:r>
      <w:r w:rsidR="00517B2C">
        <w:rPr>
          <w:rFonts w:ascii="CMR9" w:hAnsi="CMR9" w:cs="CMR9" w:hint="eastAsia"/>
          <w:kern w:val="0"/>
          <w:sz w:val="18"/>
          <w:szCs w:val="18"/>
        </w:rPr>
        <w:t>所涉及的两个变量</w:t>
      </w:r>
      <w:r w:rsidR="00517B2C">
        <w:rPr>
          <w:rFonts w:ascii="CMR9" w:hAnsi="CMR9" w:cs="CMR9" w:hint="eastAsia"/>
          <w:kern w:val="0"/>
          <w:sz w:val="18"/>
          <w:szCs w:val="18"/>
        </w:rPr>
        <w:t>x</w:t>
      </w:r>
      <w:r w:rsidR="00517B2C">
        <w:rPr>
          <w:rFonts w:ascii="CMR9" w:hAnsi="CMR9" w:cs="CMR9"/>
          <w:kern w:val="0"/>
          <w:sz w:val="18"/>
          <w:szCs w:val="18"/>
        </w:rPr>
        <w:t>,y</w:t>
      </w:r>
      <w:r w:rsidR="00517B2C">
        <w:rPr>
          <w:rFonts w:ascii="CMR9" w:hAnsi="CMR9" w:cs="CMR9" w:hint="eastAsia"/>
          <w:kern w:val="0"/>
          <w:sz w:val="18"/>
          <w:szCs w:val="18"/>
        </w:rPr>
        <w:t>之间</w:t>
      </w:r>
      <w:r w:rsidR="006800B9">
        <w:rPr>
          <w:rFonts w:ascii="CMR9" w:hAnsi="CMR9" w:cs="CMR9" w:hint="eastAsia"/>
          <w:kern w:val="0"/>
          <w:sz w:val="18"/>
          <w:szCs w:val="18"/>
        </w:rPr>
        <w:t>的数据依赖和控制依赖进行分析，发现</w:t>
      </w:r>
      <w:r w:rsidR="00517B2C">
        <w:rPr>
          <w:rFonts w:ascii="CMR9" w:hAnsi="CMR9" w:cs="CMR9" w:hint="eastAsia"/>
          <w:kern w:val="0"/>
          <w:sz w:val="18"/>
          <w:szCs w:val="18"/>
        </w:rPr>
        <w:t>该</w:t>
      </w:r>
      <w:r w:rsidR="006800B9">
        <w:rPr>
          <w:rFonts w:ascii="CMR9" w:hAnsi="CMR9" w:cs="CMR9" w:hint="eastAsia"/>
          <w:kern w:val="0"/>
          <w:sz w:val="18"/>
          <w:szCs w:val="18"/>
        </w:rPr>
        <w:t>程序中</w:t>
      </w:r>
      <w:r w:rsidR="006800B9">
        <w:rPr>
          <w:rFonts w:ascii="CMR9" w:hAnsi="CMR9" w:cs="CMR9" w:hint="eastAsia"/>
          <w:kern w:val="0"/>
          <w:sz w:val="18"/>
          <w:szCs w:val="18"/>
        </w:rPr>
        <w:t>x</w:t>
      </w:r>
      <w:r w:rsidR="006800B9">
        <w:rPr>
          <w:rFonts w:ascii="CMR9" w:hAnsi="CMR9" w:cs="CMR9" w:hint="eastAsia"/>
          <w:kern w:val="0"/>
          <w:sz w:val="18"/>
          <w:szCs w:val="18"/>
        </w:rPr>
        <w:t>只依赖于</w:t>
      </w:r>
      <w:r w:rsidR="006800B9">
        <w:rPr>
          <w:rFonts w:ascii="CMR9" w:hAnsi="CMR9" w:cs="CMR9" w:hint="eastAsia"/>
          <w:kern w:val="0"/>
          <w:sz w:val="18"/>
          <w:szCs w:val="18"/>
        </w:rPr>
        <w:t>x</w:t>
      </w:r>
      <w:r w:rsidR="006800B9">
        <w:rPr>
          <w:rFonts w:ascii="CMR9" w:hAnsi="CMR9" w:cs="CMR9" w:hint="eastAsia"/>
          <w:kern w:val="0"/>
          <w:sz w:val="18"/>
          <w:szCs w:val="18"/>
        </w:rPr>
        <w:t>自身的值，</w:t>
      </w:r>
      <w:r w:rsidR="00517B2C">
        <w:rPr>
          <w:rFonts w:ascii="CMR9" w:hAnsi="CMR9" w:cs="CMR9" w:hint="eastAsia"/>
          <w:kern w:val="0"/>
          <w:sz w:val="18"/>
          <w:szCs w:val="18"/>
        </w:rPr>
        <w:t>变量</w:t>
      </w:r>
      <w:r w:rsidR="00517B2C">
        <w:rPr>
          <w:rFonts w:ascii="CMR9" w:hAnsi="CMR9" w:cs="CMR9" w:hint="eastAsia"/>
          <w:kern w:val="0"/>
          <w:sz w:val="18"/>
          <w:szCs w:val="18"/>
        </w:rPr>
        <w:t>y</w:t>
      </w:r>
      <w:r w:rsidR="00517B2C">
        <w:rPr>
          <w:rFonts w:ascii="CMR9" w:hAnsi="CMR9" w:cs="CMR9" w:hint="eastAsia"/>
          <w:kern w:val="0"/>
          <w:sz w:val="18"/>
          <w:szCs w:val="18"/>
        </w:rPr>
        <w:t>依赖于</w:t>
      </w:r>
      <w:r w:rsidR="00517B2C">
        <w:rPr>
          <w:rFonts w:ascii="CMR9" w:hAnsi="CMR9" w:cs="CMR9" w:hint="eastAsia"/>
          <w:kern w:val="0"/>
          <w:sz w:val="18"/>
          <w:szCs w:val="18"/>
        </w:rPr>
        <w:t>x</w:t>
      </w:r>
      <w:r w:rsidR="00517B2C">
        <w:rPr>
          <w:rFonts w:ascii="CMR9" w:hAnsi="CMR9" w:cs="CMR9" w:hint="eastAsia"/>
          <w:kern w:val="0"/>
          <w:sz w:val="18"/>
          <w:szCs w:val="18"/>
        </w:rPr>
        <w:t>和</w:t>
      </w:r>
      <w:r w:rsidR="00517B2C">
        <w:rPr>
          <w:rFonts w:ascii="CMR9" w:hAnsi="CMR9" w:cs="CMR9" w:hint="eastAsia"/>
          <w:kern w:val="0"/>
          <w:sz w:val="18"/>
          <w:szCs w:val="18"/>
        </w:rPr>
        <w:t xml:space="preserve"> y</w:t>
      </w:r>
      <w:r w:rsidR="00517B2C">
        <w:rPr>
          <w:rFonts w:ascii="CMR9" w:hAnsi="CMR9" w:cs="CMR9" w:hint="eastAsia"/>
          <w:kern w:val="0"/>
          <w:sz w:val="18"/>
          <w:szCs w:val="18"/>
        </w:rPr>
        <w:t>的值。这样，可以把该循环涉及的两个变量</w:t>
      </w:r>
      <w:r w:rsidR="00517B2C">
        <w:rPr>
          <w:rFonts w:ascii="CMR9" w:hAnsi="CMR9" w:cs="CMR9" w:hint="eastAsia"/>
          <w:kern w:val="0"/>
          <w:sz w:val="18"/>
          <w:szCs w:val="18"/>
        </w:rPr>
        <w:t>x</w:t>
      </w:r>
      <w:r w:rsidR="00517B2C">
        <w:rPr>
          <w:rFonts w:ascii="CMR9" w:hAnsi="CMR9" w:cs="CMR9"/>
          <w:kern w:val="0"/>
          <w:sz w:val="18"/>
          <w:szCs w:val="18"/>
        </w:rPr>
        <w:t>,y</w:t>
      </w:r>
      <w:r w:rsidR="00517B2C">
        <w:rPr>
          <w:rFonts w:ascii="CMR9" w:hAnsi="CMR9" w:cs="CMR9" w:hint="eastAsia"/>
          <w:kern w:val="0"/>
          <w:sz w:val="18"/>
          <w:szCs w:val="18"/>
        </w:rPr>
        <w:t>分成两个层次，变量</w:t>
      </w:r>
      <w:r w:rsidR="00517B2C">
        <w:rPr>
          <w:rFonts w:ascii="CMR9" w:hAnsi="CMR9" w:cs="CMR9" w:hint="eastAsia"/>
          <w:kern w:val="0"/>
          <w:sz w:val="18"/>
          <w:szCs w:val="18"/>
        </w:rPr>
        <w:t>x</w:t>
      </w:r>
      <w:r w:rsidR="00517B2C">
        <w:rPr>
          <w:rFonts w:ascii="CMR9" w:hAnsi="CMR9" w:cs="CMR9" w:hint="eastAsia"/>
          <w:kern w:val="0"/>
          <w:sz w:val="18"/>
          <w:szCs w:val="18"/>
        </w:rPr>
        <w:t>在第一层，而变量</w:t>
      </w:r>
      <w:r w:rsidR="00517B2C">
        <w:rPr>
          <w:rFonts w:ascii="CMR9" w:hAnsi="CMR9" w:cs="CMR9" w:hint="eastAsia"/>
          <w:kern w:val="0"/>
          <w:sz w:val="18"/>
          <w:szCs w:val="18"/>
        </w:rPr>
        <w:t>y</w:t>
      </w:r>
      <w:r w:rsidR="00517B2C">
        <w:rPr>
          <w:rFonts w:ascii="CMR9" w:hAnsi="CMR9" w:cs="CMR9" w:hint="eastAsia"/>
          <w:kern w:val="0"/>
          <w:sz w:val="18"/>
          <w:szCs w:val="18"/>
        </w:rPr>
        <w:t>在第二层，如果</w:t>
      </w:r>
      <w:commentRangeStart w:id="0"/>
      <w:r w:rsidR="00993AFC">
        <w:rPr>
          <w:rFonts w:ascii="CMR9" w:hAnsi="CMR9" w:cs="CMR9" w:hint="eastAsia"/>
          <w:kern w:val="0"/>
          <w:sz w:val="18"/>
          <w:szCs w:val="18"/>
        </w:rPr>
        <w:t>F</w:t>
      </w:r>
      <w:r w:rsidR="00993AFC">
        <w:rPr>
          <w:rFonts w:ascii="CMR9" w:hAnsi="CMR9" w:cs="CMR9"/>
          <w:kern w:val="0"/>
          <w:sz w:val="18"/>
          <w:szCs w:val="18"/>
        </w:rPr>
        <w:t>igure 3(a)</w:t>
      </w:r>
      <w:commentRangeEnd w:id="0"/>
      <w:r w:rsidR="00993AFC">
        <w:rPr>
          <w:rStyle w:val="a6"/>
        </w:rPr>
        <w:commentReference w:id="0"/>
      </w:r>
      <w:r w:rsidR="00517B2C">
        <w:rPr>
          <w:rFonts w:ascii="CMR9" w:hAnsi="CMR9" w:cs="CMR9" w:hint="eastAsia"/>
          <w:kern w:val="0"/>
          <w:sz w:val="18"/>
          <w:szCs w:val="18"/>
        </w:rPr>
        <w:t>所示。</w:t>
      </w:r>
      <w:r w:rsidR="00F3629A">
        <w:rPr>
          <w:rFonts w:ascii="CMR9" w:hAnsi="CMR9" w:cs="CMR9" w:hint="eastAsia"/>
          <w:kern w:val="0"/>
          <w:sz w:val="18"/>
          <w:szCs w:val="18"/>
        </w:rPr>
        <w:t>接下来</w:t>
      </w:r>
      <w:r w:rsidR="006800B9">
        <w:rPr>
          <w:rFonts w:ascii="CMR9" w:hAnsi="CMR9" w:cs="CMR9" w:hint="eastAsia"/>
          <w:kern w:val="0"/>
          <w:sz w:val="18"/>
          <w:szCs w:val="18"/>
        </w:rPr>
        <w:t>，首先</w:t>
      </w:r>
      <w:r w:rsidR="00F3629A">
        <w:rPr>
          <w:rFonts w:ascii="CMR9" w:hAnsi="CMR9" w:cs="CMR9" w:hint="eastAsia"/>
          <w:kern w:val="0"/>
          <w:sz w:val="18"/>
          <w:szCs w:val="18"/>
        </w:rPr>
        <w:t>利用第一层变量（即</w:t>
      </w:r>
      <w:r w:rsidR="00F3629A">
        <w:rPr>
          <w:rFonts w:ascii="CMR9" w:hAnsi="CMR9" w:cs="CMR9" w:hint="eastAsia"/>
          <w:kern w:val="0"/>
          <w:sz w:val="18"/>
          <w:szCs w:val="18"/>
        </w:rPr>
        <w:t>{x}</w:t>
      </w:r>
      <w:r w:rsidR="00F3629A">
        <w:rPr>
          <w:rFonts w:ascii="CMR9" w:hAnsi="CMR9" w:cs="CMR9" w:hint="eastAsia"/>
          <w:kern w:val="0"/>
          <w:sz w:val="18"/>
          <w:szCs w:val="18"/>
        </w:rPr>
        <w:t>）对程序进行切片，</w:t>
      </w:r>
      <w:r w:rsidR="00D53BDB">
        <w:rPr>
          <w:rFonts w:ascii="CMR9" w:hAnsi="CMR9" w:cs="CMR9" w:hint="eastAsia"/>
          <w:kern w:val="0"/>
          <w:sz w:val="18"/>
          <w:szCs w:val="18"/>
        </w:rPr>
        <w:t>得到</w:t>
      </w:r>
      <w:r w:rsidR="007C175F">
        <w:rPr>
          <w:rFonts w:ascii="CMR9" w:hAnsi="CMR9" w:cs="CMR9" w:hint="eastAsia"/>
          <w:kern w:val="0"/>
          <w:sz w:val="18"/>
          <w:szCs w:val="18"/>
        </w:rPr>
        <w:t>P</w:t>
      </w:r>
      <w:r w:rsidR="007C175F">
        <w:rPr>
          <w:rFonts w:ascii="CMR9" w:hAnsi="CMR9" w:cs="CMR9"/>
          <w:kern w:val="0"/>
          <w:sz w:val="18"/>
          <w:szCs w:val="18"/>
        </w:rPr>
        <w:t>_0</w:t>
      </w:r>
      <w:r w:rsidR="007C175F">
        <w:rPr>
          <w:rFonts w:ascii="CMR9" w:hAnsi="CMR9" w:cs="CMR9" w:hint="eastAsia"/>
          <w:kern w:val="0"/>
          <w:sz w:val="18"/>
          <w:szCs w:val="18"/>
        </w:rPr>
        <w:t>，如</w:t>
      </w:r>
      <w:r w:rsidR="00D53BDB">
        <w:rPr>
          <w:rFonts w:ascii="CMR9" w:hAnsi="CMR9" w:cs="CMR9" w:hint="eastAsia"/>
          <w:kern w:val="0"/>
          <w:sz w:val="18"/>
          <w:szCs w:val="18"/>
        </w:rPr>
        <w:t>Figure</w:t>
      </w:r>
      <w:r w:rsidR="00D53BDB">
        <w:rPr>
          <w:rFonts w:ascii="CMR9" w:hAnsi="CMR9" w:cs="CMR9"/>
          <w:kern w:val="0"/>
          <w:sz w:val="18"/>
          <w:szCs w:val="18"/>
        </w:rPr>
        <w:t>3(a)</w:t>
      </w:r>
      <w:r w:rsidR="007C175F">
        <w:rPr>
          <w:rFonts w:ascii="CMR9" w:hAnsi="CMR9" w:cs="CMR9" w:hint="eastAsia"/>
          <w:kern w:val="0"/>
          <w:sz w:val="18"/>
          <w:szCs w:val="18"/>
        </w:rPr>
        <w:t>所示</w:t>
      </w:r>
      <w:r w:rsidR="007E3F1B">
        <w:rPr>
          <w:rFonts w:ascii="CMR9" w:hAnsi="CMR9" w:cs="CMR9" w:hint="eastAsia"/>
          <w:kern w:val="0"/>
          <w:sz w:val="18"/>
          <w:szCs w:val="18"/>
        </w:rPr>
        <w:t>，</w:t>
      </w:r>
      <w:r w:rsidR="007C175F">
        <w:rPr>
          <w:rFonts w:ascii="CMR9" w:hAnsi="CMR9" w:cs="CMR9" w:hint="eastAsia"/>
          <w:kern w:val="0"/>
          <w:sz w:val="18"/>
          <w:szCs w:val="18"/>
        </w:rPr>
        <w:t>注意</w:t>
      </w:r>
      <w:r w:rsidR="007E3F1B">
        <w:rPr>
          <w:rFonts w:ascii="CMR9" w:hAnsi="CMR9" w:cs="CMR9" w:hint="eastAsia"/>
          <w:kern w:val="0"/>
          <w:sz w:val="18"/>
          <w:szCs w:val="18"/>
        </w:rPr>
        <w:t>该程序中涉及变量</w:t>
      </w:r>
      <w:r w:rsidR="007E3F1B">
        <w:rPr>
          <w:rFonts w:ascii="CMR9" w:hAnsi="CMR9" w:cs="CMR9" w:hint="eastAsia"/>
          <w:kern w:val="0"/>
          <w:sz w:val="18"/>
          <w:szCs w:val="18"/>
        </w:rPr>
        <w:t>x</w:t>
      </w:r>
      <w:r w:rsidR="007E3F1B">
        <w:rPr>
          <w:rFonts w:ascii="CMR9" w:hAnsi="CMR9" w:cs="CMR9" w:hint="eastAsia"/>
          <w:kern w:val="0"/>
          <w:sz w:val="18"/>
          <w:szCs w:val="18"/>
        </w:rPr>
        <w:t>。因为</w:t>
      </w:r>
      <w:r w:rsidR="00AC31C4">
        <w:rPr>
          <w:rFonts w:ascii="CMR9" w:hAnsi="CMR9" w:cs="CMR9" w:hint="eastAsia"/>
          <w:kern w:val="0"/>
          <w:sz w:val="18"/>
          <w:szCs w:val="18"/>
        </w:rPr>
        <w:t>P</w:t>
      </w:r>
      <w:r w:rsidR="00AC31C4">
        <w:rPr>
          <w:rFonts w:ascii="CMR9" w:hAnsi="CMR9" w:cs="CMR9"/>
          <w:kern w:val="0"/>
          <w:sz w:val="18"/>
          <w:szCs w:val="18"/>
        </w:rPr>
        <w:t>_0</w:t>
      </w:r>
      <w:r w:rsidR="00AC31C4">
        <w:rPr>
          <w:rFonts w:ascii="CMR9" w:hAnsi="CMR9" w:cs="CMR9" w:hint="eastAsia"/>
          <w:kern w:val="0"/>
          <w:sz w:val="18"/>
          <w:szCs w:val="18"/>
        </w:rPr>
        <w:t>只涉及</w:t>
      </w:r>
      <w:proofErr w:type="gramStart"/>
      <w:r w:rsidR="007E3F1B">
        <w:rPr>
          <w:rFonts w:ascii="CMR9" w:hAnsi="CMR9" w:cs="CMR9" w:hint="eastAsia"/>
          <w:kern w:val="0"/>
          <w:sz w:val="18"/>
          <w:szCs w:val="18"/>
        </w:rPr>
        <w:t>最</w:t>
      </w:r>
      <w:proofErr w:type="gramEnd"/>
      <w:r w:rsidR="007E3F1B">
        <w:rPr>
          <w:rFonts w:ascii="CMR9" w:hAnsi="CMR9" w:cs="CMR9" w:hint="eastAsia"/>
          <w:kern w:val="0"/>
          <w:sz w:val="18"/>
          <w:szCs w:val="18"/>
        </w:rPr>
        <w:t>底层变量，无需</w:t>
      </w:r>
      <w:r w:rsidR="007E3F1B">
        <w:rPr>
          <w:rFonts w:ascii="CMR9" w:hAnsi="CMR9" w:cs="CMR9" w:hint="eastAsia"/>
          <w:kern w:val="0"/>
          <w:sz w:val="18"/>
          <w:szCs w:val="18"/>
        </w:rPr>
        <w:t>relaxing</w:t>
      </w:r>
      <w:r w:rsidR="007E3F1B">
        <w:rPr>
          <w:rFonts w:ascii="CMR9" w:hAnsi="CMR9" w:cs="CMR9" w:hint="eastAsia"/>
          <w:kern w:val="0"/>
          <w:sz w:val="18"/>
          <w:szCs w:val="18"/>
        </w:rPr>
        <w:t>。然后应用基于抽象解释的不变式生成</w:t>
      </w:r>
      <w:r w:rsidR="00AC31C4">
        <w:rPr>
          <w:rFonts w:ascii="CMR9" w:hAnsi="CMR9" w:cs="CMR9" w:hint="eastAsia"/>
          <w:kern w:val="0"/>
          <w:sz w:val="18"/>
          <w:szCs w:val="18"/>
        </w:rPr>
        <w:t>技术来分析</w:t>
      </w:r>
      <w:r w:rsidR="00AC31C4">
        <w:rPr>
          <w:rFonts w:ascii="CMR9" w:hAnsi="CMR9" w:cs="CMR9" w:hint="eastAsia"/>
          <w:kern w:val="0"/>
          <w:sz w:val="18"/>
          <w:szCs w:val="18"/>
        </w:rPr>
        <w:t>P</w:t>
      </w:r>
      <w:r w:rsidR="00AC31C4">
        <w:rPr>
          <w:rFonts w:ascii="CMR9" w:hAnsi="CMR9" w:cs="CMR9"/>
          <w:kern w:val="0"/>
          <w:sz w:val="18"/>
          <w:szCs w:val="18"/>
        </w:rPr>
        <w:t>_0</w:t>
      </w:r>
      <w:r w:rsidR="007E3F1B">
        <w:rPr>
          <w:rFonts w:ascii="CMR9" w:hAnsi="CMR9" w:cs="CMR9" w:hint="eastAsia"/>
          <w:kern w:val="0"/>
          <w:sz w:val="18"/>
          <w:szCs w:val="18"/>
        </w:rPr>
        <w:t>，</w:t>
      </w:r>
      <w:r w:rsidR="007C175F">
        <w:rPr>
          <w:rFonts w:ascii="CMR9" w:hAnsi="CMR9" w:cs="CMR9" w:hint="eastAsia"/>
          <w:kern w:val="0"/>
          <w:sz w:val="18"/>
          <w:szCs w:val="18"/>
        </w:rPr>
        <w:t>可以得到变量</w:t>
      </w:r>
      <w:r w:rsidR="007C175F">
        <w:rPr>
          <w:rFonts w:ascii="CMR9" w:hAnsi="CMR9" w:cs="CMR9" w:hint="eastAsia"/>
          <w:kern w:val="0"/>
          <w:sz w:val="18"/>
          <w:szCs w:val="18"/>
        </w:rPr>
        <w:t>x</w:t>
      </w:r>
      <w:r w:rsidR="007C175F">
        <w:rPr>
          <w:rFonts w:ascii="CMR9" w:hAnsi="CMR9" w:cs="CMR9" w:hint="eastAsia"/>
          <w:kern w:val="0"/>
          <w:sz w:val="18"/>
          <w:szCs w:val="18"/>
        </w:rPr>
        <w:t>在程序点</w:t>
      </w:r>
      <w:r w:rsidR="002E7EC8" w:rsidRPr="002E7EC8">
        <w:rPr>
          <w:rFonts w:ascii="CMR9" w:hAnsi="CMR9" w:cs="CMR9" w:hint="eastAsia"/>
          <w:kern w:val="0"/>
          <w:sz w:val="18"/>
          <w:szCs w:val="18"/>
        </w:rPr>
        <w:t>②</w:t>
      </w:r>
      <w:r w:rsidR="007C175F">
        <w:rPr>
          <w:rFonts w:ascii="CMR9" w:hAnsi="CMR9" w:cs="CMR9" w:hint="eastAsia"/>
          <w:kern w:val="0"/>
          <w:sz w:val="18"/>
          <w:szCs w:val="18"/>
        </w:rPr>
        <w:t>处的</w:t>
      </w:r>
      <w:r w:rsidR="00E263EB">
        <w:rPr>
          <w:rFonts w:ascii="CMR9" w:hAnsi="CMR9" w:cs="CMR9" w:hint="eastAsia"/>
          <w:kern w:val="0"/>
          <w:sz w:val="18"/>
          <w:szCs w:val="18"/>
        </w:rPr>
        <w:t>部分</w:t>
      </w:r>
      <w:r w:rsidR="007C175F">
        <w:rPr>
          <w:rFonts w:ascii="CMR9" w:hAnsi="CMR9" w:cs="CMR9" w:hint="eastAsia"/>
          <w:kern w:val="0"/>
          <w:sz w:val="18"/>
          <w:szCs w:val="18"/>
        </w:rPr>
        <w:t>不变式</w:t>
      </w:r>
      <w:r w:rsidR="00AC31C4">
        <w:rPr>
          <w:rFonts w:ascii="CMR9" w:hAnsi="CMR9" w:cs="CMR9" w:hint="eastAsia"/>
          <w:kern w:val="0"/>
          <w:sz w:val="18"/>
          <w:szCs w:val="18"/>
        </w:rPr>
        <w:t>：</w:t>
      </w:r>
      <w:r w:rsidR="007C175F">
        <w:rPr>
          <w:rFonts w:ascii="CMR9" w:hAnsi="CMR9" w:cs="CMR9" w:hint="eastAsia"/>
          <w:kern w:val="0"/>
          <w:sz w:val="18"/>
          <w:szCs w:val="18"/>
        </w:rPr>
        <w:t>x=[-9</w:t>
      </w:r>
      <w:r w:rsidR="007C175F">
        <w:rPr>
          <w:rFonts w:ascii="CMR9" w:hAnsi="CMR9" w:cs="CMR9" w:hint="eastAsia"/>
          <w:kern w:val="0"/>
          <w:sz w:val="18"/>
          <w:szCs w:val="18"/>
        </w:rPr>
        <w:t>，</w:t>
      </w:r>
      <w:r w:rsidR="007C175F">
        <w:rPr>
          <w:rFonts w:ascii="CMR9" w:hAnsi="CMR9" w:cs="CMR9" w:hint="eastAsia"/>
          <w:kern w:val="0"/>
          <w:sz w:val="18"/>
          <w:szCs w:val="18"/>
        </w:rPr>
        <w:t>21]</w:t>
      </w:r>
      <w:r w:rsidR="007E3F1B">
        <w:rPr>
          <w:rFonts w:ascii="CMR9" w:hAnsi="CMR9" w:cs="CMR9" w:hint="eastAsia"/>
          <w:kern w:val="0"/>
          <w:sz w:val="18"/>
          <w:szCs w:val="18"/>
        </w:rPr>
        <w:t>。</w:t>
      </w:r>
      <w:r w:rsidR="00E263EB">
        <w:rPr>
          <w:rFonts w:ascii="CMR9" w:hAnsi="CMR9" w:cs="CMR9" w:hint="eastAsia"/>
          <w:kern w:val="0"/>
          <w:sz w:val="18"/>
          <w:szCs w:val="18"/>
        </w:rPr>
        <w:t>接下来，分析第二层变量，利用第一、二层变量（即</w:t>
      </w:r>
      <w:r w:rsidR="00E263EB">
        <w:rPr>
          <w:rFonts w:ascii="CMR9" w:hAnsi="CMR9" w:cs="CMR9" w:hint="eastAsia"/>
          <w:kern w:val="0"/>
          <w:sz w:val="18"/>
          <w:szCs w:val="18"/>
        </w:rPr>
        <w:t>{x</w:t>
      </w:r>
      <w:r w:rsidR="00E263EB">
        <w:rPr>
          <w:rFonts w:ascii="CMR9" w:hAnsi="CMR9" w:cs="CMR9"/>
          <w:kern w:val="0"/>
          <w:sz w:val="18"/>
          <w:szCs w:val="18"/>
        </w:rPr>
        <w:t>,y</w:t>
      </w:r>
      <w:r w:rsidR="00E263EB">
        <w:rPr>
          <w:rFonts w:ascii="CMR9" w:hAnsi="CMR9" w:cs="CMR9" w:hint="eastAsia"/>
          <w:kern w:val="0"/>
          <w:sz w:val="18"/>
          <w:szCs w:val="18"/>
        </w:rPr>
        <w:t>}</w:t>
      </w:r>
      <w:r w:rsidR="00E263EB">
        <w:rPr>
          <w:rFonts w:ascii="CMR9" w:hAnsi="CMR9" w:cs="CMR9" w:hint="eastAsia"/>
          <w:kern w:val="0"/>
          <w:sz w:val="18"/>
          <w:szCs w:val="18"/>
        </w:rPr>
        <w:t>）对程序进行切片，得到</w:t>
      </w:r>
      <w:r w:rsidR="00E263EB">
        <w:rPr>
          <w:rFonts w:ascii="CMR9" w:hAnsi="CMR9" w:cs="CMR9" w:hint="eastAsia"/>
          <w:kern w:val="0"/>
          <w:sz w:val="18"/>
          <w:szCs w:val="18"/>
        </w:rPr>
        <w:t>P</w:t>
      </w:r>
      <w:r w:rsidR="00E263EB">
        <w:rPr>
          <w:rFonts w:ascii="CMR9" w:hAnsi="CMR9" w:cs="CMR9"/>
          <w:kern w:val="0"/>
          <w:sz w:val="18"/>
          <w:szCs w:val="18"/>
        </w:rPr>
        <w:t>_1</w:t>
      </w:r>
      <w:r w:rsidR="00E263EB">
        <w:rPr>
          <w:rFonts w:ascii="CMR9" w:hAnsi="CMR9" w:cs="CMR9" w:hint="eastAsia"/>
          <w:kern w:val="0"/>
          <w:sz w:val="18"/>
          <w:szCs w:val="18"/>
        </w:rPr>
        <w:t>，如</w:t>
      </w:r>
      <w:r w:rsidR="00E263EB">
        <w:rPr>
          <w:rFonts w:ascii="CMR9" w:hAnsi="CMR9" w:cs="CMR9" w:hint="eastAsia"/>
          <w:kern w:val="0"/>
          <w:sz w:val="18"/>
          <w:szCs w:val="18"/>
        </w:rPr>
        <w:t>Figure</w:t>
      </w:r>
      <w:r w:rsidR="00E263EB">
        <w:rPr>
          <w:rFonts w:ascii="CMR9" w:hAnsi="CMR9" w:cs="CMR9"/>
          <w:kern w:val="0"/>
          <w:sz w:val="18"/>
          <w:szCs w:val="18"/>
        </w:rPr>
        <w:t>3(b)</w:t>
      </w:r>
      <w:r w:rsidR="00E263EB">
        <w:rPr>
          <w:rFonts w:ascii="CMR9" w:hAnsi="CMR9" w:cs="CMR9" w:hint="eastAsia"/>
          <w:kern w:val="0"/>
          <w:sz w:val="18"/>
          <w:szCs w:val="18"/>
        </w:rPr>
        <w:t>所示，注意</w:t>
      </w:r>
      <w:r w:rsidR="009B62F3">
        <w:rPr>
          <w:rFonts w:ascii="CMR9" w:hAnsi="CMR9" w:cs="CMR9" w:hint="eastAsia"/>
          <w:kern w:val="0"/>
          <w:sz w:val="18"/>
          <w:szCs w:val="18"/>
        </w:rPr>
        <w:t>这里</w:t>
      </w:r>
      <w:r w:rsidR="009B62F3">
        <w:rPr>
          <w:rFonts w:ascii="CMR9" w:hAnsi="CMR9" w:cs="CMR9" w:hint="eastAsia"/>
          <w:kern w:val="0"/>
          <w:sz w:val="18"/>
          <w:szCs w:val="18"/>
        </w:rPr>
        <w:t>P</w:t>
      </w:r>
      <w:r w:rsidR="009B62F3">
        <w:rPr>
          <w:rFonts w:ascii="CMR9" w:hAnsi="CMR9" w:cs="CMR9"/>
          <w:kern w:val="0"/>
          <w:sz w:val="18"/>
          <w:szCs w:val="18"/>
        </w:rPr>
        <w:t>_1</w:t>
      </w:r>
      <w:r w:rsidR="009B62F3">
        <w:rPr>
          <w:rFonts w:ascii="CMR9" w:hAnsi="CMR9" w:cs="CMR9" w:hint="eastAsia"/>
          <w:kern w:val="0"/>
          <w:sz w:val="18"/>
          <w:szCs w:val="18"/>
        </w:rPr>
        <w:t>即为原</w:t>
      </w:r>
      <w:r w:rsidR="00E263EB">
        <w:rPr>
          <w:rFonts w:ascii="CMR9" w:hAnsi="CMR9" w:cs="CMR9" w:hint="eastAsia"/>
          <w:kern w:val="0"/>
          <w:sz w:val="18"/>
          <w:szCs w:val="18"/>
        </w:rPr>
        <w:t>程序。</w:t>
      </w:r>
      <w:r w:rsidR="00A03C65">
        <w:rPr>
          <w:rFonts w:ascii="CMR9" w:hAnsi="CMR9" w:cs="CMR9" w:hint="eastAsia"/>
          <w:kern w:val="0"/>
          <w:sz w:val="18"/>
          <w:szCs w:val="18"/>
        </w:rPr>
        <w:t>然后，对</w:t>
      </w:r>
      <w:r w:rsidR="00A03C65">
        <w:rPr>
          <w:rFonts w:ascii="CMR9" w:hAnsi="CMR9" w:cs="CMR9" w:hint="eastAsia"/>
          <w:kern w:val="0"/>
          <w:sz w:val="18"/>
          <w:szCs w:val="18"/>
        </w:rPr>
        <w:t>P</w:t>
      </w:r>
      <w:r w:rsidR="00A03C65">
        <w:rPr>
          <w:rFonts w:ascii="CMR9" w:hAnsi="CMR9" w:cs="CMR9"/>
          <w:kern w:val="0"/>
          <w:sz w:val="18"/>
          <w:szCs w:val="18"/>
        </w:rPr>
        <w:t>_1</w:t>
      </w:r>
      <w:r w:rsidR="00A03C65">
        <w:rPr>
          <w:rFonts w:ascii="CMR9" w:hAnsi="CMR9" w:cs="CMR9" w:hint="eastAsia"/>
          <w:kern w:val="0"/>
          <w:sz w:val="18"/>
          <w:szCs w:val="18"/>
        </w:rPr>
        <w:t>中涉及第二层变量的赋值语句</w:t>
      </w:r>
      <w:r w:rsidR="00635D61">
        <w:rPr>
          <w:rFonts w:ascii="CMR9" w:hAnsi="CMR9" w:cs="CMR9" w:hint="eastAsia"/>
          <w:kern w:val="0"/>
          <w:sz w:val="18"/>
          <w:szCs w:val="18"/>
        </w:rPr>
        <w:t>（即程序点</w:t>
      </w:r>
      <w:r w:rsidR="002E7EC8" w:rsidRPr="002E7EC8">
        <w:rPr>
          <w:rFonts w:ascii="CMR9" w:hAnsi="CMR9" w:cs="CMR9" w:hint="eastAsia"/>
          <w:kern w:val="0"/>
          <w:sz w:val="18"/>
          <w:szCs w:val="18"/>
        </w:rPr>
        <w:t>②</w:t>
      </w:r>
      <w:r w:rsidR="00635D61">
        <w:rPr>
          <w:rFonts w:ascii="CMR9" w:hAnsi="CMR9" w:cs="CMR9" w:hint="eastAsia"/>
          <w:kern w:val="0"/>
          <w:sz w:val="18"/>
          <w:szCs w:val="18"/>
        </w:rPr>
        <w:t>处的语句</w:t>
      </w:r>
      <w:r w:rsidR="00635D61">
        <w:rPr>
          <w:sz w:val="16"/>
        </w:rPr>
        <w:t>y=y+x;//y=y+x*x*x;</w:t>
      </w:r>
      <w:r w:rsidR="00635D61">
        <w:rPr>
          <w:rFonts w:ascii="CMR9" w:hAnsi="CMR9" w:cs="CMR9" w:hint="eastAsia"/>
          <w:kern w:val="0"/>
          <w:sz w:val="18"/>
          <w:szCs w:val="18"/>
        </w:rPr>
        <w:t>）</w:t>
      </w:r>
      <w:r w:rsidR="00A03C65">
        <w:rPr>
          <w:rFonts w:ascii="CMR9" w:hAnsi="CMR9" w:cs="CMR9" w:hint="eastAsia"/>
          <w:kern w:val="0"/>
          <w:sz w:val="18"/>
          <w:szCs w:val="18"/>
        </w:rPr>
        <w:t>进行</w:t>
      </w:r>
      <w:r w:rsidR="00A03C65">
        <w:rPr>
          <w:rFonts w:ascii="CMR9" w:hAnsi="CMR9" w:cs="CMR9" w:hint="eastAsia"/>
          <w:kern w:val="0"/>
          <w:sz w:val="18"/>
          <w:szCs w:val="18"/>
        </w:rPr>
        <w:t>Relaxing</w:t>
      </w:r>
      <w:r w:rsidR="00635D61">
        <w:rPr>
          <w:rFonts w:ascii="CMR9" w:hAnsi="CMR9" w:cs="CMR9" w:hint="eastAsia"/>
          <w:kern w:val="0"/>
          <w:sz w:val="18"/>
          <w:szCs w:val="18"/>
        </w:rPr>
        <w:t>。这里，我们使用之前求出关于第一层变量</w:t>
      </w:r>
      <w:r w:rsidR="00635D61">
        <w:rPr>
          <w:rFonts w:ascii="CMR9" w:hAnsi="CMR9" w:cs="CMR9" w:hint="eastAsia"/>
          <w:kern w:val="0"/>
          <w:sz w:val="18"/>
          <w:szCs w:val="18"/>
        </w:rPr>
        <w:t>x</w:t>
      </w:r>
      <w:r w:rsidR="00635D61">
        <w:rPr>
          <w:rFonts w:ascii="CMR9" w:hAnsi="CMR9" w:cs="CMR9" w:hint="eastAsia"/>
          <w:kern w:val="0"/>
          <w:sz w:val="18"/>
          <w:szCs w:val="18"/>
        </w:rPr>
        <w:t>的部分不变式，可以得到</w:t>
      </w:r>
      <w:r w:rsidR="00635D61">
        <w:rPr>
          <w:rFonts w:ascii="CMR9" w:hAnsi="CMR9" w:cs="CMR9" w:hint="eastAsia"/>
          <w:kern w:val="0"/>
          <w:sz w:val="18"/>
          <w:szCs w:val="18"/>
        </w:rPr>
        <w:t>x</w:t>
      </w:r>
      <w:r w:rsidR="00635D61">
        <w:rPr>
          <w:rFonts w:ascii="CMR9" w:hAnsi="CMR9" w:cs="CMR9" w:hint="eastAsia"/>
          <w:kern w:val="0"/>
          <w:sz w:val="18"/>
          <w:szCs w:val="18"/>
        </w:rPr>
        <w:t>的取值范围</w:t>
      </w:r>
      <w:r w:rsidR="00635D61">
        <w:rPr>
          <w:rFonts w:ascii="CMR9" w:hAnsi="CMR9" w:cs="CMR9" w:hint="eastAsia"/>
          <w:kern w:val="0"/>
          <w:sz w:val="18"/>
          <w:szCs w:val="18"/>
        </w:rPr>
        <w:t>x</w:t>
      </w:r>
      <w:r w:rsidR="00635D61">
        <w:rPr>
          <w:rFonts w:ascii="CMR9" w:hAnsi="CMR9" w:cs="CMR9"/>
          <w:kern w:val="0"/>
          <w:sz w:val="18"/>
          <w:szCs w:val="18"/>
        </w:rPr>
        <w:t>\in</w:t>
      </w:r>
      <w:r w:rsidR="00635D61">
        <w:rPr>
          <w:rFonts w:ascii="CMR9" w:hAnsi="CMR9" w:cs="CMR9" w:hint="eastAsia"/>
          <w:kern w:val="0"/>
          <w:sz w:val="18"/>
          <w:szCs w:val="18"/>
        </w:rPr>
        <w:t>[-9</w:t>
      </w:r>
      <w:r w:rsidR="00635D61">
        <w:rPr>
          <w:rFonts w:ascii="CMR9" w:hAnsi="CMR9" w:cs="CMR9" w:hint="eastAsia"/>
          <w:kern w:val="0"/>
          <w:sz w:val="18"/>
          <w:szCs w:val="18"/>
        </w:rPr>
        <w:t>，</w:t>
      </w:r>
      <w:r w:rsidR="00635D61">
        <w:rPr>
          <w:rFonts w:ascii="CMR9" w:hAnsi="CMR9" w:cs="CMR9" w:hint="eastAsia"/>
          <w:kern w:val="0"/>
          <w:sz w:val="18"/>
          <w:szCs w:val="18"/>
        </w:rPr>
        <w:t>21]</w:t>
      </w:r>
      <w:r w:rsidR="00635D61">
        <w:rPr>
          <w:rFonts w:ascii="CMR9" w:hAnsi="CMR9" w:cs="CMR9" w:hint="eastAsia"/>
          <w:kern w:val="0"/>
          <w:sz w:val="18"/>
          <w:szCs w:val="18"/>
        </w:rPr>
        <w:t>。将程序点</w:t>
      </w:r>
      <w:r w:rsidR="002E7EC8" w:rsidRPr="002E7EC8">
        <w:rPr>
          <w:rFonts w:ascii="CMR9" w:hAnsi="CMR9" w:cs="CMR9" w:hint="eastAsia"/>
          <w:kern w:val="0"/>
          <w:sz w:val="18"/>
          <w:szCs w:val="18"/>
        </w:rPr>
        <w:t>②</w:t>
      </w:r>
      <w:r w:rsidR="00635D61">
        <w:rPr>
          <w:rFonts w:ascii="CMR9" w:hAnsi="CMR9" w:cs="CMR9" w:hint="eastAsia"/>
          <w:kern w:val="0"/>
          <w:sz w:val="18"/>
          <w:szCs w:val="18"/>
        </w:rPr>
        <w:t>后的赋值语句涉及低层变量</w:t>
      </w:r>
      <w:r w:rsidR="00635D61">
        <w:rPr>
          <w:rFonts w:ascii="CMR9" w:hAnsi="CMR9" w:cs="CMR9" w:hint="eastAsia"/>
          <w:kern w:val="0"/>
          <w:sz w:val="18"/>
          <w:szCs w:val="18"/>
        </w:rPr>
        <w:t>x</w:t>
      </w:r>
      <w:proofErr w:type="gramStart"/>
      <w:r w:rsidR="00635D61">
        <w:rPr>
          <w:rFonts w:ascii="CMR9" w:hAnsi="CMR9" w:cs="CMR9" w:hint="eastAsia"/>
          <w:kern w:val="0"/>
          <w:sz w:val="18"/>
          <w:szCs w:val="18"/>
        </w:rPr>
        <w:t>的右值表达式</w:t>
      </w:r>
      <w:proofErr w:type="gramEnd"/>
      <w:r w:rsidR="00635D61">
        <w:rPr>
          <w:rFonts w:ascii="CMR9" w:hAnsi="CMR9" w:cs="CMR9" w:hint="eastAsia"/>
          <w:kern w:val="0"/>
          <w:sz w:val="18"/>
          <w:szCs w:val="18"/>
        </w:rPr>
        <w:t>利用</w:t>
      </w:r>
      <w:r w:rsidR="00635D61">
        <w:rPr>
          <w:rFonts w:ascii="CMR9" w:hAnsi="CMR9" w:cs="CMR9" w:hint="eastAsia"/>
          <w:kern w:val="0"/>
          <w:sz w:val="18"/>
          <w:szCs w:val="18"/>
        </w:rPr>
        <w:t>x</w:t>
      </w:r>
      <w:r w:rsidR="00635D61">
        <w:rPr>
          <w:rFonts w:ascii="CMR9" w:hAnsi="CMR9" w:cs="CMR9" w:hint="eastAsia"/>
          <w:kern w:val="0"/>
          <w:sz w:val="18"/>
          <w:szCs w:val="18"/>
        </w:rPr>
        <w:t>的区间范围计算的结果来替换，得到</w:t>
      </w:r>
      <w:r w:rsidR="00635D61">
        <w:rPr>
          <w:rFonts w:ascii="CMR9" w:hAnsi="CMR9" w:cs="CMR9" w:hint="eastAsia"/>
          <w:kern w:val="0"/>
          <w:sz w:val="18"/>
          <w:szCs w:val="18"/>
        </w:rPr>
        <w:t>Relaxing</w:t>
      </w:r>
      <w:r w:rsidR="00635D61">
        <w:rPr>
          <w:rFonts w:ascii="CMR9" w:hAnsi="CMR9" w:cs="CMR9" w:hint="eastAsia"/>
          <w:kern w:val="0"/>
          <w:sz w:val="18"/>
          <w:szCs w:val="18"/>
        </w:rPr>
        <w:t>之后的迁移语义等价于</w:t>
      </w:r>
      <w:r w:rsidR="00635D61">
        <w:rPr>
          <w:rFonts w:ascii="CMR9" w:hAnsi="CMR9" w:cs="CMR9" w:hint="eastAsia"/>
          <w:kern w:val="0"/>
          <w:sz w:val="18"/>
          <w:szCs w:val="18"/>
        </w:rPr>
        <w:t>Figure</w:t>
      </w:r>
      <w:r w:rsidR="00635D61">
        <w:rPr>
          <w:rFonts w:ascii="CMR9" w:hAnsi="CMR9" w:cs="CMR9"/>
          <w:kern w:val="0"/>
          <w:sz w:val="18"/>
          <w:szCs w:val="18"/>
        </w:rPr>
        <w:t>3(</w:t>
      </w:r>
      <w:r w:rsidR="00635D61">
        <w:rPr>
          <w:rFonts w:ascii="CMR9" w:hAnsi="CMR9" w:cs="CMR9" w:hint="eastAsia"/>
          <w:kern w:val="0"/>
          <w:sz w:val="18"/>
          <w:szCs w:val="18"/>
        </w:rPr>
        <w:t>c</w:t>
      </w:r>
      <w:r w:rsidR="00635D61">
        <w:rPr>
          <w:rFonts w:ascii="CMR9" w:hAnsi="CMR9" w:cs="CMR9"/>
          <w:kern w:val="0"/>
          <w:sz w:val="18"/>
          <w:szCs w:val="18"/>
        </w:rPr>
        <w:t>)</w:t>
      </w:r>
      <w:r w:rsidR="00635D61">
        <w:rPr>
          <w:rFonts w:ascii="CMR9" w:hAnsi="CMR9" w:cs="CMR9" w:hint="eastAsia"/>
          <w:kern w:val="0"/>
          <w:sz w:val="18"/>
          <w:szCs w:val="18"/>
        </w:rPr>
        <w:t>所示程序。</w:t>
      </w:r>
      <w:r w:rsidR="00635D61">
        <w:rPr>
          <w:rFonts w:ascii="宋体" w:eastAsia="宋体" w:hAnsi="宋体" w:cs="宋体" w:hint="eastAsia"/>
          <w:kern w:val="0"/>
          <w:sz w:val="18"/>
          <w:szCs w:val="18"/>
        </w:rPr>
        <w:t>注意，此时第二层变量</w:t>
      </w:r>
      <w:r w:rsidR="006800B9">
        <w:rPr>
          <w:rFonts w:ascii=".Apple Color Emoji UI" w:eastAsia=".Apple Color Emoji UI" w:hAnsi=".Apple Color Emoji UI" w:cs=".Apple Color Emoji UI" w:hint="eastAsia"/>
          <w:kern w:val="0"/>
          <w:sz w:val="18"/>
          <w:szCs w:val="18"/>
        </w:rPr>
        <w:t>y</w:t>
      </w:r>
      <w:r w:rsidR="006800B9">
        <w:rPr>
          <w:rFonts w:ascii="宋体" w:eastAsia="宋体" w:hAnsi="宋体" w:cs="宋体" w:hint="eastAsia"/>
          <w:kern w:val="0"/>
          <w:sz w:val="18"/>
          <w:szCs w:val="18"/>
        </w:rPr>
        <w:t>将只依赖于自身，</w:t>
      </w:r>
      <w:r w:rsidR="00635D61">
        <w:rPr>
          <w:rFonts w:ascii="宋体" w:eastAsia="宋体" w:hAnsi="宋体" w:cs="宋体" w:hint="eastAsia"/>
          <w:kern w:val="0"/>
          <w:sz w:val="18"/>
          <w:szCs w:val="18"/>
        </w:rPr>
        <w:t>不再数据依赖于x。</w:t>
      </w:r>
      <w:r w:rsidR="007A2F96">
        <w:rPr>
          <w:rFonts w:ascii="宋体" w:eastAsia="宋体" w:hAnsi="宋体" w:cs="宋体" w:hint="eastAsia"/>
          <w:kern w:val="0"/>
          <w:sz w:val="18"/>
          <w:szCs w:val="18"/>
        </w:rPr>
        <w:t>对</w:t>
      </w:r>
      <w:r w:rsidR="007A2F96">
        <w:rPr>
          <w:rFonts w:ascii="CMR9" w:hAnsi="CMR9" w:cs="CMR9" w:hint="eastAsia"/>
          <w:kern w:val="0"/>
          <w:sz w:val="18"/>
          <w:szCs w:val="18"/>
        </w:rPr>
        <w:t>Figure</w:t>
      </w:r>
      <w:r w:rsidR="007A2F96">
        <w:rPr>
          <w:rFonts w:ascii="CMR9" w:hAnsi="CMR9" w:cs="CMR9"/>
          <w:kern w:val="0"/>
          <w:sz w:val="18"/>
          <w:szCs w:val="18"/>
        </w:rPr>
        <w:t>3(</w:t>
      </w:r>
      <w:r w:rsidR="007A2F96">
        <w:rPr>
          <w:rFonts w:ascii="CMR9" w:hAnsi="CMR9" w:cs="CMR9" w:hint="eastAsia"/>
          <w:kern w:val="0"/>
          <w:sz w:val="18"/>
          <w:szCs w:val="18"/>
        </w:rPr>
        <w:t>c</w:t>
      </w:r>
      <w:r w:rsidR="007A2F96">
        <w:rPr>
          <w:rFonts w:ascii="CMR9" w:hAnsi="CMR9" w:cs="CMR9"/>
          <w:kern w:val="0"/>
          <w:sz w:val="18"/>
          <w:szCs w:val="18"/>
        </w:rPr>
        <w:t>)</w:t>
      </w:r>
      <w:r w:rsidR="007A2F96">
        <w:rPr>
          <w:rFonts w:ascii="CMR9" w:hAnsi="CMR9" w:cs="CMR9" w:hint="eastAsia"/>
          <w:kern w:val="0"/>
          <w:sz w:val="18"/>
          <w:szCs w:val="18"/>
        </w:rPr>
        <w:t>所示程序应用多面体</w:t>
      </w:r>
      <w:proofErr w:type="gramStart"/>
      <w:r w:rsidR="007A2F96">
        <w:rPr>
          <w:rFonts w:ascii="CMR9" w:hAnsi="CMR9" w:cs="CMR9" w:hint="eastAsia"/>
          <w:kern w:val="0"/>
          <w:sz w:val="18"/>
          <w:szCs w:val="18"/>
        </w:rPr>
        <w:t>抽象域来分析</w:t>
      </w:r>
      <w:proofErr w:type="gramEnd"/>
      <w:r w:rsidR="007A2F96">
        <w:rPr>
          <w:rFonts w:ascii="CMR9" w:hAnsi="CMR9" w:cs="CMR9" w:hint="eastAsia"/>
          <w:kern w:val="0"/>
          <w:sz w:val="18"/>
          <w:szCs w:val="18"/>
        </w:rPr>
        <w:t>，即可得到循环头</w:t>
      </w:r>
      <w:proofErr w:type="gramStart"/>
      <w:r w:rsidR="007A2F96">
        <w:rPr>
          <w:rFonts w:ascii="CMR9" w:hAnsi="CMR9" w:cs="CMR9" w:hint="eastAsia"/>
          <w:kern w:val="0"/>
          <w:sz w:val="18"/>
          <w:szCs w:val="18"/>
        </w:rPr>
        <w:t>处关于</w:t>
      </w:r>
      <w:proofErr w:type="gramEnd"/>
      <w:r w:rsidR="007A2F96">
        <w:rPr>
          <w:rFonts w:ascii="CMR9" w:hAnsi="CMR9" w:cs="CMR9" w:hint="eastAsia"/>
          <w:kern w:val="0"/>
          <w:sz w:val="18"/>
          <w:szCs w:val="18"/>
        </w:rPr>
        <w:t>x</w:t>
      </w:r>
      <w:r w:rsidR="007A2F96">
        <w:rPr>
          <w:rFonts w:ascii="CMR9" w:hAnsi="CMR9" w:cs="CMR9" w:hint="eastAsia"/>
          <w:kern w:val="0"/>
          <w:sz w:val="18"/>
          <w:szCs w:val="18"/>
        </w:rPr>
        <w:t>和</w:t>
      </w:r>
      <w:r w:rsidR="007A2F96">
        <w:rPr>
          <w:rFonts w:ascii="CMR9" w:hAnsi="CMR9" w:cs="CMR9" w:hint="eastAsia"/>
          <w:kern w:val="0"/>
          <w:sz w:val="18"/>
          <w:szCs w:val="18"/>
        </w:rPr>
        <w:t>y</w:t>
      </w:r>
      <w:r w:rsidR="007A2F96">
        <w:rPr>
          <w:rFonts w:ascii="CMR9" w:hAnsi="CMR9" w:cs="CMR9" w:hint="eastAsia"/>
          <w:kern w:val="0"/>
          <w:sz w:val="18"/>
          <w:szCs w:val="18"/>
        </w:rPr>
        <w:t>的线性不变式：</w:t>
      </w:r>
    </w:p>
    <w:p w14:paraId="4BF0EECD" w14:textId="77777777" w:rsidR="007A2F96" w:rsidRDefault="007A2F96" w:rsidP="007A2F96">
      <w:pPr>
        <w:ind w:firstLineChars="200" w:firstLine="360"/>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proofErr w:type="gramStart"/>
      <w:r>
        <w:rPr>
          <w:rFonts w:ascii="CMR9" w:hAnsi="CMR9" w:cs="CMR9" w:hint="eastAsia"/>
          <w:kern w:val="0"/>
          <w:sz w:val="18"/>
          <w:szCs w:val="18"/>
        </w:rPr>
        <w:t>{</w:t>
      </w:r>
      <w:r>
        <w:rPr>
          <w:rFonts w:ascii="CMR9" w:hAnsi="CMR9" w:cs="CMR9"/>
          <w:kern w:val="0"/>
          <w:sz w:val="18"/>
          <w:szCs w:val="18"/>
        </w:rPr>
        <w:t xml:space="preserve"> -</w:t>
      </w:r>
      <w:proofErr w:type="gramEnd"/>
      <w:r>
        <w:rPr>
          <w:rFonts w:ascii="CMR9" w:hAnsi="CMR9" w:cs="CMR9"/>
          <w:kern w:val="0"/>
          <w:sz w:val="18"/>
          <w:szCs w:val="18"/>
        </w:rPr>
        <w:t>x+20&gt;=0,</w:t>
      </w:r>
      <w:r>
        <w:t xml:space="preserve"> </w:t>
      </w:r>
      <w:r>
        <w:rPr>
          <w:rFonts w:ascii="CMR9" w:hAnsi="CMR9" w:cs="CMR9"/>
          <w:kern w:val="0"/>
          <w:sz w:val="18"/>
          <w:szCs w:val="18"/>
        </w:rPr>
        <w:t>x+10&gt;=0, 9x+y+90&gt;=0, 21x-y+210&gt;=0}</w:t>
      </w:r>
    </w:p>
    <w:p w14:paraId="49018675" w14:textId="641A6A1D" w:rsidR="006800B9" w:rsidRDefault="007A2F96" w:rsidP="00655BAA">
      <w:pPr>
        <w:rPr>
          <w:rFonts w:ascii="CMR9" w:hAnsi="CMR9" w:cs="CMR9"/>
          <w:kern w:val="0"/>
          <w:sz w:val="18"/>
          <w:szCs w:val="18"/>
        </w:rPr>
      </w:pPr>
      <w:r>
        <w:rPr>
          <w:rFonts w:ascii="宋体" w:eastAsia="宋体" w:hAnsi="宋体" w:cs="宋体" w:hint="eastAsia"/>
          <w:kern w:val="0"/>
          <w:sz w:val="18"/>
          <w:szCs w:val="18"/>
        </w:rPr>
        <w:t>因为程序变量只有两层，上面所得线性不变式即为本方法最终得到的不变式。</w:t>
      </w:r>
    </w:p>
    <w:p w14:paraId="5AF4D141" w14:textId="2F6CA7AE" w:rsidR="00517B2C" w:rsidRDefault="00517B2C" w:rsidP="00517B2C">
      <w:pPr>
        <w:ind w:firstLineChars="200" w:firstLine="360"/>
        <w:rPr>
          <w:rFonts w:ascii="CMR9" w:hAnsi="CMR9" w:cs="CMR9"/>
          <w:kern w:val="0"/>
          <w:sz w:val="18"/>
          <w:szCs w:val="18"/>
        </w:rPr>
      </w:pPr>
    </w:p>
    <w:p w14:paraId="678F41CA" w14:textId="56B22090" w:rsidR="00517B2C" w:rsidRDefault="00517B2C" w:rsidP="00517B2C">
      <w:pPr>
        <w:ind w:firstLineChars="200" w:firstLine="360"/>
        <w:rPr>
          <w:rFonts w:ascii="CMR9" w:hAnsi="CMR9" w:cs="CMR9"/>
          <w:kern w:val="0"/>
          <w:sz w:val="18"/>
          <w:szCs w:val="18"/>
        </w:rPr>
      </w:pPr>
      <w:del w:id="1" w:author="Liqian Chen" w:date="2018-06-06T21:21:00Z">
        <w:r w:rsidRPr="00063636" w:rsidDel="00517B2C">
          <w:rPr>
            <w:rFonts w:ascii="CMR9" w:hAnsi="CMR9" w:cs="CMR9"/>
            <w:noProof/>
            <w:kern w:val="0"/>
            <w:sz w:val="18"/>
            <w:szCs w:val="18"/>
            <w:rPrChange w:id="2" w:author="Unknown">
              <w:rPr>
                <w:noProof/>
              </w:rPr>
            </w:rPrChange>
          </w:rPr>
          <w:lastRenderedPageBreak/>
          <mc:AlternateContent>
            <mc:Choice Requires="wpg">
              <w:drawing>
                <wp:anchor distT="0" distB="0" distL="114300" distR="114300" simplePos="0" relativeHeight="251658240" behindDoc="0" locked="0" layoutInCell="1" allowOverlap="1" wp14:anchorId="5D4FEBB4" wp14:editId="66F142CE">
                  <wp:simplePos x="0" y="0"/>
                  <wp:positionH relativeFrom="column">
                    <wp:posOffset>188142</wp:posOffset>
                  </wp:positionH>
                  <wp:positionV relativeFrom="paragraph">
                    <wp:posOffset>264523</wp:posOffset>
                  </wp:positionV>
                  <wp:extent cx="4959350" cy="2092960"/>
                  <wp:effectExtent l="0" t="0" r="12700" b="21590"/>
                  <wp:wrapTopAndBottom/>
                  <wp:docPr id="7" name="组合 7"/>
                  <wp:cNvGraphicFramePr/>
                  <a:graphic xmlns:a="http://schemas.openxmlformats.org/drawingml/2006/main">
                    <a:graphicData uri="http://schemas.microsoft.com/office/word/2010/wordprocessingGroup">
                      <wpg:wgp>
                        <wpg:cNvGrpSpPr/>
                        <wpg:grpSpPr>
                          <a:xfrm>
                            <a:off x="0" y="0"/>
                            <a:ext cx="4959350" cy="2092960"/>
                            <a:chOff x="0" y="0"/>
                            <a:chExt cx="4959986" cy="2093319"/>
                          </a:xfrm>
                        </wpg:grpSpPr>
                        <wps:wsp>
                          <wps:cNvPr id="8" name="文本框 2"/>
                          <wps:cNvSpPr txBox="1">
                            <a:spLocks noChangeArrowheads="1"/>
                          </wps:cNvSpPr>
                          <wps:spPr bwMode="auto">
                            <a:xfrm>
                              <a:off x="0" y="23854"/>
                              <a:ext cx="1346200" cy="2069465"/>
                            </a:xfrm>
                            <a:prstGeom prst="rect">
                              <a:avLst/>
                            </a:prstGeom>
                            <a:solidFill>
                              <a:srgbClr val="FFFFFF"/>
                            </a:solidFill>
                            <a:ln w="9525">
                              <a:solidFill>
                                <a:srgbClr val="000000"/>
                              </a:solidFill>
                              <a:miter lim="800000"/>
                            </a:ln>
                          </wps:spPr>
                          <wps:txbx>
                            <w:txbxContent>
                              <w:p w14:paraId="6193C253" w14:textId="77777777" w:rsidR="00854ED2" w:rsidRDefault="00854ED2" w:rsidP="006800B9">
                                <w:pPr>
                                  <w:rPr>
                                    <w:sz w:val="16"/>
                                  </w:rPr>
                                </w:pPr>
                                <w:r>
                                  <w:rPr>
                                    <w:sz w:val="16"/>
                                  </w:rPr>
                                  <w:t>p0:</w:t>
                                </w:r>
                              </w:p>
                              <w:p w14:paraId="7C92DD50" w14:textId="77777777" w:rsidR="00854ED2" w:rsidRDefault="00854ED2" w:rsidP="006800B9">
                                <w:pPr>
                                  <w:rPr>
                                    <w:sz w:val="16"/>
                                  </w:rPr>
                                </w:pPr>
                                <w:proofErr w:type="gramStart"/>
                                <w:r>
                                  <w:rPr>
                                    <w:sz w:val="16"/>
                                  </w:rPr>
                                  <w:t>void</w:t>
                                </w:r>
                                <w:proofErr w:type="gramEnd"/>
                                <w:r>
                                  <w:rPr>
                                    <w:sz w:val="16"/>
                                  </w:rPr>
                                  <w:t xml:space="preserve"> main()</w:t>
                                </w:r>
                              </w:p>
                              <w:p w14:paraId="29414D3C" w14:textId="77777777" w:rsidR="00854ED2" w:rsidRDefault="00854ED2" w:rsidP="006800B9">
                                <w:pPr>
                                  <w:rPr>
                                    <w:sz w:val="16"/>
                                  </w:rPr>
                                </w:pPr>
                                <w:r>
                                  <w:rPr>
                                    <w:sz w:val="16"/>
                                  </w:rPr>
                                  <w:t xml:space="preserve"> {</w:t>
                                </w:r>
                              </w:p>
                              <w:p w14:paraId="493CC459" w14:textId="0268C899" w:rsidR="00854ED2" w:rsidRDefault="00854ED2" w:rsidP="006800B9">
                                <w:pPr>
                                  <w:rPr>
                                    <w:sz w:val="16"/>
                                  </w:rPr>
                                </w:pPr>
                                <w:r>
                                  <w:rPr>
                                    <w:sz w:val="16"/>
                                  </w:rPr>
                                  <w:t xml:space="preserve">   </w:t>
                                </w:r>
                                <w:proofErr w:type="gramStart"/>
                                <w:r>
                                  <w:rPr>
                                    <w:sz w:val="16"/>
                                  </w:rPr>
                                  <w:t>int</w:t>
                                </w:r>
                                <w:proofErr w:type="gramEnd"/>
                                <w:r>
                                  <w:rPr>
                                    <w:sz w:val="16"/>
                                  </w:rPr>
                                  <w:t xml:space="preserve"> x=-10;</w:t>
                                </w:r>
                              </w:p>
                              <w:p w14:paraId="3B456419" w14:textId="77777777" w:rsidR="00854ED2" w:rsidRDefault="00854ED2" w:rsidP="006800B9">
                                <w:pPr>
                                  <w:rPr>
                                    <w:sz w:val="16"/>
                                  </w:rPr>
                                </w:pPr>
                                <w:r>
                                  <w:rPr>
                                    <w:sz w:val="16"/>
                                  </w:rPr>
                                  <w:t xml:space="preserve">   </w:t>
                                </w:r>
                                <w:proofErr w:type="gramStart"/>
                                <w:r>
                                  <w:rPr>
                                    <w:sz w:val="16"/>
                                  </w:rPr>
                                  <w:t>while(</w:t>
                                </w:r>
                                <w:proofErr w:type="gramEnd"/>
                                <w:r>
                                  <w:rPr>
                                    <w:sz w:val="16"/>
                                  </w:rPr>
                                  <w:t>x&lt;=20)</w:t>
                                </w:r>
                              </w:p>
                              <w:p w14:paraId="701DDDC8" w14:textId="77777777" w:rsidR="00854ED2" w:rsidRDefault="00854ED2" w:rsidP="006800B9">
                                <w:pPr>
                                  <w:rPr>
                                    <w:sz w:val="16"/>
                                  </w:rPr>
                                </w:pPr>
                                <w:r>
                                  <w:rPr>
                                    <w:sz w:val="16"/>
                                  </w:rPr>
                                  <w:t xml:space="preserve">   {</w:t>
                                </w:r>
                              </w:p>
                              <w:p w14:paraId="44D24588" w14:textId="6465BDE3" w:rsidR="00854ED2" w:rsidRDefault="00854ED2" w:rsidP="006800B9">
                                <w:pPr>
                                  <w:rPr>
                                    <w:sz w:val="16"/>
                                  </w:rPr>
                                </w:pPr>
                                <w:r>
                                  <w:rPr>
                                    <w:sz w:val="16"/>
                                  </w:rPr>
                                  <w:t xml:space="preserve">     x=x+1;</w:t>
                                </w:r>
                                <w:r>
                                  <w:rPr>
                                    <w:rFonts w:hint="eastAsia"/>
                                    <w:sz w:val="16"/>
                                  </w:rPr>
                                  <w:t xml:space="preserve"> </w:t>
                                </w:r>
                                <w:r>
                                  <w:rPr>
                                    <w:rFonts w:ascii="宋体" w:eastAsia="宋体" w:hAnsi="宋体" w:hint="eastAsia"/>
                                  </w:rPr>
                                  <w:t>②</w:t>
                                </w:r>
                              </w:p>
                              <w:p w14:paraId="51C24042" w14:textId="77777777" w:rsidR="00854ED2" w:rsidRDefault="00854ED2" w:rsidP="006800B9">
                                <w:pPr>
                                  <w:rPr>
                                    <w:sz w:val="16"/>
                                  </w:rPr>
                                </w:pPr>
                                <w:r>
                                  <w:rPr>
                                    <w:sz w:val="16"/>
                                  </w:rPr>
                                  <w:t>}</w:t>
                                </w:r>
                              </w:p>
                              <w:p w14:paraId="2427F341" w14:textId="77777777" w:rsidR="00854ED2" w:rsidRDefault="00854ED2" w:rsidP="006800B9">
                                <w:pPr>
                                  <w:rPr>
                                    <w:sz w:val="16"/>
                                  </w:rPr>
                                </w:pPr>
                                <w:r>
                                  <w:rPr>
                                    <w:sz w:val="16"/>
                                  </w:rPr>
                                  <w:t>}</w:t>
                                </w:r>
                              </w:p>
                            </w:txbxContent>
                          </wps:txbx>
                          <wps:bodyPr rot="0" vert="horz" wrap="square" lIns="91440" tIns="45720" rIns="91440" bIns="45720" anchor="t" anchorCtr="0">
                            <a:noAutofit/>
                          </wps:bodyPr>
                        </wps:wsp>
                        <wps:wsp>
                          <wps:cNvPr id="10" name="文本框 2"/>
                          <wps:cNvSpPr txBox="1">
                            <a:spLocks noChangeArrowheads="1"/>
                          </wps:cNvSpPr>
                          <wps:spPr bwMode="auto">
                            <a:xfrm>
                              <a:off x="1574358" y="0"/>
                              <a:ext cx="1416050" cy="2084070"/>
                            </a:xfrm>
                            <a:prstGeom prst="rect">
                              <a:avLst/>
                            </a:prstGeom>
                            <a:solidFill>
                              <a:srgbClr val="FFFFFF"/>
                            </a:solidFill>
                            <a:ln w="9525">
                              <a:solidFill>
                                <a:srgbClr val="000000"/>
                              </a:solidFill>
                              <a:miter lim="800000"/>
                            </a:ln>
                          </wps:spPr>
                          <wps:txbx>
                            <w:txbxContent>
                              <w:p w14:paraId="76C4D063" w14:textId="77777777" w:rsidR="00854ED2" w:rsidRDefault="00854ED2" w:rsidP="006800B9">
                                <w:pPr>
                                  <w:rPr>
                                    <w:sz w:val="16"/>
                                  </w:rPr>
                                </w:pPr>
                                <w:r>
                                  <w:rPr>
                                    <w:sz w:val="16"/>
                                  </w:rPr>
                                  <w:t>p1:</w:t>
                                </w:r>
                              </w:p>
                              <w:p w14:paraId="777B4C17" w14:textId="77777777" w:rsidR="00854ED2" w:rsidRDefault="00854ED2" w:rsidP="006800B9">
                                <w:pPr>
                                  <w:rPr>
                                    <w:sz w:val="16"/>
                                  </w:rPr>
                                </w:pPr>
                                <w:proofErr w:type="gramStart"/>
                                <w:r>
                                  <w:rPr>
                                    <w:sz w:val="16"/>
                                  </w:rPr>
                                  <w:t>void</w:t>
                                </w:r>
                                <w:proofErr w:type="gramEnd"/>
                                <w:r>
                                  <w:rPr>
                                    <w:sz w:val="16"/>
                                  </w:rPr>
                                  <w:t xml:space="preserve"> main()</w:t>
                                </w:r>
                              </w:p>
                              <w:p w14:paraId="5022FE5F" w14:textId="77777777" w:rsidR="00854ED2" w:rsidRDefault="00854ED2" w:rsidP="006800B9">
                                <w:pPr>
                                  <w:rPr>
                                    <w:sz w:val="16"/>
                                  </w:rPr>
                                </w:pPr>
                                <w:r>
                                  <w:rPr>
                                    <w:sz w:val="16"/>
                                  </w:rPr>
                                  <w:t xml:space="preserve"> {</w:t>
                                </w:r>
                              </w:p>
                              <w:p w14:paraId="698571A1" w14:textId="77777777" w:rsidR="00854ED2" w:rsidRDefault="00854ED2" w:rsidP="006800B9">
                                <w:pPr>
                                  <w:rPr>
                                    <w:sz w:val="16"/>
                                  </w:rPr>
                                </w:pPr>
                                <w:r>
                                  <w:rPr>
                                    <w:sz w:val="16"/>
                                  </w:rPr>
                                  <w:t xml:space="preserve">   </w:t>
                                </w:r>
                                <w:proofErr w:type="gramStart"/>
                                <w:r>
                                  <w:rPr>
                                    <w:sz w:val="16"/>
                                  </w:rPr>
                                  <w:t>int</w:t>
                                </w:r>
                                <w:proofErr w:type="gramEnd"/>
                                <w:r>
                                  <w:rPr>
                                    <w:sz w:val="16"/>
                                  </w:rPr>
                                  <w:t xml:space="preserve"> x=-10,y=0;</w:t>
                                </w:r>
                              </w:p>
                              <w:p w14:paraId="3F6515A4" w14:textId="77777777" w:rsidR="00854ED2" w:rsidRDefault="00854ED2" w:rsidP="006800B9">
                                <w:pPr>
                                  <w:rPr>
                                    <w:sz w:val="16"/>
                                  </w:rPr>
                                </w:pPr>
                                <w:r>
                                  <w:rPr>
                                    <w:sz w:val="16"/>
                                  </w:rPr>
                                  <w:t xml:space="preserve">   </w:t>
                                </w:r>
                                <w:proofErr w:type="gramStart"/>
                                <w:r>
                                  <w:rPr>
                                    <w:sz w:val="16"/>
                                  </w:rPr>
                                  <w:t>while(</w:t>
                                </w:r>
                                <w:proofErr w:type="gramEnd"/>
                                <w:r>
                                  <w:rPr>
                                    <w:sz w:val="16"/>
                                  </w:rPr>
                                  <w:t>x&lt;=20)</w:t>
                                </w:r>
                              </w:p>
                              <w:p w14:paraId="23FBFA7D" w14:textId="77777777" w:rsidR="00854ED2" w:rsidRDefault="00854ED2" w:rsidP="006800B9">
                                <w:pPr>
                                  <w:rPr>
                                    <w:sz w:val="16"/>
                                  </w:rPr>
                                </w:pPr>
                                <w:r>
                                  <w:rPr>
                                    <w:sz w:val="16"/>
                                  </w:rPr>
                                  <w:t xml:space="preserve">   {</w:t>
                                </w:r>
                              </w:p>
                              <w:p w14:paraId="14C552F2" w14:textId="77777777" w:rsidR="00854ED2" w:rsidRDefault="00854ED2" w:rsidP="006800B9">
                                <w:pPr>
                                  <w:rPr>
                                    <w:sz w:val="16"/>
                                  </w:rPr>
                                </w:pPr>
                                <w:r>
                                  <w:rPr>
                                    <w:sz w:val="16"/>
                                  </w:rPr>
                                  <w:t xml:space="preserve">     x=x+1;</w:t>
                                </w:r>
                              </w:p>
                              <w:p w14:paraId="710BD6F7" w14:textId="2E32A820" w:rsidR="00854ED2" w:rsidRDefault="00854ED2" w:rsidP="006800B9">
                                <w:pPr>
                                  <w:rPr>
                                    <w:sz w:val="16"/>
                                  </w:rPr>
                                </w:pPr>
                                <w:r>
                                  <w:rPr>
                                    <w:sz w:val="16"/>
                                  </w:rPr>
                                  <w:t xml:space="preserve">   </w:t>
                                </w:r>
                                <w:r>
                                  <w:rPr>
                                    <w:rFonts w:ascii="宋体" w:eastAsia="宋体" w:hAnsi="宋体" w:hint="eastAsia"/>
                                  </w:rPr>
                                  <w:t>②</w:t>
                                </w:r>
                                <w:r>
                                  <w:rPr>
                                    <w:sz w:val="16"/>
                                  </w:rPr>
                                  <w:t xml:space="preserve"> y=y+x;//y=y+x*x*x;</w:t>
                                </w:r>
                              </w:p>
                              <w:p w14:paraId="6E42C5C0" w14:textId="77777777" w:rsidR="00854ED2" w:rsidRDefault="00854ED2" w:rsidP="006800B9">
                                <w:pPr>
                                  <w:ind w:firstLineChars="150" w:firstLine="240"/>
                                  <w:rPr>
                                    <w:sz w:val="16"/>
                                  </w:rPr>
                                </w:pPr>
                                <w:r>
                                  <w:rPr>
                                    <w:sz w:val="16"/>
                                  </w:rPr>
                                  <w:t>}</w:t>
                                </w:r>
                              </w:p>
                              <w:p w14:paraId="12A9590E" w14:textId="77777777" w:rsidR="00854ED2" w:rsidRDefault="00854ED2" w:rsidP="006800B9">
                                <w:pPr>
                                  <w:rPr>
                                    <w:sz w:val="16"/>
                                  </w:rPr>
                                </w:pPr>
                                <w:r>
                                  <w:rPr>
                                    <w:sz w:val="16"/>
                                  </w:rPr>
                                  <w:t>}</w:t>
                                </w:r>
                              </w:p>
                            </w:txbxContent>
                          </wps:txbx>
                          <wps:bodyPr rot="0" vert="horz" wrap="square" lIns="91440" tIns="45720" rIns="91440" bIns="45720" anchor="t" anchorCtr="0">
                            <a:noAutofit/>
                          </wps:bodyPr>
                        </wps:wsp>
                        <wps:wsp>
                          <wps:cNvPr id="53" name="文本框 53"/>
                          <wps:cNvSpPr txBox="1">
                            <a:spLocks noChangeArrowheads="1"/>
                          </wps:cNvSpPr>
                          <wps:spPr bwMode="auto">
                            <a:xfrm>
                              <a:off x="3227861" y="0"/>
                              <a:ext cx="1732125" cy="2084070"/>
                            </a:xfrm>
                            <a:prstGeom prst="rect">
                              <a:avLst/>
                            </a:prstGeom>
                            <a:solidFill>
                              <a:srgbClr val="FFFFFF"/>
                            </a:solidFill>
                            <a:ln w="9525">
                              <a:solidFill>
                                <a:srgbClr val="000000"/>
                              </a:solidFill>
                              <a:miter lim="800000"/>
                            </a:ln>
                          </wps:spPr>
                          <wps:txbx>
                            <w:txbxContent>
                              <w:p w14:paraId="35BE6B43" w14:textId="77777777" w:rsidR="00854ED2" w:rsidRDefault="00854ED2" w:rsidP="006800B9">
                                <w:pPr>
                                  <w:rPr>
                                    <w:sz w:val="16"/>
                                  </w:rPr>
                                </w:pPr>
                                <w:r>
                                  <w:rPr>
                                    <w:sz w:val="16"/>
                                  </w:rPr>
                                  <w:t>p1’:</w:t>
                                </w:r>
                              </w:p>
                              <w:p w14:paraId="6525BDEF" w14:textId="77777777" w:rsidR="00854ED2" w:rsidRDefault="00854ED2" w:rsidP="006800B9">
                                <w:pPr>
                                  <w:rPr>
                                    <w:sz w:val="16"/>
                                  </w:rPr>
                                </w:pPr>
                                <w:proofErr w:type="gramStart"/>
                                <w:r>
                                  <w:rPr>
                                    <w:sz w:val="16"/>
                                  </w:rPr>
                                  <w:t>void</w:t>
                                </w:r>
                                <w:proofErr w:type="gramEnd"/>
                                <w:r>
                                  <w:rPr>
                                    <w:sz w:val="16"/>
                                  </w:rPr>
                                  <w:t xml:space="preserve"> main()</w:t>
                                </w:r>
                              </w:p>
                              <w:p w14:paraId="73F4566F" w14:textId="77777777" w:rsidR="00854ED2" w:rsidRDefault="00854ED2" w:rsidP="006800B9">
                                <w:pPr>
                                  <w:rPr>
                                    <w:sz w:val="16"/>
                                  </w:rPr>
                                </w:pPr>
                                <w:r>
                                  <w:rPr>
                                    <w:sz w:val="16"/>
                                  </w:rPr>
                                  <w:t xml:space="preserve"> {</w:t>
                                </w:r>
                              </w:p>
                              <w:p w14:paraId="7FA4CDA4" w14:textId="77777777" w:rsidR="00854ED2" w:rsidRDefault="00854ED2" w:rsidP="006800B9">
                                <w:pPr>
                                  <w:rPr>
                                    <w:sz w:val="16"/>
                                  </w:rPr>
                                </w:pPr>
                                <w:r>
                                  <w:rPr>
                                    <w:sz w:val="16"/>
                                  </w:rPr>
                                  <w:t xml:space="preserve">   </w:t>
                                </w:r>
                                <w:proofErr w:type="gramStart"/>
                                <w:r>
                                  <w:rPr>
                                    <w:sz w:val="16"/>
                                  </w:rPr>
                                  <w:t>int</w:t>
                                </w:r>
                                <w:proofErr w:type="gramEnd"/>
                                <w:r>
                                  <w:rPr>
                                    <w:sz w:val="16"/>
                                  </w:rPr>
                                  <w:t xml:space="preserve"> x=-10,y=0;</w:t>
                                </w:r>
                              </w:p>
                              <w:p w14:paraId="70720D61" w14:textId="77777777" w:rsidR="00854ED2" w:rsidRDefault="00854ED2" w:rsidP="006800B9">
                                <w:pPr>
                                  <w:rPr>
                                    <w:sz w:val="16"/>
                                  </w:rPr>
                                </w:pPr>
                                <w:r>
                                  <w:rPr>
                                    <w:sz w:val="16"/>
                                  </w:rPr>
                                  <w:t xml:space="preserve">   </w:t>
                                </w:r>
                                <w:proofErr w:type="gramStart"/>
                                <w:r>
                                  <w:rPr>
                                    <w:sz w:val="16"/>
                                  </w:rPr>
                                  <w:t>while(</w:t>
                                </w:r>
                                <w:proofErr w:type="gramEnd"/>
                                <w:r>
                                  <w:rPr>
                                    <w:sz w:val="16"/>
                                  </w:rPr>
                                  <w:t>x&lt;=20)</w:t>
                                </w:r>
                              </w:p>
                              <w:p w14:paraId="6278255E" w14:textId="77777777" w:rsidR="00854ED2" w:rsidRDefault="00854ED2" w:rsidP="006800B9">
                                <w:pPr>
                                  <w:rPr>
                                    <w:sz w:val="16"/>
                                  </w:rPr>
                                </w:pPr>
                                <w:r>
                                  <w:rPr>
                                    <w:sz w:val="16"/>
                                  </w:rPr>
                                  <w:t xml:space="preserve">   {</w:t>
                                </w:r>
                              </w:p>
                              <w:p w14:paraId="363E6CFA" w14:textId="77777777" w:rsidR="00854ED2" w:rsidRDefault="00854ED2" w:rsidP="006800B9">
                                <w:pPr>
                                  <w:rPr>
                                    <w:sz w:val="16"/>
                                  </w:rPr>
                                </w:pPr>
                                <w:r>
                                  <w:rPr>
                                    <w:sz w:val="16"/>
                                  </w:rPr>
                                  <w:t xml:space="preserve">     x=x+1;</w:t>
                                </w:r>
                              </w:p>
                              <w:p w14:paraId="13E786E5" w14:textId="0F108B3B" w:rsidR="00854ED2" w:rsidRDefault="00854ED2" w:rsidP="006800B9">
                                <w:pPr>
                                  <w:rPr>
                                    <w:sz w:val="16"/>
                                  </w:rPr>
                                </w:pPr>
                                <w:r>
                                  <w:rPr>
                                    <w:sz w:val="16"/>
                                  </w:rPr>
                                  <w:t xml:space="preserve">  </w:t>
                                </w:r>
                                <w:r w:rsidRPr="003B26D6">
                                  <w:rPr>
                                    <w:rFonts w:ascii="宋体" w:eastAsia="宋体" w:hAnsi="宋体" w:hint="eastAsia"/>
                                    <w:sz w:val="18"/>
                                    <w:rPrChange w:id="3" w:author="Liqian Chen" w:date="2018-06-06T22:00:00Z">
                                      <w:rPr>
                                        <w:rFonts w:ascii="宋体" w:eastAsia="宋体" w:hAnsi="宋体" w:hint="eastAsia"/>
                                      </w:rPr>
                                    </w:rPrChange>
                                  </w:rPr>
                                  <w:t>②</w:t>
                                </w:r>
                                <w:r>
                                  <w:rPr>
                                    <w:sz w:val="16"/>
                                  </w:rPr>
                                  <w:t>y=y+[-9,21];//y=y+[-729</w:t>
                                </w:r>
                                <w:proofErr w:type="gramStart"/>
                                <w:r>
                                  <w:rPr>
                                    <w:sz w:val="16"/>
                                  </w:rPr>
                                  <w:t>,9261</w:t>
                                </w:r>
                                <w:proofErr w:type="gramEnd"/>
                                <w:r>
                                  <w:rPr>
                                    <w:sz w:val="16"/>
                                  </w:rPr>
                                  <w:t>];</w:t>
                                </w:r>
                              </w:p>
                              <w:p w14:paraId="342EAB07" w14:textId="77777777" w:rsidR="00854ED2" w:rsidRDefault="00854ED2" w:rsidP="006800B9">
                                <w:pPr>
                                  <w:ind w:firstLineChars="150" w:firstLine="240"/>
                                  <w:rPr>
                                    <w:sz w:val="16"/>
                                  </w:rPr>
                                </w:pPr>
                                <w:r>
                                  <w:rPr>
                                    <w:sz w:val="16"/>
                                  </w:rPr>
                                  <w:t>}</w:t>
                                </w:r>
                              </w:p>
                              <w:p w14:paraId="7D63E8FB" w14:textId="77777777" w:rsidR="00854ED2" w:rsidRDefault="00854ED2" w:rsidP="006800B9">
                                <w:pPr>
                                  <w:rPr>
                                    <w:sz w:val="16"/>
                                  </w:rPr>
                                </w:pPr>
                                <w:r>
                                  <w:rPr>
                                    <w:sz w:val="16"/>
                                  </w:rPr>
                                  <w: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D4FEBB4" id="组合 7" o:spid="_x0000_s1049" style="position:absolute;left:0;text-align:left;margin-left:14.8pt;margin-top:20.85pt;width:390.5pt;height:164.8pt;z-index:251658240;mso-position-horizontal-relative:text;mso-position-vertical-relative:text;mso-width-relative:margin" coordsize="49599,20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">
                  <v:shape id="_x0000_s1050" type="#_x0000_t202" style="position:absolute;top:238;width:13462;height:20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6193C253" w14:textId="77777777" w:rsidR="00854ED2" w:rsidRDefault="00854ED2" w:rsidP="006800B9">
                          <w:pPr>
                            <w:rPr>
                              <w:sz w:val="16"/>
                            </w:rPr>
                          </w:pPr>
                          <w:r>
                            <w:rPr>
                              <w:sz w:val="16"/>
                            </w:rPr>
                            <w:t>p0:</w:t>
                          </w:r>
                        </w:p>
                        <w:p w14:paraId="7C92DD50" w14:textId="77777777" w:rsidR="00854ED2" w:rsidRDefault="00854ED2" w:rsidP="006800B9">
                          <w:pPr>
                            <w:rPr>
                              <w:sz w:val="16"/>
                            </w:rPr>
                          </w:pPr>
                          <w:r>
                            <w:rPr>
                              <w:sz w:val="16"/>
                            </w:rPr>
                            <w:t>void main()</w:t>
                          </w:r>
                        </w:p>
                        <w:p w14:paraId="29414D3C" w14:textId="77777777" w:rsidR="00854ED2" w:rsidRDefault="00854ED2" w:rsidP="006800B9">
                          <w:pPr>
                            <w:rPr>
                              <w:sz w:val="16"/>
                            </w:rPr>
                          </w:pPr>
                          <w:r>
                            <w:rPr>
                              <w:sz w:val="16"/>
                            </w:rPr>
                            <w:t xml:space="preserve"> {</w:t>
                          </w:r>
                        </w:p>
                        <w:p w14:paraId="493CC459" w14:textId="0268C899" w:rsidR="00854ED2" w:rsidRDefault="00854ED2" w:rsidP="006800B9">
                          <w:pPr>
                            <w:rPr>
                              <w:sz w:val="16"/>
                            </w:rPr>
                          </w:pPr>
                          <w:r>
                            <w:rPr>
                              <w:sz w:val="16"/>
                            </w:rPr>
                            <w:t xml:space="preserve">   int x=-10;</w:t>
                          </w:r>
                        </w:p>
                        <w:p w14:paraId="3B456419" w14:textId="77777777" w:rsidR="00854ED2" w:rsidRDefault="00854ED2" w:rsidP="006800B9">
                          <w:pPr>
                            <w:rPr>
                              <w:sz w:val="16"/>
                            </w:rPr>
                          </w:pPr>
                          <w:r>
                            <w:rPr>
                              <w:sz w:val="16"/>
                            </w:rPr>
                            <w:t xml:space="preserve">   while(x&lt;=20)</w:t>
                          </w:r>
                        </w:p>
                        <w:p w14:paraId="701DDDC8" w14:textId="77777777" w:rsidR="00854ED2" w:rsidRDefault="00854ED2" w:rsidP="006800B9">
                          <w:pPr>
                            <w:rPr>
                              <w:sz w:val="16"/>
                            </w:rPr>
                          </w:pPr>
                          <w:r>
                            <w:rPr>
                              <w:sz w:val="16"/>
                            </w:rPr>
                            <w:t xml:space="preserve">   {</w:t>
                          </w:r>
                        </w:p>
                        <w:p w14:paraId="44D24588" w14:textId="6465BDE3" w:rsidR="00854ED2" w:rsidRDefault="00854ED2" w:rsidP="006800B9">
                          <w:pPr>
                            <w:rPr>
                              <w:sz w:val="16"/>
                            </w:rPr>
                          </w:pPr>
                          <w:r>
                            <w:rPr>
                              <w:sz w:val="16"/>
                            </w:rPr>
                            <w:t xml:space="preserve">     x=x+1;</w:t>
                          </w:r>
                          <w:r>
                            <w:rPr>
                              <w:rFonts w:hint="eastAsia"/>
                              <w:sz w:val="16"/>
                            </w:rPr>
                            <w:t xml:space="preserve"> </w:t>
                          </w:r>
                          <w:r>
                            <w:rPr>
                              <w:rFonts w:ascii="宋体" w:eastAsia="宋体" w:hAnsi="宋体" w:hint="eastAsia"/>
                            </w:rPr>
                            <w:t>②</w:t>
                          </w:r>
                        </w:p>
                        <w:p w14:paraId="51C24042" w14:textId="77777777" w:rsidR="00854ED2" w:rsidRDefault="00854ED2" w:rsidP="006800B9">
                          <w:pPr>
                            <w:rPr>
                              <w:sz w:val="16"/>
                            </w:rPr>
                          </w:pPr>
                          <w:r>
                            <w:rPr>
                              <w:sz w:val="16"/>
                            </w:rPr>
                            <w:t>}</w:t>
                          </w:r>
                        </w:p>
                        <w:p w14:paraId="2427F341" w14:textId="77777777" w:rsidR="00854ED2" w:rsidRDefault="00854ED2" w:rsidP="006800B9">
                          <w:pPr>
                            <w:rPr>
                              <w:sz w:val="16"/>
                            </w:rPr>
                          </w:pPr>
                          <w:r>
                            <w:rPr>
                              <w:sz w:val="16"/>
                            </w:rPr>
                            <w:t>}</w:t>
                          </w:r>
                        </w:p>
                      </w:txbxContent>
                    </v:textbox>
                  </v:shape>
                  <v:shape id="_x0000_s1051" type="#_x0000_t202" style="position:absolute;left:15743;width:14161;height:20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76C4D063" w14:textId="77777777" w:rsidR="00854ED2" w:rsidRDefault="00854ED2" w:rsidP="006800B9">
                          <w:pPr>
                            <w:rPr>
                              <w:sz w:val="16"/>
                            </w:rPr>
                          </w:pPr>
                          <w:r>
                            <w:rPr>
                              <w:sz w:val="16"/>
                            </w:rPr>
                            <w:t>p1:</w:t>
                          </w:r>
                        </w:p>
                        <w:p w14:paraId="777B4C17" w14:textId="77777777" w:rsidR="00854ED2" w:rsidRDefault="00854ED2" w:rsidP="006800B9">
                          <w:pPr>
                            <w:rPr>
                              <w:sz w:val="16"/>
                            </w:rPr>
                          </w:pPr>
                          <w:r>
                            <w:rPr>
                              <w:sz w:val="16"/>
                            </w:rPr>
                            <w:t>void main()</w:t>
                          </w:r>
                        </w:p>
                        <w:p w14:paraId="5022FE5F" w14:textId="77777777" w:rsidR="00854ED2" w:rsidRDefault="00854ED2" w:rsidP="006800B9">
                          <w:pPr>
                            <w:rPr>
                              <w:sz w:val="16"/>
                            </w:rPr>
                          </w:pPr>
                          <w:r>
                            <w:rPr>
                              <w:sz w:val="16"/>
                            </w:rPr>
                            <w:t xml:space="preserve"> {</w:t>
                          </w:r>
                        </w:p>
                        <w:p w14:paraId="698571A1" w14:textId="77777777" w:rsidR="00854ED2" w:rsidRDefault="00854ED2" w:rsidP="006800B9">
                          <w:pPr>
                            <w:rPr>
                              <w:sz w:val="16"/>
                            </w:rPr>
                          </w:pPr>
                          <w:r>
                            <w:rPr>
                              <w:sz w:val="16"/>
                            </w:rPr>
                            <w:t xml:space="preserve">   int x=-10,y=0;</w:t>
                          </w:r>
                        </w:p>
                        <w:p w14:paraId="3F6515A4" w14:textId="77777777" w:rsidR="00854ED2" w:rsidRDefault="00854ED2" w:rsidP="006800B9">
                          <w:pPr>
                            <w:rPr>
                              <w:sz w:val="16"/>
                            </w:rPr>
                          </w:pPr>
                          <w:r>
                            <w:rPr>
                              <w:sz w:val="16"/>
                            </w:rPr>
                            <w:t xml:space="preserve">   while(x&lt;=20)</w:t>
                          </w:r>
                        </w:p>
                        <w:p w14:paraId="23FBFA7D" w14:textId="77777777" w:rsidR="00854ED2" w:rsidRDefault="00854ED2" w:rsidP="006800B9">
                          <w:pPr>
                            <w:rPr>
                              <w:sz w:val="16"/>
                            </w:rPr>
                          </w:pPr>
                          <w:r>
                            <w:rPr>
                              <w:sz w:val="16"/>
                            </w:rPr>
                            <w:t xml:space="preserve">   {</w:t>
                          </w:r>
                        </w:p>
                        <w:p w14:paraId="14C552F2" w14:textId="77777777" w:rsidR="00854ED2" w:rsidRDefault="00854ED2" w:rsidP="006800B9">
                          <w:pPr>
                            <w:rPr>
                              <w:sz w:val="16"/>
                            </w:rPr>
                          </w:pPr>
                          <w:r>
                            <w:rPr>
                              <w:sz w:val="16"/>
                            </w:rPr>
                            <w:t xml:space="preserve">     x=x+1;</w:t>
                          </w:r>
                        </w:p>
                        <w:p w14:paraId="710BD6F7" w14:textId="2E32A820" w:rsidR="00854ED2" w:rsidRDefault="00854ED2" w:rsidP="006800B9">
                          <w:pPr>
                            <w:rPr>
                              <w:sz w:val="16"/>
                            </w:rPr>
                          </w:pPr>
                          <w:r>
                            <w:rPr>
                              <w:sz w:val="16"/>
                            </w:rPr>
                            <w:t xml:space="preserve">   </w:t>
                          </w:r>
                          <w:r>
                            <w:rPr>
                              <w:rFonts w:ascii="宋体" w:eastAsia="宋体" w:hAnsi="宋体" w:hint="eastAsia"/>
                            </w:rPr>
                            <w:t>②</w:t>
                          </w:r>
                          <w:r>
                            <w:rPr>
                              <w:sz w:val="16"/>
                            </w:rPr>
                            <w:t xml:space="preserve"> y=y+x;//y=y+x*x*x;</w:t>
                          </w:r>
                        </w:p>
                        <w:p w14:paraId="6E42C5C0" w14:textId="77777777" w:rsidR="00854ED2" w:rsidRDefault="00854ED2" w:rsidP="006800B9">
                          <w:pPr>
                            <w:ind w:firstLineChars="150" w:firstLine="240"/>
                            <w:rPr>
                              <w:sz w:val="16"/>
                            </w:rPr>
                          </w:pPr>
                          <w:r>
                            <w:rPr>
                              <w:sz w:val="16"/>
                            </w:rPr>
                            <w:t>}</w:t>
                          </w:r>
                        </w:p>
                        <w:p w14:paraId="12A9590E" w14:textId="77777777" w:rsidR="00854ED2" w:rsidRDefault="00854ED2" w:rsidP="006800B9">
                          <w:pPr>
                            <w:rPr>
                              <w:sz w:val="16"/>
                            </w:rPr>
                          </w:pPr>
                          <w:r>
                            <w:rPr>
                              <w:sz w:val="16"/>
                            </w:rPr>
                            <w:t>}</w:t>
                          </w:r>
                        </w:p>
                      </w:txbxContent>
                    </v:textbox>
                  </v:shape>
                  <v:shape id="文本框 53" o:spid="_x0000_s1052" type="#_x0000_t202" style="position:absolute;left:32278;width:17321;height:20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14:paraId="35BE6B43" w14:textId="77777777" w:rsidR="00854ED2" w:rsidRDefault="00854ED2" w:rsidP="006800B9">
                          <w:pPr>
                            <w:rPr>
                              <w:sz w:val="16"/>
                            </w:rPr>
                          </w:pPr>
                          <w:r>
                            <w:rPr>
                              <w:sz w:val="16"/>
                            </w:rPr>
                            <w:t>p1’:</w:t>
                          </w:r>
                        </w:p>
                        <w:p w14:paraId="6525BDEF" w14:textId="77777777" w:rsidR="00854ED2" w:rsidRDefault="00854ED2" w:rsidP="006800B9">
                          <w:pPr>
                            <w:rPr>
                              <w:sz w:val="16"/>
                            </w:rPr>
                          </w:pPr>
                          <w:r>
                            <w:rPr>
                              <w:sz w:val="16"/>
                            </w:rPr>
                            <w:t>void main()</w:t>
                          </w:r>
                        </w:p>
                        <w:p w14:paraId="73F4566F" w14:textId="77777777" w:rsidR="00854ED2" w:rsidRDefault="00854ED2" w:rsidP="006800B9">
                          <w:pPr>
                            <w:rPr>
                              <w:sz w:val="16"/>
                            </w:rPr>
                          </w:pPr>
                          <w:r>
                            <w:rPr>
                              <w:sz w:val="16"/>
                            </w:rPr>
                            <w:t xml:space="preserve"> {</w:t>
                          </w:r>
                        </w:p>
                        <w:p w14:paraId="7FA4CDA4" w14:textId="77777777" w:rsidR="00854ED2" w:rsidRDefault="00854ED2" w:rsidP="006800B9">
                          <w:pPr>
                            <w:rPr>
                              <w:sz w:val="16"/>
                            </w:rPr>
                          </w:pPr>
                          <w:r>
                            <w:rPr>
                              <w:sz w:val="16"/>
                            </w:rPr>
                            <w:t xml:space="preserve">   int x=-10,y=0;</w:t>
                          </w:r>
                        </w:p>
                        <w:p w14:paraId="70720D61" w14:textId="77777777" w:rsidR="00854ED2" w:rsidRDefault="00854ED2" w:rsidP="006800B9">
                          <w:pPr>
                            <w:rPr>
                              <w:sz w:val="16"/>
                            </w:rPr>
                          </w:pPr>
                          <w:r>
                            <w:rPr>
                              <w:sz w:val="16"/>
                            </w:rPr>
                            <w:t xml:space="preserve">   while(x&lt;=20)</w:t>
                          </w:r>
                        </w:p>
                        <w:p w14:paraId="6278255E" w14:textId="77777777" w:rsidR="00854ED2" w:rsidRDefault="00854ED2" w:rsidP="006800B9">
                          <w:pPr>
                            <w:rPr>
                              <w:sz w:val="16"/>
                            </w:rPr>
                          </w:pPr>
                          <w:r>
                            <w:rPr>
                              <w:sz w:val="16"/>
                            </w:rPr>
                            <w:t xml:space="preserve">   {</w:t>
                          </w:r>
                        </w:p>
                        <w:p w14:paraId="363E6CFA" w14:textId="77777777" w:rsidR="00854ED2" w:rsidRDefault="00854ED2" w:rsidP="006800B9">
                          <w:pPr>
                            <w:rPr>
                              <w:sz w:val="16"/>
                            </w:rPr>
                          </w:pPr>
                          <w:r>
                            <w:rPr>
                              <w:sz w:val="16"/>
                            </w:rPr>
                            <w:t xml:space="preserve">     x=x+1;</w:t>
                          </w:r>
                        </w:p>
                        <w:p w14:paraId="13E786E5" w14:textId="0F108B3B" w:rsidR="00854ED2" w:rsidRDefault="00854ED2" w:rsidP="006800B9">
                          <w:pPr>
                            <w:rPr>
                              <w:sz w:val="16"/>
                            </w:rPr>
                          </w:pPr>
                          <w:r>
                            <w:rPr>
                              <w:sz w:val="16"/>
                            </w:rPr>
                            <w:t xml:space="preserve">  </w:t>
                          </w:r>
                          <w:r w:rsidRPr="003B26D6">
                            <w:rPr>
                              <w:rFonts w:ascii="宋体" w:eastAsia="宋体" w:hAnsi="宋体" w:hint="eastAsia"/>
                              <w:sz w:val="18"/>
                              <w:rPrChange w:id="4" w:author="Liqian Chen" w:date="2018-06-06T22:00:00Z">
                                <w:rPr>
                                  <w:rFonts w:ascii="宋体" w:eastAsia="宋体" w:hAnsi="宋体" w:hint="eastAsia"/>
                                </w:rPr>
                              </w:rPrChange>
                            </w:rPr>
                            <w:t>②</w:t>
                          </w:r>
                          <w:r>
                            <w:rPr>
                              <w:sz w:val="16"/>
                            </w:rPr>
                            <w:t>y=y+[-9,21];//y=y+[-729,9261];</w:t>
                          </w:r>
                        </w:p>
                        <w:p w14:paraId="342EAB07" w14:textId="77777777" w:rsidR="00854ED2" w:rsidRDefault="00854ED2" w:rsidP="006800B9">
                          <w:pPr>
                            <w:ind w:firstLineChars="150" w:firstLine="240"/>
                            <w:rPr>
                              <w:sz w:val="16"/>
                            </w:rPr>
                          </w:pPr>
                          <w:r>
                            <w:rPr>
                              <w:sz w:val="16"/>
                            </w:rPr>
                            <w:t>}</w:t>
                          </w:r>
                        </w:p>
                        <w:p w14:paraId="7D63E8FB" w14:textId="77777777" w:rsidR="00854ED2" w:rsidRDefault="00854ED2" w:rsidP="006800B9">
                          <w:pPr>
                            <w:rPr>
                              <w:sz w:val="16"/>
                            </w:rPr>
                          </w:pPr>
                          <w:r>
                            <w:rPr>
                              <w:sz w:val="16"/>
                            </w:rPr>
                            <w:t>}</w:t>
                          </w:r>
                        </w:p>
                      </w:txbxContent>
                    </v:textbox>
                  </v:shape>
                  <w10:wrap type="topAndBottom"/>
                </v:group>
              </w:pict>
            </mc:Fallback>
          </mc:AlternateContent>
        </w:r>
      </w:del>
    </w:p>
    <w:p w14:paraId="74268D7A" w14:textId="60A32015" w:rsidR="00517B2C" w:rsidRPr="00655BAA" w:rsidRDefault="00D53BDB" w:rsidP="00655BAA">
      <w:pPr>
        <w:pStyle w:val="a5"/>
        <w:numPr>
          <w:ilvl w:val="0"/>
          <w:numId w:val="12"/>
        </w:numPr>
        <w:ind w:firstLineChars="0"/>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(b)                              (c)</w:t>
      </w:r>
    </w:p>
    <w:p w14:paraId="68741B3F" w14:textId="729DD425" w:rsidR="006800B9" w:rsidRDefault="00643043" w:rsidP="00122689">
      <w:pPr>
        <w:ind w:firstLineChars="800" w:firstLine="1440"/>
        <w:rPr>
          <w:rFonts w:ascii="CMR9" w:hAnsi="CMR9" w:cs="CMR9"/>
          <w:kern w:val="0"/>
          <w:sz w:val="18"/>
          <w:szCs w:val="18"/>
        </w:rPr>
      </w:pPr>
      <w:r>
        <w:rPr>
          <w:rFonts w:ascii="CMR9" w:hAnsi="CMR9" w:cs="CMR9" w:hint="eastAsia"/>
          <w:kern w:val="0"/>
          <w:sz w:val="18"/>
          <w:szCs w:val="18"/>
        </w:rPr>
        <w:t>Fig. 3</w:t>
      </w:r>
      <w:r w:rsidR="006800B9">
        <w:rPr>
          <w:rFonts w:ascii="CMR9" w:hAnsi="CMR9" w:cs="CMR9" w:hint="eastAsia"/>
          <w:kern w:val="0"/>
          <w:sz w:val="18"/>
          <w:szCs w:val="18"/>
        </w:rPr>
        <w:t xml:space="preserve">. </w:t>
      </w:r>
      <w:r w:rsidR="006800B9">
        <w:rPr>
          <w:rFonts w:ascii="CMR9" w:hAnsi="CMR9" w:cs="CMR9"/>
          <w:kern w:val="0"/>
          <w:sz w:val="18"/>
          <w:szCs w:val="18"/>
        </w:rPr>
        <w:t xml:space="preserve">Sliced and relaxed </w:t>
      </w:r>
      <w:r w:rsidR="00D3584B">
        <w:rPr>
          <w:rFonts w:ascii="CMR9" w:hAnsi="CMR9" w:cs="CMR9" w:hint="eastAsia"/>
          <w:kern w:val="0"/>
          <w:sz w:val="18"/>
          <w:szCs w:val="18"/>
        </w:rPr>
        <w:t>versions</w:t>
      </w:r>
      <w:r w:rsidR="00D3584B">
        <w:rPr>
          <w:rFonts w:ascii="CMR9" w:hAnsi="CMR9" w:cs="CMR9"/>
          <w:kern w:val="0"/>
          <w:sz w:val="18"/>
          <w:szCs w:val="18"/>
        </w:rPr>
        <w:t xml:space="preserve"> </w:t>
      </w:r>
      <w:proofErr w:type="gramStart"/>
      <w:r w:rsidR="006800B9">
        <w:rPr>
          <w:rFonts w:ascii="CMR9" w:hAnsi="CMR9" w:cs="CMR9"/>
          <w:kern w:val="0"/>
          <w:sz w:val="18"/>
          <w:szCs w:val="18"/>
        </w:rPr>
        <w:t xml:space="preserve">of </w:t>
      </w:r>
      <w:r w:rsidR="00D3584B">
        <w:rPr>
          <w:rFonts w:ascii="CMR9" w:hAnsi="CMR9" w:cs="CMR9"/>
          <w:kern w:val="0"/>
          <w:sz w:val="18"/>
          <w:szCs w:val="18"/>
        </w:rPr>
        <w:t xml:space="preserve"> </w:t>
      </w:r>
      <w:r w:rsidR="00D3584B">
        <w:rPr>
          <w:rFonts w:ascii="CMR9" w:hAnsi="CMR9" w:cs="CMR9" w:hint="eastAsia"/>
          <w:kern w:val="0"/>
          <w:sz w:val="18"/>
          <w:szCs w:val="18"/>
        </w:rPr>
        <w:t>the</w:t>
      </w:r>
      <w:proofErr w:type="gramEnd"/>
      <w:r w:rsidR="00D3584B">
        <w:rPr>
          <w:rFonts w:ascii="CMR9" w:hAnsi="CMR9" w:cs="CMR9"/>
          <w:kern w:val="0"/>
          <w:sz w:val="18"/>
          <w:szCs w:val="18"/>
        </w:rPr>
        <w:t xml:space="preserve"> </w:t>
      </w:r>
      <w:r w:rsidR="00D3584B">
        <w:rPr>
          <w:rFonts w:ascii="CMR9" w:hAnsi="CMR9" w:cs="CMR9" w:hint="eastAsia"/>
          <w:kern w:val="0"/>
          <w:sz w:val="18"/>
          <w:szCs w:val="18"/>
        </w:rPr>
        <w:t>original</w:t>
      </w:r>
      <w:r w:rsidR="00D3584B">
        <w:rPr>
          <w:rFonts w:ascii="CMR9" w:hAnsi="CMR9" w:cs="CMR9"/>
          <w:kern w:val="0"/>
          <w:sz w:val="18"/>
          <w:szCs w:val="18"/>
        </w:rPr>
        <w:t xml:space="preserve"> </w:t>
      </w:r>
      <w:r w:rsidR="00D3584B">
        <w:rPr>
          <w:rFonts w:ascii="CMR9" w:hAnsi="CMR9" w:cs="CMR9" w:hint="eastAsia"/>
          <w:kern w:val="0"/>
          <w:sz w:val="18"/>
          <w:szCs w:val="18"/>
        </w:rPr>
        <w:t>program</w:t>
      </w:r>
    </w:p>
    <w:p w14:paraId="4C7202AC" w14:textId="2566C7D8" w:rsidR="00FE4ADE" w:rsidRPr="00F26001" w:rsidRDefault="00283BBD" w:rsidP="00FE4ADE">
      <w:pPr>
        <w:pStyle w:val="a5"/>
        <w:numPr>
          <w:ilvl w:val="0"/>
          <w:numId w:val="1"/>
        </w:numPr>
        <w:ind w:firstLineChars="0"/>
        <w:rPr>
          <w:rFonts w:ascii="CMR9" w:hAnsi="CMR9" w:cs="CMR9"/>
          <w:b/>
          <w:kern w:val="0"/>
          <w:szCs w:val="18"/>
        </w:rPr>
      </w:pPr>
      <w:r>
        <w:rPr>
          <w:rFonts w:ascii="CMR9" w:hAnsi="CMR9" w:cs="CMR9" w:hint="eastAsia"/>
          <w:b/>
          <w:kern w:val="0"/>
          <w:szCs w:val="18"/>
        </w:rPr>
        <w:t>分层</w:t>
      </w:r>
      <w:r w:rsidR="003D4FE5">
        <w:rPr>
          <w:rFonts w:ascii="CMR9" w:hAnsi="CMR9" w:cs="CMR9" w:hint="eastAsia"/>
          <w:b/>
          <w:kern w:val="0"/>
          <w:szCs w:val="18"/>
        </w:rPr>
        <w:t>变量依赖</w:t>
      </w:r>
      <w:r w:rsidR="00FE4ADE" w:rsidRPr="00F26001">
        <w:rPr>
          <w:rFonts w:ascii="CMR9" w:hAnsi="CMR9" w:cs="CMR9" w:hint="eastAsia"/>
          <w:b/>
          <w:kern w:val="0"/>
          <w:szCs w:val="18"/>
        </w:rPr>
        <w:t>图</w:t>
      </w:r>
      <w:bookmarkStart w:id="4" w:name="_GoBack"/>
      <w:bookmarkEnd w:id="4"/>
    </w:p>
    <w:p w14:paraId="4CDD617B" w14:textId="0D0EECF7" w:rsidR="00FE4ADE" w:rsidRDefault="00FE4ADE" w:rsidP="00FE4ADE">
      <w:pPr>
        <w:ind w:firstLineChars="200" w:firstLine="420"/>
        <w:rPr>
          <w:rFonts w:ascii="CMR9" w:hAnsi="CMR9" w:cs="CMR9"/>
          <w:kern w:val="0"/>
          <w:sz w:val="18"/>
          <w:szCs w:val="18"/>
        </w:rPr>
      </w:pPr>
      <w:r>
        <w:rPr>
          <w:noProof/>
        </w:rPr>
        <mc:AlternateContent>
          <mc:Choice Requires="wps">
            <w:drawing>
              <wp:anchor distT="45720" distB="45720" distL="114300" distR="114300" simplePos="0" relativeHeight="251676672" behindDoc="0" locked="0" layoutInCell="1" allowOverlap="1" wp14:anchorId="13209953" wp14:editId="0E25511A">
                <wp:simplePos x="0" y="0"/>
                <wp:positionH relativeFrom="column">
                  <wp:posOffset>1864731</wp:posOffset>
                </wp:positionH>
                <wp:positionV relativeFrom="paragraph">
                  <wp:posOffset>644525</wp:posOffset>
                </wp:positionV>
                <wp:extent cx="1560830" cy="2103120"/>
                <wp:effectExtent l="0" t="0" r="20320" b="1143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2103120"/>
                        </a:xfrm>
                        <a:prstGeom prst="rect">
                          <a:avLst/>
                        </a:prstGeom>
                        <a:solidFill>
                          <a:srgbClr val="FFFFFF"/>
                        </a:solidFill>
                        <a:ln w="9525">
                          <a:solidFill>
                            <a:srgbClr val="000000"/>
                          </a:solidFill>
                          <a:miter lim="800000"/>
                        </a:ln>
                      </wps:spPr>
                      <wps:txbx>
                        <w:txbxContent>
                          <w:p w14:paraId="7AB87464" w14:textId="77777777" w:rsidR="00854ED2" w:rsidRDefault="00854ED2" w:rsidP="00FE4ADE">
                            <w:r>
                              <w:t>while(</w:t>
                            </w:r>
                            <w:r>
                              <w:rPr>
                                <w:rFonts w:ascii="宋体" w:eastAsia="宋体" w:hAnsi="宋体" w:hint="eastAsia"/>
                              </w:rPr>
                              <w:t>①</w:t>
                            </w:r>
                            <w:r>
                              <w:t>t&lt;1000)</w:t>
                            </w:r>
                          </w:p>
                          <w:p w14:paraId="115618BE" w14:textId="77777777" w:rsidR="00854ED2" w:rsidRDefault="00854ED2" w:rsidP="00FE4ADE">
                            <w:r>
                              <w:t>{</w:t>
                            </w:r>
                          </w:p>
                          <w:p w14:paraId="2EFFE09B" w14:textId="77777777" w:rsidR="00854ED2" w:rsidRDefault="00854ED2" w:rsidP="00FE4ADE">
                            <w:r>
                              <w:t xml:space="preserve">    </w:t>
                            </w:r>
                            <w:r>
                              <w:rPr>
                                <w:rFonts w:ascii="宋体" w:eastAsia="宋体" w:hAnsi="宋体" w:hint="eastAsia"/>
                              </w:rPr>
                              <w:t>②</w:t>
                            </w:r>
                            <w:r>
                              <w:t>t=t+1;</w:t>
                            </w:r>
                          </w:p>
                          <w:p w14:paraId="29585AE6" w14:textId="77777777" w:rsidR="00854ED2" w:rsidRDefault="00854ED2" w:rsidP="00FE4ADE">
                            <w:r>
                              <w:t xml:space="preserve">    </w:t>
                            </w:r>
                            <w:r>
                              <w:rPr>
                                <w:rFonts w:ascii="宋体" w:eastAsia="宋体" w:hAnsi="宋体" w:hint="eastAsia"/>
                              </w:rPr>
                              <w:t>③</w:t>
                            </w:r>
                            <w:r>
                              <w:t>x=x+y+2;</w:t>
                            </w:r>
                          </w:p>
                          <w:p w14:paraId="3DA3F30F" w14:textId="77777777" w:rsidR="00854ED2" w:rsidRDefault="00854ED2" w:rsidP="00FE4ADE">
                            <w:r>
                              <w:t xml:space="preserve">    </w:t>
                            </w:r>
                            <w:r>
                              <w:rPr>
                                <w:rFonts w:ascii="宋体" w:eastAsia="宋体" w:hAnsi="宋体" w:hint="eastAsia"/>
                              </w:rPr>
                              <w:t>④</w:t>
                            </w:r>
                            <w:r>
                              <w:t>y=y+2*x;</w:t>
                            </w:r>
                          </w:p>
                          <w:p w14:paraId="55B0678E" w14:textId="77777777" w:rsidR="00854ED2" w:rsidRDefault="00854ED2" w:rsidP="00FE4ADE">
                            <w:r>
                              <w:t xml:space="preserve">     if(</w:t>
                            </w:r>
                            <w:r>
                              <w:rPr>
                                <w:rFonts w:ascii="宋体" w:eastAsia="宋体" w:hAnsi="宋体" w:hint="eastAsia"/>
                              </w:rPr>
                              <w:t>⑤z</w:t>
                            </w:r>
                            <w:r>
                              <w:t>+y&gt;100)</w:t>
                            </w:r>
                          </w:p>
                          <w:p w14:paraId="6B819C02" w14:textId="77777777" w:rsidR="00854ED2" w:rsidRDefault="00854ED2" w:rsidP="00FE4ADE">
                            <w:r>
                              <w:t xml:space="preserve">       </w:t>
                            </w:r>
                            <w:r>
                              <w:rPr>
                                <w:rFonts w:ascii="宋体" w:eastAsia="宋体" w:hAnsi="宋体" w:hint="eastAsia"/>
                              </w:rPr>
                              <w:t>⑥</w:t>
                            </w:r>
                            <w:r>
                              <w:t>z=z+y+1;</w:t>
                            </w:r>
                          </w:p>
                          <w:p w14:paraId="664AE85E" w14:textId="77777777" w:rsidR="00854ED2" w:rsidRDefault="00854ED2" w:rsidP="00FE4ADE">
                            <w:r>
                              <w:t xml:space="preserve">     </w:t>
                            </w:r>
                            <w:proofErr w:type="gramStart"/>
                            <w:r>
                              <w:t>else</w:t>
                            </w:r>
                            <w:proofErr w:type="gramEnd"/>
                          </w:p>
                          <w:p w14:paraId="62C150DD" w14:textId="77777777" w:rsidR="00854ED2" w:rsidRDefault="00854ED2" w:rsidP="00FE4ADE">
                            <w:r>
                              <w:t xml:space="preserve">       </w:t>
                            </w:r>
                            <w:r>
                              <w:rPr>
                                <w:rFonts w:ascii="宋体" w:eastAsia="宋体" w:hAnsi="宋体" w:hint="eastAsia"/>
                              </w:rPr>
                              <w:t>⑦</w:t>
                            </w:r>
                            <w:r>
                              <w:t>z=x+u;</w:t>
                            </w:r>
                          </w:p>
                          <w:p w14:paraId="2D480BA6"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13209953" id="_x0000_s1053" type="#_x0000_t202" style="position:absolute;left:0;text-align:left;margin-left:146.85pt;margin-top:50.75pt;width:122.9pt;height:165.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">
                <v:textbox>
                  <w:txbxContent>
                    <w:p w14:paraId="7AB87464" w14:textId="77777777" w:rsidR="00854ED2" w:rsidRDefault="00854ED2" w:rsidP="00FE4ADE">
                      <w:r>
                        <w:t>while(</w:t>
                      </w:r>
                      <w:r>
                        <w:rPr>
                          <w:rFonts w:ascii="宋体" w:eastAsia="宋体" w:hAnsi="宋体" w:hint="eastAsia"/>
                        </w:rPr>
                        <w:t>①</w:t>
                      </w:r>
                      <w:r>
                        <w:t>t&lt;1000)</w:t>
                      </w:r>
                    </w:p>
                    <w:p w14:paraId="115618BE" w14:textId="77777777" w:rsidR="00854ED2" w:rsidRDefault="00854ED2" w:rsidP="00FE4ADE">
                      <w:r>
                        <w:t>{</w:t>
                      </w:r>
                    </w:p>
                    <w:p w14:paraId="2EFFE09B" w14:textId="77777777" w:rsidR="00854ED2" w:rsidRDefault="00854ED2" w:rsidP="00FE4ADE">
                      <w:r>
                        <w:t xml:space="preserve">    </w:t>
                      </w:r>
                      <w:r>
                        <w:rPr>
                          <w:rFonts w:ascii="宋体" w:eastAsia="宋体" w:hAnsi="宋体" w:hint="eastAsia"/>
                        </w:rPr>
                        <w:t>②</w:t>
                      </w:r>
                      <w:r>
                        <w:t>t=t+1;</w:t>
                      </w:r>
                    </w:p>
                    <w:p w14:paraId="29585AE6" w14:textId="77777777" w:rsidR="00854ED2" w:rsidRDefault="00854ED2" w:rsidP="00FE4ADE">
                      <w:r>
                        <w:t xml:space="preserve">    </w:t>
                      </w:r>
                      <w:r>
                        <w:rPr>
                          <w:rFonts w:ascii="宋体" w:eastAsia="宋体" w:hAnsi="宋体" w:hint="eastAsia"/>
                        </w:rPr>
                        <w:t>③</w:t>
                      </w:r>
                      <w:r>
                        <w:t>x=x+y+2;</w:t>
                      </w:r>
                    </w:p>
                    <w:p w14:paraId="3DA3F30F" w14:textId="77777777" w:rsidR="00854ED2" w:rsidRDefault="00854ED2" w:rsidP="00FE4ADE">
                      <w:r>
                        <w:t xml:space="preserve">    </w:t>
                      </w:r>
                      <w:r>
                        <w:rPr>
                          <w:rFonts w:ascii="宋体" w:eastAsia="宋体" w:hAnsi="宋体" w:hint="eastAsia"/>
                        </w:rPr>
                        <w:t>④</w:t>
                      </w:r>
                      <w:r>
                        <w:t>y=y+2*x;</w:t>
                      </w:r>
                    </w:p>
                    <w:p w14:paraId="55B0678E" w14:textId="77777777" w:rsidR="00854ED2" w:rsidRDefault="00854ED2" w:rsidP="00FE4ADE">
                      <w:r>
                        <w:t xml:space="preserve">     if(</w:t>
                      </w:r>
                      <w:r>
                        <w:rPr>
                          <w:rFonts w:ascii="宋体" w:eastAsia="宋体" w:hAnsi="宋体" w:hint="eastAsia"/>
                        </w:rPr>
                        <w:t>⑤z</w:t>
                      </w:r>
                      <w:r>
                        <w:t>+y&gt;100)</w:t>
                      </w:r>
                    </w:p>
                    <w:p w14:paraId="6B819C02" w14:textId="77777777" w:rsidR="00854ED2" w:rsidRDefault="00854ED2" w:rsidP="00FE4ADE">
                      <w:r>
                        <w:t xml:space="preserve">       </w:t>
                      </w:r>
                      <w:r>
                        <w:rPr>
                          <w:rFonts w:ascii="宋体" w:eastAsia="宋体" w:hAnsi="宋体" w:hint="eastAsia"/>
                        </w:rPr>
                        <w:t>⑥</w:t>
                      </w:r>
                      <w:r>
                        <w:t>z=z+y+1;</w:t>
                      </w:r>
                    </w:p>
                    <w:p w14:paraId="664AE85E" w14:textId="77777777" w:rsidR="00854ED2" w:rsidRDefault="00854ED2" w:rsidP="00FE4ADE">
                      <w:r>
                        <w:t xml:space="preserve">     else</w:t>
                      </w:r>
                    </w:p>
                    <w:p w14:paraId="62C150DD" w14:textId="77777777" w:rsidR="00854ED2" w:rsidRDefault="00854ED2" w:rsidP="00FE4ADE">
                      <w:r>
                        <w:t xml:space="preserve">       </w:t>
                      </w:r>
                      <w:r>
                        <w:rPr>
                          <w:rFonts w:ascii="宋体" w:eastAsia="宋体" w:hAnsi="宋体" w:hint="eastAsia"/>
                        </w:rPr>
                        <w:t>⑦</w:t>
                      </w:r>
                      <w:r>
                        <w:t>z=x+u;</w:t>
                      </w:r>
                    </w:p>
                    <w:p w14:paraId="2D480BA6" w14:textId="77777777" w:rsidR="00854ED2" w:rsidRDefault="00854ED2" w:rsidP="00FE4ADE">
                      <w:r>
                        <w:t>}</w:t>
                      </w:r>
                    </w:p>
                  </w:txbxContent>
                </v:textbox>
                <w10:wrap type="topAndBottom"/>
              </v:shape>
            </w:pict>
          </mc:Fallback>
        </mc:AlternateContent>
      </w:r>
      <w:r>
        <w:rPr>
          <w:rFonts w:ascii="CMR9" w:hAnsi="CMR9" w:cs="CMR9" w:hint="eastAsia"/>
          <w:kern w:val="0"/>
          <w:sz w:val="18"/>
          <w:szCs w:val="18"/>
        </w:rPr>
        <w:t>本节介绍分层变量依赖图</w:t>
      </w:r>
      <w:r>
        <w:rPr>
          <w:rFonts w:ascii="CMR9" w:hAnsi="CMR9" w:cs="CMR9"/>
          <w:kern w:val="0"/>
          <w:sz w:val="18"/>
          <w:szCs w:val="18"/>
        </w:rPr>
        <w:t>Hierarchal Variable Dependency Graph</w:t>
      </w:r>
      <w:r>
        <w:rPr>
          <w:rFonts w:ascii="CMR9" w:hAnsi="CMR9" w:cs="CMR9" w:hint="eastAsia"/>
          <w:kern w:val="0"/>
          <w:sz w:val="18"/>
          <w:szCs w:val="18"/>
        </w:rPr>
        <w:t>（</w:t>
      </w:r>
      <w:r>
        <w:rPr>
          <w:rFonts w:ascii="CMR9" w:hAnsi="CMR9" w:cs="CMR9" w:hint="eastAsia"/>
          <w:kern w:val="0"/>
          <w:sz w:val="18"/>
          <w:szCs w:val="18"/>
        </w:rPr>
        <w:t>HVDG</w:t>
      </w:r>
      <w:r>
        <w:rPr>
          <w:rFonts w:ascii="CMR9" w:hAnsi="CMR9" w:cs="CMR9" w:hint="eastAsia"/>
          <w:kern w:val="0"/>
          <w:sz w:val="18"/>
          <w:szCs w:val="18"/>
        </w:rPr>
        <w:t>）的</w:t>
      </w:r>
      <w:r w:rsidR="00655BAA">
        <w:rPr>
          <w:rFonts w:ascii="CMR9" w:hAnsi="CMR9" w:cs="CMR9" w:hint="eastAsia"/>
          <w:kern w:val="0"/>
          <w:sz w:val="18"/>
          <w:szCs w:val="18"/>
        </w:rPr>
        <w:t>定义</w:t>
      </w:r>
      <w:r w:rsidR="001B5BD8">
        <w:rPr>
          <w:rFonts w:ascii="CMR9" w:hAnsi="CMR9" w:cs="CMR9" w:hint="eastAsia"/>
          <w:kern w:val="0"/>
          <w:sz w:val="18"/>
          <w:szCs w:val="18"/>
        </w:rPr>
        <w:t>与</w:t>
      </w:r>
      <w:r>
        <w:rPr>
          <w:rFonts w:ascii="CMR9" w:hAnsi="CMR9" w:cs="CMR9" w:hint="eastAsia"/>
          <w:kern w:val="0"/>
          <w:sz w:val="18"/>
          <w:szCs w:val="18"/>
        </w:rPr>
        <w:t>构建</w:t>
      </w:r>
      <w:r w:rsidR="001B5BD8">
        <w:rPr>
          <w:rFonts w:ascii="CMR9" w:hAnsi="CMR9" w:cs="CMR9" w:hint="eastAsia"/>
          <w:kern w:val="0"/>
          <w:sz w:val="18"/>
          <w:szCs w:val="18"/>
        </w:rPr>
        <w:t>方法，</w:t>
      </w:r>
      <w:r>
        <w:rPr>
          <w:rFonts w:ascii="CMR9" w:hAnsi="CMR9" w:cs="CMR9" w:hint="eastAsia"/>
          <w:kern w:val="0"/>
          <w:sz w:val="18"/>
          <w:szCs w:val="18"/>
        </w:rPr>
        <w:t>以及基于</w:t>
      </w:r>
      <w:r>
        <w:rPr>
          <w:rFonts w:ascii="CMR9" w:hAnsi="CMR9" w:cs="CMR9" w:hint="eastAsia"/>
          <w:kern w:val="0"/>
          <w:sz w:val="18"/>
          <w:szCs w:val="18"/>
        </w:rPr>
        <w:t>HVDG</w:t>
      </w:r>
      <w:r>
        <w:rPr>
          <w:rFonts w:ascii="CMR9" w:hAnsi="CMR9" w:cs="CMR9" w:hint="eastAsia"/>
          <w:kern w:val="0"/>
          <w:sz w:val="18"/>
          <w:szCs w:val="18"/>
        </w:rPr>
        <w:t>的程序切片。在阐述过程中</w:t>
      </w:r>
      <w:r w:rsidR="00D3584B">
        <w:rPr>
          <w:rFonts w:ascii="CMR9" w:hAnsi="CMR9" w:cs="CMR9" w:hint="eastAsia"/>
          <w:kern w:val="0"/>
          <w:sz w:val="18"/>
          <w:szCs w:val="18"/>
        </w:rPr>
        <w:t>以</w:t>
      </w:r>
      <w:r>
        <w:rPr>
          <w:rFonts w:ascii="CMR9" w:hAnsi="CMR9" w:cs="CMR9" w:hint="eastAsia"/>
          <w:kern w:val="0"/>
          <w:sz w:val="18"/>
          <w:szCs w:val="18"/>
        </w:rPr>
        <w:t>Figure</w:t>
      </w:r>
      <w:r>
        <w:rPr>
          <w:rFonts w:ascii="CMR9" w:hAnsi="CMR9" w:cs="CMR9"/>
          <w:kern w:val="0"/>
          <w:sz w:val="18"/>
          <w:szCs w:val="18"/>
        </w:rPr>
        <w:t xml:space="preserve"> </w:t>
      </w:r>
      <w:r w:rsidR="00CE1324">
        <w:rPr>
          <w:rFonts w:ascii="CMR9" w:hAnsi="CMR9" w:cs="CMR9" w:hint="eastAsia"/>
          <w:kern w:val="0"/>
          <w:sz w:val="18"/>
          <w:szCs w:val="18"/>
        </w:rPr>
        <w:t>4</w:t>
      </w:r>
      <w:r>
        <w:rPr>
          <w:rFonts w:ascii="CMR9" w:hAnsi="CMR9" w:cs="CMR9" w:hint="eastAsia"/>
          <w:kern w:val="0"/>
          <w:sz w:val="18"/>
          <w:szCs w:val="18"/>
        </w:rPr>
        <w:t>程序为例，介绍相关定义以及构建</w:t>
      </w:r>
      <w:r>
        <w:rPr>
          <w:rFonts w:ascii="CMR9" w:hAnsi="CMR9" w:cs="CMR9" w:hint="eastAsia"/>
          <w:kern w:val="0"/>
          <w:sz w:val="18"/>
          <w:szCs w:val="18"/>
        </w:rPr>
        <w:t>HVDG</w:t>
      </w:r>
      <w:r>
        <w:rPr>
          <w:rFonts w:ascii="CMR9" w:hAnsi="CMR9" w:cs="CMR9" w:hint="eastAsia"/>
          <w:kern w:val="0"/>
          <w:sz w:val="18"/>
          <w:szCs w:val="18"/>
        </w:rPr>
        <w:t>和</w:t>
      </w:r>
      <w:r w:rsidR="00DE3418">
        <w:rPr>
          <w:rFonts w:ascii="CMR9" w:hAnsi="CMR9" w:cs="CMR9" w:hint="eastAsia"/>
          <w:kern w:val="0"/>
          <w:sz w:val="18"/>
          <w:szCs w:val="18"/>
        </w:rPr>
        <w:t>程序</w:t>
      </w:r>
      <w:r>
        <w:rPr>
          <w:rFonts w:ascii="CMR9" w:hAnsi="CMR9" w:cs="CMR9" w:hint="eastAsia"/>
          <w:kern w:val="0"/>
          <w:sz w:val="18"/>
          <w:szCs w:val="18"/>
        </w:rPr>
        <w:t>切片的过程。</w:t>
      </w:r>
    </w:p>
    <w:p w14:paraId="63F17782" w14:textId="48BDAEF6" w:rsidR="00FE4ADE" w:rsidRDefault="00FE4ADE" w:rsidP="00FE4ADE">
      <w:pPr>
        <w:jc w:val="center"/>
        <w:rPr>
          <w:rFonts w:ascii="CMR9" w:hAnsi="CMR9" w:cs="CMR9"/>
          <w:kern w:val="0"/>
          <w:sz w:val="18"/>
          <w:szCs w:val="18"/>
        </w:rPr>
      </w:pPr>
      <w:r>
        <w:rPr>
          <w:rFonts w:ascii="CMR9" w:hAnsi="CMR9" w:cs="CMR9" w:hint="eastAsia"/>
          <w:kern w:val="0"/>
          <w:sz w:val="18"/>
          <w:szCs w:val="18"/>
        </w:rPr>
        <w:t xml:space="preserve">Fig. </w:t>
      </w:r>
      <w:r w:rsidR="00CE1324">
        <w:rPr>
          <w:rFonts w:ascii="CMR9" w:hAnsi="CMR9" w:cs="CMR9" w:hint="eastAsia"/>
          <w:kern w:val="0"/>
          <w:sz w:val="18"/>
          <w:szCs w:val="18"/>
        </w:rPr>
        <w:t>4</w:t>
      </w:r>
      <w:r>
        <w:rPr>
          <w:rFonts w:ascii="CMR9" w:hAnsi="CMR9" w:cs="CMR9"/>
          <w:kern w:val="0"/>
          <w:sz w:val="18"/>
          <w:szCs w:val="18"/>
        </w:rPr>
        <w:t xml:space="preserve">.  </w:t>
      </w:r>
      <w:r w:rsidR="00D3584B">
        <w:rPr>
          <w:rFonts w:ascii="CMR9" w:hAnsi="CMR9" w:cs="CMR9" w:hint="eastAsia"/>
          <w:kern w:val="0"/>
          <w:sz w:val="18"/>
          <w:szCs w:val="18"/>
        </w:rPr>
        <w:t>An</w:t>
      </w:r>
      <w:r w:rsidR="00741628">
        <w:rPr>
          <w:rFonts w:ascii="CMR9" w:hAnsi="CMR9" w:cs="CMR9"/>
          <w:kern w:val="0"/>
          <w:sz w:val="18"/>
          <w:szCs w:val="18"/>
        </w:rPr>
        <w:t>other</w:t>
      </w:r>
      <w:r w:rsidR="00D3584B">
        <w:rPr>
          <w:rFonts w:ascii="CMR9" w:hAnsi="CMR9" w:cs="CMR9"/>
          <w:kern w:val="0"/>
          <w:sz w:val="18"/>
          <w:szCs w:val="18"/>
        </w:rPr>
        <w:t xml:space="preserve"> </w:t>
      </w:r>
      <w:r w:rsidR="00D3584B">
        <w:rPr>
          <w:rFonts w:ascii="CMR9" w:hAnsi="CMR9" w:cs="CMR9" w:hint="eastAsia"/>
          <w:kern w:val="0"/>
          <w:sz w:val="18"/>
          <w:szCs w:val="18"/>
        </w:rPr>
        <w:t>e</w:t>
      </w:r>
      <w:r>
        <w:rPr>
          <w:rFonts w:ascii="CMR9" w:hAnsi="CMR9" w:cs="CMR9"/>
          <w:kern w:val="0"/>
          <w:sz w:val="18"/>
          <w:szCs w:val="18"/>
        </w:rPr>
        <w:t>xam</w:t>
      </w:r>
      <w:r w:rsidR="00D57229">
        <w:rPr>
          <w:rFonts w:ascii="CMR9" w:hAnsi="CMR9" w:cs="CMR9"/>
          <w:kern w:val="0"/>
          <w:sz w:val="18"/>
          <w:szCs w:val="18"/>
        </w:rPr>
        <w:t>ple program</w:t>
      </w:r>
    </w:p>
    <w:p w14:paraId="4182AF89" w14:textId="77777777" w:rsidR="00FE4ADE" w:rsidRPr="00F26001" w:rsidRDefault="00FE4ADE" w:rsidP="00FE4ADE">
      <w:pPr>
        <w:pStyle w:val="a5"/>
        <w:numPr>
          <w:ilvl w:val="1"/>
          <w:numId w:val="1"/>
        </w:numPr>
        <w:ind w:firstLineChars="0"/>
        <w:rPr>
          <w:rFonts w:ascii="CMR9" w:hAnsi="CMR9" w:cs="CMR9"/>
          <w:kern w:val="0"/>
          <w:szCs w:val="18"/>
        </w:rPr>
      </w:pPr>
      <w:r w:rsidRPr="00F26001">
        <w:rPr>
          <w:rFonts w:ascii="CMR9" w:hAnsi="CMR9" w:cs="CMR9" w:hint="eastAsia"/>
          <w:kern w:val="0"/>
          <w:szCs w:val="18"/>
        </w:rPr>
        <w:t>变量依赖（</w:t>
      </w:r>
      <w:r w:rsidRPr="00F26001">
        <w:rPr>
          <w:rFonts w:ascii="CMR9" w:hAnsi="CMR9" w:cs="CMR9" w:hint="eastAsia"/>
          <w:kern w:val="0"/>
          <w:szCs w:val="18"/>
        </w:rPr>
        <w:t>Variable</w:t>
      </w:r>
      <w:r w:rsidRPr="00F26001">
        <w:rPr>
          <w:rFonts w:ascii="CMR9" w:hAnsi="CMR9" w:cs="CMR9"/>
          <w:kern w:val="0"/>
          <w:szCs w:val="18"/>
        </w:rPr>
        <w:t xml:space="preserve"> </w:t>
      </w:r>
      <w:r w:rsidRPr="00F26001">
        <w:rPr>
          <w:rFonts w:ascii="CMR9" w:hAnsi="CMR9" w:cs="CMR9" w:hint="eastAsia"/>
          <w:kern w:val="0"/>
          <w:szCs w:val="18"/>
        </w:rPr>
        <w:t>Dependency</w:t>
      </w:r>
      <w:r w:rsidRPr="00F26001">
        <w:rPr>
          <w:rFonts w:ascii="CMR9" w:hAnsi="CMR9" w:cs="CMR9" w:hint="eastAsia"/>
          <w:kern w:val="0"/>
          <w:szCs w:val="18"/>
        </w:rPr>
        <w:t>）</w:t>
      </w:r>
    </w:p>
    <w:p w14:paraId="4D94F788"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定义</w:t>
      </w:r>
      <w:r>
        <w:rPr>
          <w:rFonts w:ascii="CMR9" w:hAnsi="CMR9" w:cs="CMR9" w:hint="eastAsia"/>
          <w:kern w:val="0"/>
          <w:sz w:val="18"/>
          <w:szCs w:val="18"/>
        </w:rPr>
        <w:t>3.1[</w:t>
      </w:r>
      <w:r>
        <w:rPr>
          <w:rFonts w:ascii="CMR9" w:hAnsi="CMR9" w:cs="CMR9" w:hint="eastAsia"/>
          <w:kern w:val="0"/>
          <w:sz w:val="18"/>
          <w:szCs w:val="18"/>
        </w:rPr>
        <w:t>基于控制依赖的变量依赖</w:t>
      </w:r>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称变量</w:t>
      </w:r>
      <w:r>
        <w:rPr>
          <w:rFonts w:ascii="CMR9" w:hAnsi="CMR9" w:cs="CMR9" w:hint="eastAsia"/>
          <w:kern w:val="0"/>
          <w:sz w:val="18"/>
          <w:szCs w:val="18"/>
        </w:rPr>
        <w:t>v1</w:t>
      </w:r>
      <w:r>
        <w:rPr>
          <w:rFonts w:ascii="CMR9" w:hAnsi="CMR9" w:cs="CMR9" w:hint="eastAsia"/>
          <w:kern w:val="0"/>
          <w:sz w:val="18"/>
          <w:szCs w:val="18"/>
        </w:rPr>
        <w:t>控制依赖于变量</w:t>
      </w:r>
      <w:r>
        <w:rPr>
          <w:rFonts w:ascii="CMR9" w:hAnsi="CMR9" w:cs="CMR9" w:hint="eastAsia"/>
          <w:kern w:val="0"/>
          <w:sz w:val="18"/>
          <w:szCs w:val="18"/>
        </w:rPr>
        <w:t>v2</w:t>
      </w:r>
      <w:r>
        <w:rPr>
          <w:rFonts w:ascii="CMR9" w:hAnsi="CMR9" w:cs="CMR9" w:hint="eastAsia"/>
          <w:kern w:val="0"/>
          <w:sz w:val="18"/>
          <w:szCs w:val="18"/>
        </w:rPr>
        <w:t>，</w:t>
      </w:r>
      <w:r>
        <w:rPr>
          <w:rFonts w:ascii="CMR9" w:hAnsi="CMR9" w:cs="CMR9" w:hint="eastAsia"/>
          <w:kern w:val="0"/>
          <w:sz w:val="18"/>
          <w:szCs w:val="18"/>
        </w:rPr>
        <w:t>if</w:t>
      </w:r>
      <w:r>
        <w:rPr>
          <w:rFonts w:ascii="CMR9" w:hAnsi="CMR9" w:cs="CMR9" w:hint="eastAsia"/>
          <w:kern w:val="0"/>
          <w:sz w:val="18"/>
          <w:szCs w:val="18"/>
        </w:rPr>
        <w:t>存在对</w:t>
      </w:r>
      <w:r>
        <w:rPr>
          <w:rFonts w:ascii="CMR9" w:hAnsi="CMR9" w:cs="CMR9" w:hint="eastAsia"/>
          <w:kern w:val="0"/>
          <w:sz w:val="18"/>
          <w:szCs w:val="18"/>
        </w:rPr>
        <w:t>v1</w:t>
      </w:r>
      <w:r>
        <w:rPr>
          <w:rFonts w:ascii="CMR9" w:hAnsi="CMR9" w:cs="CMR9" w:hint="eastAsia"/>
          <w:kern w:val="0"/>
          <w:sz w:val="18"/>
          <w:szCs w:val="18"/>
        </w:rPr>
        <w:t>的赋值语句出现在涉及</w:t>
      </w:r>
      <w:r>
        <w:rPr>
          <w:rFonts w:ascii="CMR9" w:hAnsi="CMR9" w:cs="CMR9" w:hint="eastAsia"/>
          <w:kern w:val="0"/>
          <w:sz w:val="18"/>
          <w:szCs w:val="18"/>
        </w:rPr>
        <w:t>v2</w:t>
      </w:r>
      <w:r>
        <w:rPr>
          <w:rFonts w:ascii="CMR9" w:hAnsi="CMR9" w:cs="CMR9" w:hint="eastAsia"/>
          <w:kern w:val="0"/>
          <w:sz w:val="18"/>
          <w:szCs w:val="18"/>
        </w:rPr>
        <w:t>的条件分支（包括循环条件）中。</w:t>
      </w:r>
    </w:p>
    <w:p w14:paraId="66E8F14C" w14:textId="2753AF86" w:rsidR="00FE4ADE" w:rsidRPr="00023368" w:rsidRDefault="00FE4ADE" w:rsidP="00FE4ADE">
      <w:pPr>
        <w:ind w:left="450" w:firstLineChars="200" w:firstLine="360"/>
        <w:rPr>
          <w:rFonts w:ascii="CMR9" w:hAnsi="CMR9" w:cs="CMR9"/>
          <w:kern w:val="0"/>
          <w:sz w:val="18"/>
          <w:szCs w:val="18"/>
        </w:rPr>
      </w:pPr>
      <w:r w:rsidRPr="00023368">
        <w:rPr>
          <w:rFonts w:ascii="CMR9" w:hAnsi="CMR9" w:cs="CMR9" w:hint="eastAsia"/>
          <w:kern w:val="0"/>
          <w:sz w:val="18"/>
          <w:szCs w:val="18"/>
        </w:rPr>
        <w:t>例如：</w:t>
      </w:r>
      <w:r w:rsidRPr="00023368">
        <w:rPr>
          <w:rFonts w:ascii="CMR9" w:hAnsi="CMR9" w:cs="CMR9"/>
          <w:kern w:val="0"/>
          <w:sz w:val="18"/>
          <w:szCs w:val="18"/>
        </w:rPr>
        <w:t xml:space="preserve"> </w:t>
      </w:r>
      <w:r>
        <w:rPr>
          <w:rFonts w:ascii="CMR9" w:hAnsi="CMR9" w:cs="CMR9" w:hint="eastAsia"/>
          <w:kern w:val="0"/>
          <w:sz w:val="18"/>
          <w:szCs w:val="18"/>
        </w:rPr>
        <w:t>在</w:t>
      </w:r>
      <w:r w:rsidR="000663DC">
        <w:rPr>
          <w:rFonts w:ascii="CMR9" w:hAnsi="CMR9" w:cs="CMR9" w:hint="eastAsia"/>
          <w:kern w:val="0"/>
          <w:sz w:val="18"/>
          <w:szCs w:val="18"/>
        </w:rPr>
        <w:t>Figure 4</w:t>
      </w:r>
      <w:r>
        <w:rPr>
          <w:rFonts w:ascii="CMR9" w:hAnsi="CMR9" w:cs="CMR9" w:hint="eastAsia"/>
          <w:kern w:val="0"/>
          <w:sz w:val="18"/>
          <w:szCs w:val="18"/>
        </w:rPr>
        <w:t>程序中，程序点</w:t>
      </w:r>
      <w:r>
        <w:rPr>
          <w:rFonts w:asciiTheme="minorEastAsia" w:hAnsiTheme="minorEastAsia" w:cs="CMR9" w:hint="eastAsia"/>
          <w:kern w:val="0"/>
          <w:sz w:val="18"/>
          <w:szCs w:val="18"/>
        </w:rPr>
        <w:t>③</w:t>
      </w:r>
      <w:r>
        <w:rPr>
          <w:rFonts w:ascii="CMR9" w:hAnsi="CMR9" w:cs="CMR9" w:hint="eastAsia"/>
          <w:kern w:val="0"/>
          <w:sz w:val="18"/>
          <w:szCs w:val="18"/>
        </w:rPr>
        <w:t>处语句对</w:t>
      </w:r>
      <w:r>
        <w:rPr>
          <w:rFonts w:ascii="CMR9" w:hAnsi="CMR9" w:cs="CMR9" w:hint="eastAsia"/>
          <w:kern w:val="0"/>
          <w:sz w:val="18"/>
          <w:szCs w:val="18"/>
        </w:rPr>
        <w:t>x</w:t>
      </w:r>
      <w:r>
        <w:rPr>
          <w:rFonts w:ascii="CMR9" w:hAnsi="CMR9" w:cs="CMR9" w:hint="eastAsia"/>
          <w:kern w:val="0"/>
          <w:sz w:val="18"/>
          <w:szCs w:val="18"/>
        </w:rPr>
        <w:t>进行赋值，该赋值语句出现在程序点</w:t>
      </w:r>
      <w:r>
        <w:rPr>
          <w:rFonts w:ascii="宋体" w:eastAsia="宋体" w:hAnsi="宋体" w:cs="CMR9" w:hint="eastAsia"/>
          <w:kern w:val="0"/>
          <w:sz w:val="18"/>
          <w:szCs w:val="18"/>
        </w:rPr>
        <w:t>①的</w:t>
      </w:r>
      <w:r>
        <w:rPr>
          <w:rFonts w:ascii="CMR9" w:hAnsi="CMR9" w:cs="CMR9" w:hint="eastAsia"/>
          <w:kern w:val="0"/>
          <w:sz w:val="18"/>
          <w:szCs w:val="18"/>
        </w:rPr>
        <w:t>条件分支中，而该条件分支语句含有变量</w:t>
      </w:r>
      <w:r>
        <w:rPr>
          <w:rFonts w:ascii="CMR9" w:hAnsi="CMR9" w:cs="CMR9" w:hint="eastAsia"/>
          <w:kern w:val="0"/>
          <w:sz w:val="18"/>
          <w:szCs w:val="18"/>
        </w:rPr>
        <w:t>t</w:t>
      </w:r>
      <w:r>
        <w:rPr>
          <w:rFonts w:ascii="CMR9" w:hAnsi="CMR9" w:cs="CMR9" w:hint="eastAsia"/>
          <w:kern w:val="0"/>
          <w:sz w:val="18"/>
          <w:szCs w:val="18"/>
        </w:rPr>
        <w:t>，故变量</w:t>
      </w:r>
      <w:r>
        <w:rPr>
          <w:rFonts w:ascii="CMR9" w:hAnsi="CMR9" w:cs="CMR9" w:hint="eastAsia"/>
          <w:kern w:val="0"/>
          <w:sz w:val="18"/>
          <w:szCs w:val="18"/>
        </w:rPr>
        <w:t>x</w:t>
      </w:r>
      <w:r>
        <w:rPr>
          <w:rFonts w:ascii="CMR9" w:hAnsi="CMR9" w:cs="CMR9" w:hint="eastAsia"/>
          <w:kern w:val="0"/>
          <w:sz w:val="18"/>
          <w:szCs w:val="18"/>
        </w:rPr>
        <w:t>控制依赖于</w:t>
      </w:r>
      <w:r>
        <w:rPr>
          <w:rFonts w:ascii="CMR9" w:hAnsi="CMR9" w:cs="CMR9" w:hint="eastAsia"/>
          <w:kern w:val="0"/>
          <w:sz w:val="18"/>
          <w:szCs w:val="18"/>
        </w:rPr>
        <w:t>t</w:t>
      </w:r>
      <w:r>
        <w:rPr>
          <w:rFonts w:ascii="CMR9" w:hAnsi="CMR9" w:cs="CMR9" w:hint="eastAsia"/>
          <w:kern w:val="0"/>
          <w:sz w:val="18"/>
          <w:szCs w:val="18"/>
        </w:rPr>
        <w:t>。</w:t>
      </w:r>
    </w:p>
    <w:p w14:paraId="117DE919"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定义</w:t>
      </w:r>
      <w:r>
        <w:rPr>
          <w:rFonts w:ascii="CMR9" w:hAnsi="CMR9" w:cs="CMR9" w:hint="eastAsia"/>
          <w:kern w:val="0"/>
          <w:sz w:val="18"/>
          <w:szCs w:val="18"/>
        </w:rPr>
        <w:t xml:space="preserve"> 3.2[</w:t>
      </w:r>
      <w:r>
        <w:rPr>
          <w:rFonts w:ascii="CMR9" w:hAnsi="CMR9" w:cs="CMR9" w:hint="eastAsia"/>
          <w:kern w:val="0"/>
          <w:sz w:val="18"/>
          <w:szCs w:val="18"/>
        </w:rPr>
        <w:t>基于数据依赖的变量依赖</w:t>
      </w:r>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称变量</w:t>
      </w:r>
      <w:r>
        <w:rPr>
          <w:rFonts w:ascii="CMR9" w:hAnsi="CMR9" w:cs="CMR9" w:hint="eastAsia"/>
          <w:kern w:val="0"/>
          <w:sz w:val="18"/>
          <w:szCs w:val="18"/>
        </w:rPr>
        <w:t>v1</w:t>
      </w:r>
      <w:r>
        <w:rPr>
          <w:rFonts w:ascii="CMR9" w:hAnsi="CMR9" w:cs="CMR9" w:hint="eastAsia"/>
          <w:kern w:val="0"/>
          <w:sz w:val="18"/>
          <w:szCs w:val="18"/>
        </w:rPr>
        <w:t>数据依赖于变量</w:t>
      </w:r>
      <w:r>
        <w:rPr>
          <w:rFonts w:ascii="CMR9" w:hAnsi="CMR9" w:cs="CMR9" w:hint="eastAsia"/>
          <w:kern w:val="0"/>
          <w:sz w:val="18"/>
          <w:szCs w:val="18"/>
        </w:rPr>
        <w:t>v2</w:t>
      </w:r>
      <w:r>
        <w:rPr>
          <w:rFonts w:ascii="CMR9" w:hAnsi="CMR9" w:cs="CMR9" w:hint="eastAsia"/>
          <w:kern w:val="0"/>
          <w:sz w:val="18"/>
          <w:szCs w:val="18"/>
        </w:rPr>
        <w:t>，</w:t>
      </w:r>
      <w:r>
        <w:rPr>
          <w:rFonts w:ascii="CMR9" w:hAnsi="CMR9" w:cs="CMR9" w:hint="eastAsia"/>
          <w:kern w:val="0"/>
          <w:sz w:val="18"/>
          <w:szCs w:val="18"/>
        </w:rPr>
        <w:t xml:space="preserve">if </w:t>
      </w:r>
      <w:r>
        <w:rPr>
          <w:rFonts w:ascii="CMR9" w:hAnsi="CMR9" w:cs="CMR9"/>
          <w:kern w:val="0"/>
          <w:sz w:val="18"/>
          <w:szCs w:val="18"/>
        </w:rPr>
        <w:t xml:space="preserve"> </w:t>
      </w:r>
      <w:r>
        <w:rPr>
          <w:rFonts w:ascii="CMR9" w:hAnsi="CMR9" w:cs="CMR9" w:hint="eastAsia"/>
          <w:kern w:val="0"/>
          <w:sz w:val="18"/>
          <w:szCs w:val="18"/>
        </w:rPr>
        <w:t>v2</w:t>
      </w:r>
      <w:r>
        <w:rPr>
          <w:rFonts w:ascii="CMR9" w:hAnsi="CMR9" w:cs="CMR9" w:hint="eastAsia"/>
          <w:kern w:val="0"/>
          <w:sz w:val="18"/>
          <w:szCs w:val="18"/>
        </w:rPr>
        <w:t>出现在对</w:t>
      </w:r>
      <w:r>
        <w:rPr>
          <w:rFonts w:ascii="CMR9" w:hAnsi="CMR9" w:cs="CMR9" w:hint="eastAsia"/>
          <w:kern w:val="0"/>
          <w:sz w:val="18"/>
          <w:szCs w:val="18"/>
        </w:rPr>
        <w:t>v1</w:t>
      </w:r>
      <w:r>
        <w:rPr>
          <w:rFonts w:ascii="CMR9" w:hAnsi="CMR9" w:cs="CMR9" w:hint="eastAsia"/>
          <w:kern w:val="0"/>
          <w:sz w:val="18"/>
          <w:szCs w:val="18"/>
        </w:rPr>
        <w:t>的赋值语句的右表达式中。</w:t>
      </w:r>
    </w:p>
    <w:p w14:paraId="26641A8F" w14:textId="150A2EF2" w:rsidR="00FE4ADE" w:rsidRPr="00023368" w:rsidRDefault="00FE4ADE" w:rsidP="00FE4ADE">
      <w:pPr>
        <w:ind w:left="450" w:firstLineChars="200" w:firstLine="360"/>
        <w:rPr>
          <w:rFonts w:ascii="CMR9" w:hAnsi="CMR9" w:cs="CMR9"/>
          <w:kern w:val="0"/>
          <w:sz w:val="18"/>
          <w:szCs w:val="18"/>
        </w:rPr>
      </w:pPr>
      <w:r w:rsidRPr="00023368">
        <w:rPr>
          <w:rFonts w:ascii="CMR9" w:hAnsi="CMR9" w:cs="CMR9" w:hint="eastAsia"/>
          <w:kern w:val="0"/>
          <w:sz w:val="18"/>
          <w:szCs w:val="18"/>
        </w:rPr>
        <w:t>例如：</w:t>
      </w:r>
      <w:r w:rsidRPr="00023368">
        <w:rPr>
          <w:rFonts w:ascii="CMR9" w:hAnsi="CMR9" w:cs="CMR9"/>
          <w:kern w:val="0"/>
          <w:sz w:val="18"/>
          <w:szCs w:val="18"/>
        </w:rPr>
        <w:t xml:space="preserve"> </w:t>
      </w:r>
      <w:r>
        <w:rPr>
          <w:rFonts w:ascii="CMR9" w:hAnsi="CMR9" w:cs="CMR9" w:hint="eastAsia"/>
          <w:kern w:val="0"/>
          <w:sz w:val="18"/>
          <w:szCs w:val="18"/>
        </w:rPr>
        <w:t>在</w:t>
      </w:r>
      <w:r w:rsidR="000663DC">
        <w:rPr>
          <w:rFonts w:ascii="CMR9" w:hAnsi="CMR9" w:cs="CMR9" w:hint="eastAsia"/>
          <w:kern w:val="0"/>
          <w:sz w:val="18"/>
          <w:szCs w:val="18"/>
        </w:rPr>
        <w:t>Figure 4</w:t>
      </w:r>
      <w:r>
        <w:rPr>
          <w:rFonts w:ascii="CMR9" w:hAnsi="CMR9" w:cs="CMR9" w:hint="eastAsia"/>
          <w:kern w:val="0"/>
          <w:sz w:val="18"/>
          <w:szCs w:val="18"/>
        </w:rPr>
        <w:t>程序中，程序点</w:t>
      </w:r>
      <w:r>
        <w:rPr>
          <w:rFonts w:asciiTheme="minorEastAsia" w:hAnsiTheme="minorEastAsia" w:cs="CMR9" w:hint="eastAsia"/>
          <w:kern w:val="0"/>
          <w:sz w:val="18"/>
          <w:szCs w:val="18"/>
        </w:rPr>
        <w:t>③</w:t>
      </w:r>
      <w:r>
        <w:rPr>
          <w:rFonts w:ascii="CMR9" w:hAnsi="CMR9" w:cs="CMR9" w:hint="eastAsia"/>
          <w:kern w:val="0"/>
          <w:sz w:val="18"/>
          <w:szCs w:val="18"/>
        </w:rPr>
        <w:t>处语句对</w:t>
      </w:r>
      <w:r>
        <w:rPr>
          <w:rFonts w:ascii="CMR9" w:hAnsi="CMR9" w:cs="CMR9" w:hint="eastAsia"/>
          <w:kern w:val="0"/>
          <w:sz w:val="18"/>
          <w:szCs w:val="18"/>
        </w:rPr>
        <w:t>x</w:t>
      </w:r>
      <w:r>
        <w:rPr>
          <w:rFonts w:ascii="CMR9" w:hAnsi="CMR9" w:cs="CMR9" w:hint="eastAsia"/>
          <w:kern w:val="0"/>
          <w:sz w:val="18"/>
          <w:szCs w:val="18"/>
        </w:rPr>
        <w:t>进行赋值，且该赋值语句的右表达式中出现了变量</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，故变量</w:t>
      </w:r>
      <w:r>
        <w:rPr>
          <w:rFonts w:ascii="CMR9" w:hAnsi="CMR9" w:cs="CMR9" w:hint="eastAsia"/>
          <w:kern w:val="0"/>
          <w:sz w:val="18"/>
          <w:szCs w:val="18"/>
        </w:rPr>
        <w:t>x</w:t>
      </w:r>
      <w:r>
        <w:rPr>
          <w:rFonts w:ascii="CMR9" w:hAnsi="CMR9" w:cs="CMR9" w:hint="eastAsia"/>
          <w:kern w:val="0"/>
          <w:sz w:val="18"/>
          <w:szCs w:val="18"/>
        </w:rPr>
        <w:t>数据依赖于</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w:t>
      </w:r>
    </w:p>
    <w:p w14:paraId="695B9572"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定义</w:t>
      </w:r>
      <w:r>
        <w:rPr>
          <w:rFonts w:ascii="CMR9" w:hAnsi="CMR9" w:cs="CMR9" w:hint="eastAsia"/>
          <w:kern w:val="0"/>
          <w:sz w:val="18"/>
          <w:szCs w:val="18"/>
        </w:rPr>
        <w:t xml:space="preserve"> 3.</w:t>
      </w:r>
      <w:r>
        <w:rPr>
          <w:rFonts w:ascii="CMR9" w:hAnsi="CMR9" w:cs="CMR9"/>
          <w:kern w:val="0"/>
          <w:sz w:val="18"/>
          <w:szCs w:val="18"/>
        </w:rPr>
        <w:t>3</w:t>
      </w:r>
      <w:r>
        <w:rPr>
          <w:rFonts w:ascii="CMR9" w:hAnsi="CMR9" w:cs="CMR9" w:hint="eastAsia"/>
          <w:kern w:val="0"/>
          <w:sz w:val="18"/>
          <w:szCs w:val="18"/>
        </w:rPr>
        <w:t>[</w:t>
      </w:r>
      <w:r>
        <w:rPr>
          <w:rFonts w:ascii="CMR9" w:hAnsi="CMR9" w:cs="CMR9" w:hint="eastAsia"/>
          <w:kern w:val="0"/>
          <w:sz w:val="18"/>
          <w:szCs w:val="18"/>
        </w:rPr>
        <w:t>变量直接依赖</w:t>
      </w:r>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对于任意两个变量</w:t>
      </w:r>
      <w:r>
        <w:rPr>
          <w:rFonts w:ascii="CMR9" w:hAnsi="CMR9" w:cs="CMR9" w:hint="eastAsia"/>
          <w:kern w:val="0"/>
          <w:sz w:val="18"/>
          <w:szCs w:val="18"/>
        </w:rPr>
        <w:t>x</w:t>
      </w:r>
      <w:r>
        <w:rPr>
          <w:rFonts w:ascii="CMR9" w:hAnsi="CMR9" w:cs="CMR9" w:hint="eastAsia"/>
          <w:kern w:val="0"/>
          <w:sz w:val="18"/>
          <w:szCs w:val="18"/>
        </w:rPr>
        <w:t>、</w:t>
      </w:r>
      <w:r>
        <w:rPr>
          <w:rFonts w:ascii="CMR9" w:hAnsi="CMR9" w:cs="CMR9" w:hint="eastAsia"/>
          <w:kern w:val="0"/>
          <w:sz w:val="18"/>
          <w:szCs w:val="18"/>
        </w:rPr>
        <w:t>y</w:t>
      </w:r>
      <w:r>
        <w:rPr>
          <w:rFonts w:ascii="CMR9" w:hAnsi="CMR9" w:cs="CMR9" w:hint="eastAsia"/>
          <w:kern w:val="0"/>
          <w:sz w:val="18"/>
          <w:szCs w:val="18"/>
        </w:rPr>
        <w:t>，若</w:t>
      </w:r>
      <w:r>
        <w:rPr>
          <w:rFonts w:ascii="CMR9" w:hAnsi="CMR9" w:cs="CMR9" w:hint="eastAsia"/>
          <w:kern w:val="0"/>
          <w:sz w:val="18"/>
          <w:szCs w:val="18"/>
        </w:rPr>
        <w:t>x</w:t>
      </w:r>
      <w:r>
        <w:rPr>
          <w:rFonts w:ascii="CMR9" w:hAnsi="CMR9" w:cs="CMR9" w:hint="eastAsia"/>
          <w:kern w:val="0"/>
          <w:sz w:val="18"/>
          <w:szCs w:val="18"/>
        </w:rPr>
        <w:t>直接控制依赖于</w:t>
      </w:r>
      <w:r>
        <w:rPr>
          <w:rFonts w:ascii="CMR9" w:hAnsi="CMR9" w:cs="CMR9" w:hint="eastAsia"/>
          <w:kern w:val="0"/>
          <w:sz w:val="18"/>
          <w:szCs w:val="18"/>
        </w:rPr>
        <w:t>y</w:t>
      </w:r>
      <w:r>
        <w:rPr>
          <w:rFonts w:ascii="CMR9" w:hAnsi="CMR9" w:cs="CMR9" w:hint="eastAsia"/>
          <w:kern w:val="0"/>
          <w:sz w:val="18"/>
          <w:szCs w:val="18"/>
        </w:rPr>
        <w:t>或者</w:t>
      </w:r>
      <w:r>
        <w:rPr>
          <w:rFonts w:ascii="CMR9" w:hAnsi="CMR9" w:cs="CMR9" w:hint="eastAsia"/>
          <w:kern w:val="0"/>
          <w:sz w:val="18"/>
          <w:szCs w:val="18"/>
        </w:rPr>
        <w:t>x</w:t>
      </w:r>
      <w:r>
        <w:rPr>
          <w:rFonts w:ascii="CMR9" w:hAnsi="CMR9" w:cs="CMR9" w:hint="eastAsia"/>
          <w:kern w:val="0"/>
          <w:sz w:val="18"/>
          <w:szCs w:val="18"/>
        </w:rPr>
        <w:t>直接数据依赖于</w:t>
      </w:r>
      <w:r>
        <w:rPr>
          <w:rFonts w:ascii="CMR9" w:hAnsi="CMR9" w:cs="CMR9" w:hint="eastAsia"/>
          <w:kern w:val="0"/>
          <w:sz w:val="18"/>
          <w:szCs w:val="18"/>
        </w:rPr>
        <w:t>y</w:t>
      </w:r>
      <w:r>
        <w:rPr>
          <w:rFonts w:ascii="CMR9" w:hAnsi="CMR9" w:cs="CMR9" w:hint="eastAsia"/>
          <w:kern w:val="0"/>
          <w:sz w:val="18"/>
          <w:szCs w:val="18"/>
        </w:rPr>
        <w:t>，则称</w:t>
      </w:r>
      <w:r>
        <w:rPr>
          <w:rFonts w:ascii="CMR9" w:hAnsi="CMR9" w:cs="CMR9" w:hint="eastAsia"/>
          <w:kern w:val="0"/>
          <w:sz w:val="18"/>
          <w:szCs w:val="18"/>
        </w:rPr>
        <w:t>x</w:t>
      </w:r>
      <w:r>
        <w:rPr>
          <w:rFonts w:ascii="CMR9" w:hAnsi="CMR9" w:cs="CMR9" w:hint="eastAsia"/>
          <w:kern w:val="0"/>
          <w:sz w:val="18"/>
          <w:szCs w:val="18"/>
        </w:rPr>
        <w:t>直接依赖于</w:t>
      </w:r>
      <w:r>
        <w:rPr>
          <w:rFonts w:ascii="CMR9" w:hAnsi="CMR9" w:cs="CMR9" w:hint="eastAsia"/>
          <w:kern w:val="0"/>
          <w:sz w:val="18"/>
          <w:szCs w:val="18"/>
        </w:rPr>
        <w:t>y</w:t>
      </w:r>
      <w:r>
        <w:rPr>
          <w:rFonts w:ascii="CMR9" w:hAnsi="CMR9" w:cs="CMR9" w:hint="eastAsia"/>
          <w:kern w:val="0"/>
          <w:sz w:val="18"/>
          <w:szCs w:val="18"/>
        </w:rPr>
        <w:t>。</w:t>
      </w:r>
    </w:p>
    <w:p w14:paraId="79812AC6"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定义</w:t>
      </w:r>
      <w:r>
        <w:rPr>
          <w:rFonts w:ascii="CMR9" w:hAnsi="CMR9" w:cs="CMR9" w:hint="eastAsia"/>
          <w:kern w:val="0"/>
          <w:sz w:val="18"/>
          <w:szCs w:val="18"/>
        </w:rPr>
        <w:t xml:space="preserve"> </w:t>
      </w:r>
      <w:r>
        <w:rPr>
          <w:rFonts w:ascii="CMR9" w:hAnsi="CMR9" w:cs="CMR9"/>
          <w:kern w:val="0"/>
          <w:sz w:val="18"/>
          <w:szCs w:val="18"/>
        </w:rPr>
        <w:t>3.</w:t>
      </w:r>
      <w:r>
        <w:rPr>
          <w:rFonts w:ascii="CMR9" w:hAnsi="CMR9" w:cs="CMR9" w:hint="eastAsia"/>
          <w:kern w:val="0"/>
          <w:sz w:val="18"/>
          <w:szCs w:val="18"/>
        </w:rPr>
        <w:t>4[</w:t>
      </w:r>
      <w:r>
        <w:rPr>
          <w:rFonts w:ascii="CMR9" w:hAnsi="CMR9" w:cs="CMR9" w:hint="eastAsia"/>
          <w:kern w:val="0"/>
          <w:sz w:val="18"/>
          <w:szCs w:val="18"/>
        </w:rPr>
        <w:t>变量间接依赖</w:t>
      </w:r>
      <w:r>
        <w:rPr>
          <w:rFonts w:ascii="CMR9" w:hAnsi="CMR9" w:cs="CMR9" w:hint="eastAsia"/>
          <w:kern w:val="0"/>
          <w:sz w:val="18"/>
          <w:szCs w:val="18"/>
        </w:rPr>
        <w:t>].</w:t>
      </w:r>
      <w:r>
        <w:rPr>
          <w:rFonts w:ascii="CMR9" w:hAnsi="CMR9" w:cs="CMR9" w:hint="eastAsia"/>
          <w:kern w:val="0"/>
          <w:sz w:val="18"/>
          <w:szCs w:val="18"/>
        </w:rPr>
        <w:t>如果存在变量</w:t>
      </w:r>
      <w:r>
        <w:rPr>
          <w:rFonts w:ascii="CMR9" w:hAnsi="CMR9" w:cs="CMR9" w:hint="eastAsia"/>
          <w:kern w:val="0"/>
          <w:sz w:val="18"/>
          <w:szCs w:val="18"/>
        </w:rPr>
        <w:t>x</w:t>
      </w:r>
      <w:r w:rsidRPr="00D16B58">
        <w:rPr>
          <w:rFonts w:ascii="CMR9" w:hAnsi="CMR9" w:cs="CMR9" w:hint="eastAsia"/>
          <w:kern w:val="0"/>
          <w:sz w:val="18"/>
          <w:szCs w:val="18"/>
          <w:vertAlign w:val="subscript"/>
        </w:rPr>
        <w:t>0</w:t>
      </w:r>
      <w:r>
        <w:rPr>
          <w:rFonts w:ascii="CMR9" w:hAnsi="CMR9" w:cs="CMR9" w:hint="eastAsia"/>
          <w:kern w:val="0"/>
          <w:sz w:val="18"/>
          <w:szCs w:val="18"/>
        </w:rPr>
        <w:t>，</w:t>
      </w:r>
      <w:r>
        <w:rPr>
          <w:rFonts w:ascii="CMR9" w:hAnsi="CMR9" w:cs="CMR9" w:hint="eastAsia"/>
          <w:kern w:val="0"/>
          <w:sz w:val="18"/>
          <w:szCs w:val="18"/>
        </w:rPr>
        <w:t>x</w:t>
      </w:r>
      <w:r w:rsidRPr="00D16B58">
        <w:rPr>
          <w:rFonts w:ascii="CMR9" w:hAnsi="CMR9" w:cs="CMR9" w:hint="eastAsia"/>
          <w:kern w:val="0"/>
          <w:sz w:val="18"/>
          <w:szCs w:val="18"/>
          <w:vertAlign w:val="subscript"/>
        </w:rPr>
        <w:t>1</w:t>
      </w:r>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w:t>
      </w:r>
      <w:r>
        <w:rPr>
          <w:rFonts w:ascii="CMR9" w:hAnsi="CMR9" w:cs="CMR9"/>
          <w:kern w:val="0"/>
          <w:sz w:val="18"/>
          <w:szCs w:val="18"/>
        </w:rPr>
        <w:t>x</w:t>
      </w:r>
      <w:r w:rsidRPr="00D16B58">
        <w:rPr>
          <w:rFonts w:ascii="CMR9" w:hAnsi="CMR9" w:cs="CMR9"/>
          <w:kern w:val="0"/>
          <w:sz w:val="18"/>
          <w:szCs w:val="18"/>
          <w:vertAlign w:val="subscript"/>
        </w:rPr>
        <w:t>n</w:t>
      </w:r>
      <w:r w:rsidRPr="00D16B58">
        <w:rPr>
          <w:rFonts w:ascii="CMR9" w:hAnsi="CMR9" w:cs="CMR9" w:hint="eastAsia"/>
          <w:kern w:val="0"/>
          <w:sz w:val="18"/>
          <w:szCs w:val="18"/>
          <w:vertAlign w:val="subscript"/>
        </w:rPr>
        <w:t>-1</w:t>
      </w:r>
      <w:r>
        <w:rPr>
          <w:rFonts w:ascii="CMR9" w:hAnsi="CMR9" w:cs="CMR9" w:hint="eastAsia"/>
          <w:kern w:val="0"/>
          <w:sz w:val="18"/>
          <w:szCs w:val="18"/>
        </w:rPr>
        <w:t>（</w:t>
      </w:r>
      <w:r>
        <w:rPr>
          <w:rFonts w:ascii="CMR9" w:hAnsi="CMR9" w:cs="CMR9" w:hint="eastAsia"/>
          <w:kern w:val="0"/>
          <w:sz w:val="18"/>
          <w:szCs w:val="18"/>
        </w:rPr>
        <w:t>n&gt;=2</w:t>
      </w:r>
      <w:r>
        <w:rPr>
          <w:rFonts w:ascii="CMR9" w:hAnsi="CMR9" w:cs="CMR9" w:hint="eastAsia"/>
          <w:kern w:val="0"/>
          <w:sz w:val="18"/>
          <w:szCs w:val="18"/>
        </w:rPr>
        <w:t>）使得对任意的</w:t>
      </w:r>
      <w:r>
        <w:rPr>
          <w:rFonts w:ascii="CMR9" w:hAnsi="CMR9" w:cs="CMR9" w:hint="eastAsia"/>
          <w:kern w:val="0"/>
          <w:sz w:val="18"/>
          <w:szCs w:val="18"/>
        </w:rPr>
        <w:t>i</w:t>
      </w:r>
      <w:r>
        <w:rPr>
          <w:rFonts w:ascii="CMR9" w:hAnsi="CMR9" w:cs="CMR9"/>
          <w:kern w:val="0"/>
          <w:sz w:val="18"/>
          <w:szCs w:val="18"/>
        </w:rPr>
        <w:t>&gt;=0,i&lt;n</w:t>
      </w:r>
      <w:r>
        <w:rPr>
          <w:rFonts w:ascii="CMR9" w:hAnsi="CMR9" w:cs="CMR9" w:hint="eastAsia"/>
          <w:kern w:val="0"/>
          <w:sz w:val="18"/>
          <w:szCs w:val="18"/>
        </w:rPr>
        <w:t>，</w:t>
      </w:r>
      <w:r>
        <w:rPr>
          <w:rFonts w:ascii="CMR9" w:hAnsi="CMR9" w:cs="CMR9" w:hint="eastAsia"/>
          <w:kern w:val="0"/>
          <w:sz w:val="18"/>
          <w:szCs w:val="18"/>
        </w:rPr>
        <w:t>x</w:t>
      </w:r>
      <w:r w:rsidRPr="00D16B58">
        <w:rPr>
          <w:rFonts w:ascii="CMR9" w:hAnsi="CMR9" w:cs="CMR9" w:hint="eastAsia"/>
          <w:kern w:val="0"/>
          <w:sz w:val="18"/>
          <w:szCs w:val="18"/>
          <w:vertAlign w:val="subscript"/>
        </w:rPr>
        <w:t>i+1</w:t>
      </w:r>
      <w:r>
        <w:rPr>
          <w:rFonts w:ascii="CMR9" w:hAnsi="CMR9" w:cs="CMR9" w:hint="eastAsia"/>
          <w:kern w:val="0"/>
          <w:sz w:val="18"/>
          <w:szCs w:val="18"/>
        </w:rPr>
        <w:t>直接依赖于</w:t>
      </w:r>
      <w:r>
        <w:rPr>
          <w:rFonts w:ascii="CMR9" w:hAnsi="CMR9" w:cs="CMR9" w:hint="eastAsia"/>
          <w:kern w:val="0"/>
          <w:sz w:val="18"/>
          <w:szCs w:val="18"/>
        </w:rPr>
        <w:t>x</w:t>
      </w:r>
      <w:r w:rsidRPr="00D16B58">
        <w:rPr>
          <w:rFonts w:ascii="CMR9" w:hAnsi="CMR9" w:cs="CMR9" w:hint="eastAsia"/>
          <w:kern w:val="0"/>
          <w:sz w:val="18"/>
          <w:szCs w:val="18"/>
          <w:vertAlign w:val="subscript"/>
        </w:rPr>
        <w:t>i</w:t>
      </w:r>
      <w:r>
        <w:rPr>
          <w:rFonts w:ascii="CMR9" w:hAnsi="CMR9" w:cs="CMR9" w:hint="eastAsia"/>
          <w:kern w:val="0"/>
          <w:sz w:val="18"/>
          <w:szCs w:val="18"/>
        </w:rPr>
        <w:t>，则称</w:t>
      </w:r>
      <w:r>
        <w:rPr>
          <w:rFonts w:ascii="CMR9" w:hAnsi="CMR9" w:cs="CMR9" w:hint="eastAsia"/>
          <w:kern w:val="0"/>
          <w:sz w:val="18"/>
          <w:szCs w:val="18"/>
        </w:rPr>
        <w:t>x</w:t>
      </w:r>
      <w:r w:rsidRPr="00D16B58">
        <w:rPr>
          <w:rFonts w:ascii="CMR9" w:hAnsi="CMR9" w:cs="CMR9" w:hint="eastAsia"/>
          <w:kern w:val="0"/>
          <w:sz w:val="18"/>
          <w:szCs w:val="18"/>
          <w:vertAlign w:val="subscript"/>
        </w:rPr>
        <w:t>n</w:t>
      </w:r>
      <w:r>
        <w:rPr>
          <w:rFonts w:ascii="CMR9" w:hAnsi="CMR9" w:cs="CMR9" w:hint="eastAsia"/>
          <w:kern w:val="0"/>
          <w:sz w:val="18"/>
          <w:szCs w:val="18"/>
        </w:rPr>
        <w:t>间接依赖于</w:t>
      </w:r>
      <w:r>
        <w:rPr>
          <w:rFonts w:ascii="CMR9" w:hAnsi="CMR9" w:cs="CMR9" w:hint="eastAsia"/>
          <w:kern w:val="0"/>
          <w:sz w:val="18"/>
          <w:szCs w:val="18"/>
        </w:rPr>
        <w:t>x</w:t>
      </w:r>
      <w:r w:rsidRPr="00D16B58">
        <w:rPr>
          <w:rFonts w:ascii="CMR9" w:hAnsi="CMR9" w:cs="CMR9" w:hint="eastAsia"/>
          <w:kern w:val="0"/>
          <w:sz w:val="18"/>
          <w:szCs w:val="18"/>
          <w:vertAlign w:val="subscript"/>
        </w:rPr>
        <w:t>0</w:t>
      </w:r>
      <w:r>
        <w:rPr>
          <w:rFonts w:ascii="CMR9" w:hAnsi="CMR9" w:cs="CMR9" w:hint="eastAsia"/>
          <w:kern w:val="0"/>
          <w:sz w:val="18"/>
          <w:szCs w:val="18"/>
        </w:rPr>
        <w:t>。</w:t>
      </w:r>
    </w:p>
    <w:p w14:paraId="6B52F180" w14:textId="1F3DFC11" w:rsidR="00FE4ADE" w:rsidRPr="00D16B58"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例如：在</w:t>
      </w:r>
      <w:r w:rsidR="000663DC">
        <w:rPr>
          <w:rFonts w:ascii="CMR9" w:hAnsi="CMR9" w:cs="CMR9" w:hint="eastAsia"/>
          <w:kern w:val="0"/>
          <w:sz w:val="18"/>
          <w:szCs w:val="18"/>
        </w:rPr>
        <w:t>Figure 4</w:t>
      </w:r>
      <w:r>
        <w:rPr>
          <w:rFonts w:ascii="CMR9" w:hAnsi="CMR9" w:cs="CMR9" w:hint="eastAsia"/>
          <w:kern w:val="0"/>
          <w:sz w:val="18"/>
          <w:szCs w:val="18"/>
        </w:rPr>
        <w:t>程序中，从程序点</w:t>
      </w:r>
      <w:r>
        <w:rPr>
          <w:rFonts w:asciiTheme="minorEastAsia" w:hAnsiTheme="minorEastAsia" w:cs="CMR9" w:hint="eastAsia"/>
          <w:kern w:val="0"/>
          <w:sz w:val="18"/>
          <w:szCs w:val="18"/>
        </w:rPr>
        <w:t>⑥</w:t>
      </w:r>
      <w:r>
        <w:rPr>
          <w:rFonts w:ascii="CMR9" w:hAnsi="CMR9" w:cs="CMR9" w:hint="eastAsia"/>
          <w:kern w:val="0"/>
          <w:sz w:val="18"/>
          <w:szCs w:val="18"/>
        </w:rPr>
        <w:t>的赋值语句可知变量</w:t>
      </w:r>
      <w:r>
        <w:rPr>
          <w:rFonts w:ascii="CMR9" w:hAnsi="CMR9" w:cs="CMR9" w:hint="eastAsia"/>
          <w:kern w:val="0"/>
          <w:sz w:val="18"/>
          <w:szCs w:val="18"/>
        </w:rPr>
        <w:t>z</w:t>
      </w:r>
      <w:r>
        <w:rPr>
          <w:rFonts w:ascii="CMR9" w:hAnsi="CMR9" w:cs="CMR9" w:hint="eastAsia"/>
          <w:kern w:val="0"/>
          <w:sz w:val="18"/>
          <w:szCs w:val="18"/>
        </w:rPr>
        <w:t>直接依赖于</w:t>
      </w:r>
      <w:r>
        <w:rPr>
          <w:rFonts w:ascii="CMR9" w:hAnsi="CMR9" w:cs="CMR9" w:hint="eastAsia"/>
          <w:kern w:val="0"/>
          <w:sz w:val="18"/>
          <w:szCs w:val="18"/>
        </w:rPr>
        <w:t>y</w:t>
      </w:r>
      <w:r>
        <w:rPr>
          <w:rFonts w:ascii="CMR9" w:hAnsi="CMR9" w:cs="CMR9" w:hint="eastAsia"/>
          <w:kern w:val="0"/>
          <w:sz w:val="18"/>
          <w:szCs w:val="18"/>
        </w:rPr>
        <w:t>，而从程序点</w:t>
      </w:r>
      <w:r>
        <w:rPr>
          <w:rFonts w:asciiTheme="minorEastAsia" w:hAnsiTheme="minorEastAsia" w:cs="CMR9" w:hint="eastAsia"/>
          <w:kern w:val="0"/>
          <w:sz w:val="18"/>
          <w:szCs w:val="18"/>
        </w:rPr>
        <w:t>④</w:t>
      </w:r>
      <w:r>
        <w:rPr>
          <w:rFonts w:ascii="CMR9" w:hAnsi="CMR9" w:cs="CMR9" w:hint="eastAsia"/>
          <w:kern w:val="0"/>
          <w:sz w:val="18"/>
          <w:szCs w:val="18"/>
        </w:rPr>
        <w:t>的赋</w:t>
      </w:r>
      <w:r>
        <w:rPr>
          <w:rFonts w:ascii="CMR9" w:hAnsi="CMR9" w:cs="CMR9" w:hint="eastAsia"/>
          <w:kern w:val="0"/>
          <w:sz w:val="18"/>
          <w:szCs w:val="18"/>
        </w:rPr>
        <w:lastRenderedPageBreak/>
        <w:t>值语句可知</w:t>
      </w:r>
      <w:r>
        <w:rPr>
          <w:rFonts w:ascii="CMR9" w:hAnsi="CMR9" w:cs="CMR9" w:hint="eastAsia"/>
          <w:kern w:val="0"/>
          <w:sz w:val="18"/>
          <w:szCs w:val="18"/>
        </w:rPr>
        <w:t>y</w:t>
      </w:r>
      <w:r>
        <w:rPr>
          <w:rFonts w:ascii="CMR9" w:hAnsi="CMR9" w:cs="CMR9" w:hint="eastAsia"/>
          <w:kern w:val="0"/>
          <w:sz w:val="18"/>
          <w:szCs w:val="18"/>
        </w:rPr>
        <w:t>直接依赖于</w:t>
      </w:r>
      <w:r>
        <w:rPr>
          <w:rFonts w:ascii="CMR9" w:hAnsi="CMR9" w:cs="CMR9" w:hint="eastAsia"/>
          <w:kern w:val="0"/>
          <w:sz w:val="18"/>
          <w:szCs w:val="18"/>
        </w:rPr>
        <w:t>x</w:t>
      </w:r>
      <w:r>
        <w:rPr>
          <w:rFonts w:ascii="CMR9" w:hAnsi="CMR9" w:cs="CMR9" w:hint="eastAsia"/>
          <w:kern w:val="0"/>
          <w:sz w:val="18"/>
          <w:szCs w:val="18"/>
        </w:rPr>
        <w:t>，由此可知变量</w:t>
      </w:r>
      <w:r>
        <w:rPr>
          <w:rFonts w:ascii="CMR9" w:hAnsi="CMR9" w:cs="CMR9" w:hint="eastAsia"/>
          <w:kern w:val="0"/>
          <w:sz w:val="18"/>
          <w:szCs w:val="18"/>
        </w:rPr>
        <w:t>z</w:t>
      </w:r>
      <w:r>
        <w:rPr>
          <w:rFonts w:ascii="CMR9" w:hAnsi="CMR9" w:cs="CMR9" w:hint="eastAsia"/>
          <w:kern w:val="0"/>
          <w:sz w:val="18"/>
          <w:szCs w:val="18"/>
        </w:rPr>
        <w:t>间接依赖于</w:t>
      </w:r>
      <w:r>
        <w:rPr>
          <w:rFonts w:ascii="CMR9" w:hAnsi="CMR9" w:cs="CMR9" w:hint="eastAsia"/>
          <w:kern w:val="0"/>
          <w:sz w:val="18"/>
          <w:szCs w:val="18"/>
        </w:rPr>
        <w:t>x</w:t>
      </w:r>
      <w:r>
        <w:rPr>
          <w:rFonts w:ascii="CMR9" w:hAnsi="CMR9" w:cs="CMR9" w:hint="eastAsia"/>
          <w:kern w:val="0"/>
          <w:sz w:val="18"/>
          <w:szCs w:val="18"/>
        </w:rPr>
        <w:t>。</w:t>
      </w:r>
    </w:p>
    <w:p w14:paraId="6807BA34"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定义</w:t>
      </w:r>
      <w:r>
        <w:rPr>
          <w:rFonts w:ascii="CMR9" w:hAnsi="CMR9" w:cs="CMR9" w:hint="eastAsia"/>
          <w:kern w:val="0"/>
          <w:sz w:val="18"/>
          <w:szCs w:val="18"/>
        </w:rPr>
        <w:t xml:space="preserve"> </w:t>
      </w:r>
      <w:r>
        <w:rPr>
          <w:rFonts w:ascii="CMR9" w:hAnsi="CMR9" w:cs="CMR9"/>
          <w:kern w:val="0"/>
          <w:sz w:val="18"/>
          <w:szCs w:val="18"/>
        </w:rPr>
        <w:t>3.</w:t>
      </w:r>
      <w:r>
        <w:rPr>
          <w:rFonts w:ascii="CMR9" w:hAnsi="CMR9" w:cs="CMR9" w:hint="eastAsia"/>
          <w:kern w:val="0"/>
          <w:sz w:val="18"/>
          <w:szCs w:val="18"/>
        </w:rPr>
        <w:t>5[</w:t>
      </w:r>
      <w:r>
        <w:rPr>
          <w:rFonts w:ascii="CMR9" w:hAnsi="CMR9" w:cs="CMR9" w:hint="eastAsia"/>
          <w:kern w:val="0"/>
          <w:sz w:val="18"/>
          <w:szCs w:val="18"/>
        </w:rPr>
        <w:t>变量依赖</w:t>
      </w:r>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若变量</w:t>
      </w:r>
      <w:r>
        <w:rPr>
          <w:rFonts w:ascii="CMR9" w:hAnsi="CMR9" w:cs="CMR9" w:hint="eastAsia"/>
          <w:kern w:val="0"/>
          <w:sz w:val="18"/>
          <w:szCs w:val="18"/>
        </w:rPr>
        <w:t>x</w:t>
      </w:r>
      <w:r>
        <w:rPr>
          <w:rFonts w:ascii="CMR9" w:hAnsi="CMR9" w:cs="CMR9" w:hint="eastAsia"/>
          <w:kern w:val="0"/>
          <w:sz w:val="18"/>
          <w:szCs w:val="18"/>
        </w:rPr>
        <w:t>直接或者间接依赖于</w:t>
      </w:r>
      <w:r>
        <w:rPr>
          <w:rFonts w:ascii="CMR9" w:hAnsi="CMR9" w:cs="CMR9" w:hint="eastAsia"/>
          <w:kern w:val="0"/>
          <w:sz w:val="18"/>
          <w:szCs w:val="18"/>
        </w:rPr>
        <w:t>y</w:t>
      </w:r>
      <w:r>
        <w:rPr>
          <w:rFonts w:ascii="CMR9" w:hAnsi="CMR9" w:cs="CMR9" w:hint="eastAsia"/>
          <w:kern w:val="0"/>
          <w:sz w:val="18"/>
          <w:szCs w:val="18"/>
        </w:rPr>
        <w:t>，则称变量</w:t>
      </w:r>
      <w:r>
        <w:rPr>
          <w:rFonts w:ascii="CMR9" w:hAnsi="CMR9" w:cs="CMR9" w:hint="eastAsia"/>
          <w:kern w:val="0"/>
          <w:sz w:val="18"/>
          <w:szCs w:val="18"/>
        </w:rPr>
        <w:t>x</w:t>
      </w:r>
      <w:r>
        <w:rPr>
          <w:rFonts w:ascii="CMR9" w:hAnsi="CMR9" w:cs="CMR9" w:hint="eastAsia"/>
          <w:kern w:val="0"/>
          <w:sz w:val="18"/>
          <w:szCs w:val="18"/>
        </w:rPr>
        <w:t>依赖于</w:t>
      </w:r>
      <w:r>
        <w:rPr>
          <w:rFonts w:ascii="CMR9" w:hAnsi="CMR9" w:cs="CMR9" w:hint="eastAsia"/>
          <w:kern w:val="0"/>
          <w:sz w:val="18"/>
          <w:szCs w:val="18"/>
        </w:rPr>
        <w:t>y</w:t>
      </w:r>
      <w:r>
        <w:rPr>
          <w:rFonts w:ascii="CMR9" w:hAnsi="CMR9" w:cs="CMR9" w:hint="eastAsia"/>
          <w:kern w:val="0"/>
          <w:sz w:val="18"/>
          <w:szCs w:val="18"/>
        </w:rPr>
        <w:t>。</w:t>
      </w:r>
    </w:p>
    <w:p w14:paraId="0B7F3CBA" w14:textId="35494B19" w:rsidR="00FE4ADE" w:rsidRDefault="00FE4ADE" w:rsidP="00FE4ADE">
      <w:pPr>
        <w:pStyle w:val="a5"/>
        <w:numPr>
          <w:ilvl w:val="1"/>
          <w:numId w:val="1"/>
        </w:numPr>
        <w:ind w:firstLineChars="0"/>
        <w:rPr>
          <w:rFonts w:ascii="CMR9" w:hAnsi="CMR9" w:cs="CMR9"/>
          <w:kern w:val="0"/>
          <w:szCs w:val="18"/>
        </w:rPr>
      </w:pPr>
      <w:r w:rsidRPr="00F26001">
        <w:rPr>
          <w:rFonts w:ascii="CMR9" w:hAnsi="CMR9" w:cs="CMR9" w:hint="eastAsia"/>
          <w:kern w:val="0"/>
          <w:szCs w:val="18"/>
        </w:rPr>
        <w:t>变量依赖图</w:t>
      </w:r>
    </w:p>
    <w:p w14:paraId="2B496B43" w14:textId="77777777" w:rsidR="00FE4ADE" w:rsidRDefault="00FE4ADE" w:rsidP="00FE4ADE">
      <w:pPr>
        <w:ind w:left="360"/>
        <w:rPr>
          <w:rFonts w:ascii="CMR9" w:hAnsi="CMR9" w:cs="CMR9"/>
          <w:kern w:val="0"/>
          <w:sz w:val="18"/>
          <w:szCs w:val="18"/>
        </w:rPr>
      </w:pPr>
      <w:r w:rsidRPr="00237D0A">
        <w:rPr>
          <w:rFonts w:ascii="CMR9" w:hAnsi="CMR9" w:cs="CMR9" w:hint="eastAsia"/>
          <w:kern w:val="0"/>
          <w:sz w:val="18"/>
          <w:szCs w:val="18"/>
        </w:rPr>
        <w:t>3</w:t>
      </w:r>
      <w:r>
        <w:rPr>
          <w:rFonts w:ascii="CMR9" w:hAnsi="CMR9" w:cs="CMR9" w:hint="eastAsia"/>
          <w:kern w:val="0"/>
          <w:sz w:val="18"/>
          <w:szCs w:val="18"/>
        </w:rPr>
        <w:t>.2.1</w:t>
      </w:r>
      <w:r w:rsidRPr="00237D0A">
        <w:rPr>
          <w:rFonts w:ascii="CMR9" w:hAnsi="CMR9" w:cs="CMR9" w:hint="eastAsia"/>
          <w:kern w:val="0"/>
          <w:sz w:val="18"/>
          <w:szCs w:val="18"/>
        </w:rPr>
        <w:t xml:space="preserve"> </w:t>
      </w:r>
      <w:r w:rsidRPr="00237D0A">
        <w:rPr>
          <w:rFonts w:ascii="CMR9" w:hAnsi="CMR9" w:cs="CMR9" w:hint="eastAsia"/>
          <w:kern w:val="0"/>
          <w:sz w:val="18"/>
          <w:szCs w:val="18"/>
        </w:rPr>
        <w:t>相关定义</w:t>
      </w:r>
    </w:p>
    <w:p w14:paraId="5A657579" w14:textId="3E813C8A" w:rsidR="00FE4ADE" w:rsidRPr="00AA1DB7" w:rsidRDefault="003863E8" w:rsidP="00FE4ADE">
      <w:pPr>
        <w:pStyle w:val="a5"/>
        <w:ind w:leftChars="201" w:left="422" w:firstLineChars="201" w:firstLine="422"/>
        <w:rPr>
          <w:rFonts w:ascii="CMR9" w:hAnsi="CMR9" w:cs="CMR9"/>
          <w:kern w:val="0"/>
          <w:sz w:val="18"/>
          <w:szCs w:val="18"/>
        </w:rPr>
      </w:pPr>
      <w:r>
        <w:rPr>
          <w:rStyle w:val="a6"/>
        </w:rPr>
        <w:commentReference w:id="5"/>
      </w:r>
      <w:r w:rsidR="00FE4ADE" w:rsidRPr="00AA1DB7">
        <w:rPr>
          <w:rFonts w:ascii="CMR9" w:hAnsi="CMR9" w:cs="CMR9" w:hint="eastAsia"/>
          <w:kern w:val="0"/>
          <w:sz w:val="18"/>
          <w:szCs w:val="18"/>
        </w:rPr>
        <w:t>定义</w:t>
      </w:r>
      <w:r w:rsidR="00FE4ADE" w:rsidRPr="00AA1DB7">
        <w:rPr>
          <w:rFonts w:ascii="CMR9" w:hAnsi="CMR9" w:cs="CMR9" w:hint="eastAsia"/>
          <w:kern w:val="0"/>
          <w:sz w:val="18"/>
          <w:szCs w:val="18"/>
        </w:rPr>
        <w:t xml:space="preserve"> 3.</w:t>
      </w:r>
      <w:r w:rsidR="00FE4ADE">
        <w:rPr>
          <w:rFonts w:ascii="CMR9" w:hAnsi="CMR9" w:cs="CMR9"/>
          <w:kern w:val="0"/>
          <w:sz w:val="18"/>
          <w:szCs w:val="18"/>
        </w:rPr>
        <w:t>7</w:t>
      </w:r>
      <w:r w:rsidR="00FE4ADE" w:rsidRPr="00AA1DB7">
        <w:rPr>
          <w:rFonts w:ascii="CMR9" w:hAnsi="CMR9" w:cs="CMR9" w:hint="eastAsia"/>
          <w:kern w:val="0"/>
          <w:sz w:val="18"/>
          <w:szCs w:val="18"/>
        </w:rPr>
        <w:t>[</w:t>
      </w:r>
      <w:r w:rsidR="00FE4ADE" w:rsidRPr="00AA1DB7">
        <w:rPr>
          <w:rFonts w:ascii="CMR9" w:hAnsi="CMR9" w:cs="CMR9" w:hint="eastAsia"/>
          <w:kern w:val="0"/>
          <w:sz w:val="18"/>
          <w:szCs w:val="18"/>
        </w:rPr>
        <w:t>变量集合依赖</w:t>
      </w:r>
      <w:r w:rsidR="00FE4ADE" w:rsidRPr="00AA1DB7">
        <w:rPr>
          <w:rFonts w:ascii="CMR9" w:hAnsi="CMR9" w:cs="CMR9" w:hint="eastAsia"/>
          <w:kern w:val="0"/>
          <w:sz w:val="18"/>
          <w:szCs w:val="18"/>
        </w:rPr>
        <w:t>]</w:t>
      </w:r>
      <w:r w:rsidR="00FE4ADE" w:rsidRPr="00AA1DB7">
        <w:rPr>
          <w:rFonts w:ascii="CMR9" w:hAnsi="CMR9" w:cs="CMR9" w:hint="eastAsia"/>
          <w:kern w:val="0"/>
          <w:sz w:val="18"/>
          <w:szCs w:val="18"/>
        </w:rPr>
        <w:t>变量集合</w:t>
      </w:r>
      <w:r w:rsidR="00FE4ADE" w:rsidRPr="00AA1DB7">
        <w:rPr>
          <w:rFonts w:ascii="CMR9" w:hAnsi="CMR9" w:cs="CMR9" w:hint="eastAsia"/>
          <w:kern w:val="0"/>
          <w:sz w:val="18"/>
          <w:szCs w:val="18"/>
        </w:rPr>
        <w:t>A</w:t>
      </w:r>
      <w:r w:rsidR="00FE4ADE">
        <w:rPr>
          <w:rFonts w:ascii="CMR9" w:hAnsi="CMR9" w:cs="CMR9" w:hint="eastAsia"/>
          <w:kern w:val="0"/>
          <w:sz w:val="18"/>
          <w:szCs w:val="18"/>
        </w:rPr>
        <w:t>（直接）</w:t>
      </w:r>
      <w:r w:rsidR="00FE4ADE" w:rsidRPr="00AA1DB7">
        <w:rPr>
          <w:rFonts w:ascii="CMR9" w:hAnsi="CMR9" w:cs="CMR9" w:hint="eastAsia"/>
          <w:kern w:val="0"/>
          <w:sz w:val="18"/>
          <w:szCs w:val="18"/>
        </w:rPr>
        <w:t>依赖于变量集合</w:t>
      </w:r>
      <w:r w:rsidR="00FE4ADE" w:rsidRPr="00AA1DB7">
        <w:rPr>
          <w:rFonts w:ascii="CMR9" w:hAnsi="CMR9" w:cs="CMR9" w:hint="eastAsia"/>
          <w:kern w:val="0"/>
          <w:sz w:val="18"/>
          <w:szCs w:val="18"/>
        </w:rPr>
        <w:t>B</w:t>
      </w:r>
      <w:r w:rsidR="00FE4ADE" w:rsidRPr="00AA1DB7">
        <w:rPr>
          <w:rFonts w:ascii="CMR9" w:hAnsi="CMR9" w:cs="CMR9" w:hint="eastAsia"/>
          <w:kern w:val="0"/>
          <w:sz w:val="18"/>
          <w:szCs w:val="18"/>
        </w:rPr>
        <w:t>，当且仅当存在变量</w:t>
      </w:r>
      <w:r w:rsidR="00FE4ADE" w:rsidRPr="00AA1DB7">
        <w:rPr>
          <w:rFonts w:ascii="CMR9" w:hAnsi="CMR9" w:cs="CMR9" w:hint="eastAsia"/>
          <w:kern w:val="0"/>
          <w:sz w:val="18"/>
          <w:szCs w:val="18"/>
        </w:rPr>
        <w:t>x</w:t>
      </w:r>
      <m:oMath>
        <m:r>
          <m:rPr>
            <m:sty m:val="p"/>
          </m:rPr>
          <w:rPr>
            <w:rFonts w:ascii="Cambria Math" w:hAnsi="Cambria Math" w:cs="CMR9"/>
            <w:kern w:val="0"/>
            <w:sz w:val="18"/>
            <w:szCs w:val="18"/>
          </w:rPr>
          <m:t>∈</m:t>
        </m:r>
      </m:oMath>
      <w:r w:rsidR="00FE4ADE" w:rsidRPr="00AA1DB7">
        <w:rPr>
          <w:rFonts w:ascii="CMR9" w:hAnsi="CMR9" w:cs="CMR9" w:hint="eastAsia"/>
          <w:kern w:val="0"/>
          <w:sz w:val="18"/>
          <w:szCs w:val="18"/>
        </w:rPr>
        <w:t>A</w:t>
      </w:r>
      <w:r w:rsidR="00FE4ADE" w:rsidRPr="00AA1DB7">
        <w:rPr>
          <w:rFonts w:ascii="CMR9" w:hAnsi="CMR9" w:cs="CMR9" w:hint="eastAsia"/>
          <w:kern w:val="0"/>
          <w:sz w:val="18"/>
          <w:szCs w:val="18"/>
        </w:rPr>
        <w:t>，</w:t>
      </w:r>
      <w:r w:rsidR="00FE4ADE" w:rsidRPr="00AA1DB7">
        <w:rPr>
          <w:rFonts w:ascii="CMR9" w:hAnsi="CMR9" w:cs="CMR9" w:hint="eastAsia"/>
          <w:kern w:val="0"/>
          <w:sz w:val="18"/>
          <w:szCs w:val="18"/>
        </w:rPr>
        <w:t>y</w:t>
      </w:r>
      <m:oMath>
        <m:r>
          <m:rPr>
            <m:sty m:val="p"/>
          </m:rPr>
          <w:rPr>
            <w:rFonts w:ascii="Cambria Math" w:hAnsi="Cambria Math" w:cs="CMR9"/>
            <w:kern w:val="0"/>
            <w:sz w:val="18"/>
            <w:szCs w:val="18"/>
          </w:rPr>
          <m:t>∈</m:t>
        </m:r>
      </m:oMath>
      <w:r w:rsidR="00FE4ADE" w:rsidRPr="00AA1DB7">
        <w:rPr>
          <w:rFonts w:ascii="CMR9" w:hAnsi="CMR9" w:cs="CMR9" w:hint="eastAsia"/>
          <w:kern w:val="0"/>
          <w:sz w:val="18"/>
          <w:szCs w:val="18"/>
        </w:rPr>
        <w:t>B</w:t>
      </w:r>
      <w:r w:rsidR="00FE4ADE" w:rsidRPr="00AA1DB7">
        <w:rPr>
          <w:rFonts w:ascii="CMR9" w:hAnsi="CMR9" w:cs="CMR9" w:hint="eastAsia"/>
          <w:kern w:val="0"/>
          <w:sz w:val="18"/>
          <w:szCs w:val="18"/>
        </w:rPr>
        <w:t>，</w:t>
      </w:r>
      <w:r w:rsidR="00FE4ADE" w:rsidRPr="00AA1DB7">
        <w:rPr>
          <w:rFonts w:ascii="CMR9" w:hAnsi="CMR9" w:cs="CMR9" w:hint="eastAsia"/>
          <w:kern w:val="0"/>
          <w:sz w:val="18"/>
          <w:szCs w:val="18"/>
        </w:rPr>
        <w:t>x</w:t>
      </w:r>
      <w:r w:rsidR="00FE4ADE">
        <w:rPr>
          <w:rFonts w:ascii="CMR9" w:hAnsi="CMR9" w:cs="CMR9" w:hint="eastAsia"/>
          <w:kern w:val="0"/>
          <w:sz w:val="18"/>
          <w:szCs w:val="18"/>
        </w:rPr>
        <w:t>（直接）</w:t>
      </w:r>
      <w:r w:rsidR="00FE4ADE" w:rsidRPr="00AA1DB7">
        <w:rPr>
          <w:rFonts w:ascii="CMR9" w:hAnsi="CMR9" w:cs="CMR9" w:hint="eastAsia"/>
          <w:kern w:val="0"/>
          <w:sz w:val="18"/>
          <w:szCs w:val="18"/>
        </w:rPr>
        <w:t>依赖于</w:t>
      </w:r>
      <w:r w:rsidR="00FE4ADE" w:rsidRPr="00AA1DB7">
        <w:rPr>
          <w:rFonts w:ascii="CMR9" w:hAnsi="CMR9" w:cs="CMR9" w:hint="eastAsia"/>
          <w:kern w:val="0"/>
          <w:sz w:val="18"/>
          <w:szCs w:val="18"/>
        </w:rPr>
        <w:t>y</w:t>
      </w:r>
      <w:r w:rsidR="00FE4ADE" w:rsidRPr="00AA1DB7">
        <w:rPr>
          <w:rFonts w:ascii="CMR9" w:hAnsi="CMR9" w:cs="CMR9" w:hint="eastAsia"/>
          <w:kern w:val="0"/>
          <w:sz w:val="18"/>
          <w:szCs w:val="18"/>
        </w:rPr>
        <w:t>。</w:t>
      </w:r>
    </w:p>
    <w:p w14:paraId="015887E4" w14:textId="039DC1E0" w:rsidR="00FE4ADE" w:rsidRPr="00AA1DB7" w:rsidRDefault="00FE4ADE" w:rsidP="00FE4ADE">
      <w:pPr>
        <w:pStyle w:val="a5"/>
        <w:ind w:left="360" w:firstLineChars="100" w:firstLine="180"/>
        <w:rPr>
          <w:rFonts w:ascii="CMR9" w:hAnsi="CMR9" w:cs="CMR9"/>
          <w:kern w:val="0"/>
          <w:sz w:val="18"/>
          <w:szCs w:val="18"/>
        </w:rPr>
      </w:pPr>
      <w:r w:rsidRPr="00AA1DB7">
        <w:rPr>
          <w:rFonts w:ascii="CMR9" w:hAnsi="CMR9" w:cs="CMR9" w:hint="eastAsia"/>
          <w:kern w:val="0"/>
          <w:sz w:val="18"/>
          <w:szCs w:val="18"/>
        </w:rPr>
        <w:t xml:space="preserve">  </w:t>
      </w:r>
      <w:r w:rsidRPr="00AA1DB7">
        <w:rPr>
          <w:rFonts w:ascii="CMR9" w:hAnsi="CMR9" w:cs="CMR9" w:hint="eastAsia"/>
          <w:kern w:val="0"/>
          <w:sz w:val="18"/>
          <w:szCs w:val="18"/>
        </w:rPr>
        <w:t>例如：在</w:t>
      </w:r>
      <w:r w:rsidR="000663DC">
        <w:rPr>
          <w:rFonts w:ascii="CMR9" w:hAnsi="CMR9" w:cs="CMR9" w:hint="eastAsia"/>
          <w:kern w:val="0"/>
          <w:sz w:val="18"/>
          <w:szCs w:val="18"/>
        </w:rPr>
        <w:t>Figure 4</w:t>
      </w:r>
      <w:r w:rsidRPr="00AA1DB7">
        <w:rPr>
          <w:rFonts w:ascii="CMR9" w:hAnsi="CMR9" w:cs="CMR9" w:hint="eastAsia"/>
          <w:kern w:val="0"/>
          <w:sz w:val="18"/>
          <w:szCs w:val="18"/>
        </w:rPr>
        <w:t>程序中，变量</w:t>
      </w:r>
      <w:r w:rsidRPr="00AA1DB7">
        <w:rPr>
          <w:rFonts w:ascii="CMR9" w:hAnsi="CMR9" w:cs="CMR9" w:hint="eastAsia"/>
          <w:kern w:val="0"/>
          <w:sz w:val="18"/>
          <w:szCs w:val="18"/>
        </w:rPr>
        <w:t>z</w:t>
      </w:r>
      <w:r w:rsidRPr="00AA1DB7">
        <w:rPr>
          <w:rFonts w:ascii="CMR9" w:hAnsi="CMR9" w:cs="CMR9" w:hint="eastAsia"/>
          <w:kern w:val="0"/>
          <w:sz w:val="18"/>
          <w:szCs w:val="18"/>
        </w:rPr>
        <w:t>依赖于变量</w:t>
      </w:r>
      <w:r w:rsidRPr="00AA1DB7">
        <w:rPr>
          <w:rFonts w:ascii="CMR9" w:hAnsi="CMR9" w:cs="CMR9" w:hint="eastAsia"/>
          <w:kern w:val="0"/>
          <w:sz w:val="18"/>
          <w:szCs w:val="18"/>
        </w:rPr>
        <w:t>t</w:t>
      </w:r>
      <w:r w:rsidRPr="00AA1DB7">
        <w:rPr>
          <w:rFonts w:ascii="CMR9" w:hAnsi="CMR9" w:cs="CMR9" w:hint="eastAsia"/>
          <w:kern w:val="0"/>
          <w:sz w:val="18"/>
          <w:szCs w:val="18"/>
        </w:rPr>
        <w:t>，故变量集合</w:t>
      </w:r>
      <w:r w:rsidRPr="00AA1DB7">
        <w:rPr>
          <w:rFonts w:ascii="CMR9" w:hAnsi="CMR9" w:cs="CMR9" w:hint="eastAsia"/>
          <w:kern w:val="0"/>
          <w:sz w:val="18"/>
          <w:szCs w:val="18"/>
        </w:rPr>
        <w:t>{</w:t>
      </w:r>
      <w:r w:rsidRPr="00AA1DB7">
        <w:rPr>
          <w:rFonts w:ascii="CMR9" w:hAnsi="CMR9" w:cs="CMR9"/>
          <w:kern w:val="0"/>
          <w:sz w:val="18"/>
          <w:szCs w:val="18"/>
        </w:rPr>
        <w:t>z</w:t>
      </w:r>
      <w:r w:rsidRPr="00AA1DB7">
        <w:rPr>
          <w:rFonts w:ascii="CMR9" w:hAnsi="CMR9" w:cs="CMR9" w:hint="eastAsia"/>
          <w:kern w:val="0"/>
          <w:sz w:val="18"/>
          <w:szCs w:val="18"/>
        </w:rPr>
        <w:t>}</w:t>
      </w:r>
      <w:r w:rsidRPr="00AA1DB7">
        <w:rPr>
          <w:rFonts w:ascii="CMR9" w:hAnsi="CMR9" w:cs="CMR9" w:hint="eastAsia"/>
          <w:kern w:val="0"/>
          <w:sz w:val="18"/>
          <w:szCs w:val="18"/>
        </w:rPr>
        <w:t>依赖于变量集合</w:t>
      </w:r>
      <w:r w:rsidRPr="00AA1DB7">
        <w:rPr>
          <w:rFonts w:ascii="CMR9" w:hAnsi="CMR9" w:cs="CMR9" w:hint="eastAsia"/>
          <w:kern w:val="0"/>
          <w:sz w:val="18"/>
          <w:szCs w:val="18"/>
        </w:rPr>
        <w:t>{t}</w:t>
      </w:r>
      <w:r w:rsidRPr="00AA1DB7">
        <w:rPr>
          <w:rFonts w:ascii="CMR9" w:hAnsi="CMR9" w:cs="CMR9" w:hint="eastAsia"/>
          <w:kern w:val="0"/>
          <w:sz w:val="18"/>
          <w:szCs w:val="18"/>
        </w:rPr>
        <w:t>。</w:t>
      </w:r>
    </w:p>
    <w:p w14:paraId="0010C611" w14:textId="254903AB" w:rsidR="00224A55" w:rsidRDefault="00FE4ADE" w:rsidP="00FE4ADE">
      <w:pPr>
        <w:ind w:leftChars="202" w:left="424" w:firstLineChars="201" w:firstLine="362"/>
        <w:rPr>
          <w:rFonts w:ascii="CMR9" w:hAnsi="CMR9" w:cs="CMR9"/>
          <w:kern w:val="0"/>
          <w:sz w:val="18"/>
          <w:szCs w:val="18"/>
        </w:rPr>
      </w:pPr>
      <w:r w:rsidRPr="00AD08C7">
        <w:rPr>
          <w:rFonts w:ascii="CMR9" w:hAnsi="CMR9" w:cs="CMR9" w:hint="eastAsia"/>
          <w:kern w:val="0"/>
          <w:sz w:val="18"/>
          <w:szCs w:val="18"/>
        </w:rPr>
        <w:t>定义</w:t>
      </w:r>
      <w:r w:rsidRPr="00AD08C7">
        <w:rPr>
          <w:rFonts w:ascii="CMR9" w:hAnsi="CMR9" w:cs="CMR9" w:hint="eastAsia"/>
          <w:kern w:val="0"/>
          <w:sz w:val="18"/>
          <w:szCs w:val="18"/>
        </w:rPr>
        <w:t xml:space="preserve"> </w:t>
      </w:r>
      <w:r>
        <w:rPr>
          <w:rFonts w:ascii="CMR9" w:hAnsi="CMR9" w:cs="CMR9" w:hint="eastAsia"/>
          <w:kern w:val="0"/>
          <w:sz w:val="18"/>
          <w:szCs w:val="18"/>
        </w:rPr>
        <w:t>3.8[</w:t>
      </w:r>
      <w:r>
        <w:rPr>
          <w:rFonts w:ascii="CMR9" w:hAnsi="CMR9" w:cs="CMR9" w:hint="eastAsia"/>
          <w:kern w:val="0"/>
          <w:sz w:val="18"/>
          <w:szCs w:val="18"/>
        </w:rPr>
        <w:t>变量直接依赖图</w:t>
      </w:r>
      <w:r>
        <w:rPr>
          <w:rFonts w:ascii="CMR9" w:hAnsi="CMR9" w:cs="CMR9" w:hint="eastAsia"/>
          <w:kern w:val="0"/>
          <w:sz w:val="18"/>
          <w:szCs w:val="18"/>
        </w:rPr>
        <w:t>]</w:t>
      </w:r>
      <w:r>
        <w:rPr>
          <w:rFonts w:ascii="CMR9" w:hAnsi="CMR9" w:cs="CMR9" w:hint="eastAsia"/>
          <w:kern w:val="0"/>
          <w:sz w:val="18"/>
          <w:szCs w:val="18"/>
        </w:rPr>
        <w:t>设循环中出现的所有变量构成的集合为</w:t>
      </w:r>
      <w:r>
        <w:rPr>
          <w:rFonts w:ascii="CMR9" w:hAnsi="CMR9" w:cs="CMR9" w:hint="eastAsia"/>
          <w:kern w:val="0"/>
          <w:sz w:val="18"/>
          <w:szCs w:val="18"/>
        </w:rPr>
        <w:t>V</w:t>
      </w:r>
      <w:r w:rsidR="00E962BA">
        <w:rPr>
          <w:rFonts w:ascii="CMR9" w:hAnsi="CMR9" w:cs="CMR9" w:hint="eastAsia"/>
          <w:kern w:val="0"/>
          <w:sz w:val="18"/>
          <w:szCs w:val="18"/>
        </w:rPr>
        <w:t>ar</w:t>
      </w:r>
      <w:r w:rsidR="00865CF4">
        <w:rPr>
          <w:rFonts w:ascii="CMR9" w:hAnsi="CMR9" w:cs="CMR9" w:hint="eastAsia"/>
          <w:kern w:val="0"/>
          <w:sz w:val="18"/>
          <w:szCs w:val="18"/>
        </w:rPr>
        <w:t>。</w:t>
      </w:r>
      <w:r>
        <w:rPr>
          <w:rFonts w:ascii="CMR9" w:hAnsi="CMR9" w:cs="CMR9" w:hint="eastAsia"/>
          <w:kern w:val="0"/>
          <w:sz w:val="18"/>
          <w:szCs w:val="18"/>
        </w:rPr>
        <w:t>该循环的变量依赖图</w:t>
      </w:r>
      <w:r w:rsidR="00865CF4">
        <w:rPr>
          <w:rFonts w:ascii="CMR9" w:hAnsi="CMR9" w:cs="CMR9" w:hint="eastAsia"/>
          <w:kern w:val="0"/>
          <w:sz w:val="18"/>
          <w:szCs w:val="18"/>
        </w:rPr>
        <w:t>是</w:t>
      </w:r>
      <w:r w:rsidR="00865CF4" w:rsidRPr="00865CF4">
        <w:rPr>
          <w:rFonts w:ascii="CMR9" w:hAnsi="CMR9" w:cs="CMR9"/>
          <w:kern w:val="0"/>
          <w:sz w:val="18"/>
          <w:szCs w:val="18"/>
        </w:rPr>
        <w:t xml:space="preserve">a directed graph G = </w:t>
      </w:r>
      <w:r w:rsidR="00865CF4">
        <w:rPr>
          <w:rFonts w:ascii="CMR9" w:hAnsi="CMR9" w:cs="CMR9"/>
          <w:kern w:val="0"/>
          <w:sz w:val="18"/>
          <w:szCs w:val="18"/>
        </w:rPr>
        <w:t>&lt;N</w:t>
      </w:r>
      <w:r w:rsidR="00865CF4" w:rsidRPr="00865CF4">
        <w:rPr>
          <w:rFonts w:ascii="CMR9" w:hAnsi="CMR9" w:cs="CMR9"/>
          <w:kern w:val="0"/>
          <w:sz w:val="18"/>
          <w:szCs w:val="18"/>
        </w:rPr>
        <w:t xml:space="preserve">, </w:t>
      </w:r>
      <w:r w:rsidR="00865CF4">
        <w:rPr>
          <w:rFonts w:ascii="CMR9" w:hAnsi="CMR9" w:cs="CMR9"/>
          <w:kern w:val="0"/>
          <w:sz w:val="18"/>
          <w:szCs w:val="18"/>
        </w:rPr>
        <w:t>E&gt;</w:t>
      </w:r>
      <w:r w:rsidR="00865CF4">
        <w:rPr>
          <w:rFonts w:ascii="CMR9" w:hAnsi="CMR9" w:cs="CMR9" w:hint="eastAsia"/>
          <w:kern w:val="0"/>
          <w:sz w:val="18"/>
          <w:szCs w:val="18"/>
        </w:rPr>
        <w:t>，其中每个</w:t>
      </w:r>
      <w:r w:rsidRPr="00AD08C7">
        <w:rPr>
          <w:rFonts w:ascii="CMR9" w:hAnsi="CMR9" w:cs="CMR9" w:hint="eastAsia"/>
          <w:kern w:val="0"/>
          <w:sz w:val="18"/>
          <w:szCs w:val="18"/>
        </w:rPr>
        <w:t>节点</w:t>
      </w:r>
      <w:r w:rsidR="00865CF4">
        <w:rPr>
          <w:rFonts w:ascii="CMR9" w:hAnsi="CMR9" w:cs="CMR9" w:hint="eastAsia"/>
          <w:kern w:val="0"/>
          <w:sz w:val="18"/>
          <w:szCs w:val="18"/>
        </w:rPr>
        <w:t>n\</w:t>
      </w:r>
      <w:r w:rsidR="00865CF4">
        <w:rPr>
          <w:rFonts w:ascii="CMR9" w:hAnsi="CMR9" w:cs="CMR9"/>
          <w:kern w:val="0"/>
          <w:sz w:val="18"/>
          <w:szCs w:val="18"/>
        </w:rPr>
        <w:t xml:space="preserve">in </w:t>
      </w:r>
      <w:r w:rsidR="00865CF4">
        <w:rPr>
          <w:rFonts w:ascii="CMR9" w:hAnsi="CMR9" w:cs="CMR9" w:hint="eastAsia"/>
          <w:kern w:val="0"/>
          <w:sz w:val="18"/>
          <w:szCs w:val="18"/>
        </w:rPr>
        <w:t>N</w:t>
      </w:r>
      <w:r w:rsidRPr="00AD08C7">
        <w:rPr>
          <w:rFonts w:ascii="CMR9" w:hAnsi="CMR9" w:cs="CMR9" w:hint="eastAsia"/>
          <w:kern w:val="0"/>
          <w:sz w:val="18"/>
          <w:szCs w:val="18"/>
        </w:rPr>
        <w:t>是</w:t>
      </w:r>
      <w:r>
        <w:rPr>
          <w:rFonts w:ascii="CMR9" w:hAnsi="CMR9" w:cs="CMR9" w:hint="eastAsia"/>
          <w:kern w:val="0"/>
          <w:sz w:val="18"/>
          <w:szCs w:val="18"/>
        </w:rPr>
        <w:t>变量集合</w:t>
      </w:r>
      <w:r>
        <w:rPr>
          <w:rFonts w:ascii="CMR9" w:hAnsi="CMR9" w:cs="CMR9" w:hint="eastAsia"/>
          <w:kern w:val="0"/>
          <w:sz w:val="18"/>
          <w:szCs w:val="18"/>
        </w:rPr>
        <w:t>V</w:t>
      </w:r>
      <w:r w:rsidR="00865CF4">
        <w:rPr>
          <w:rFonts w:ascii="CMR9" w:hAnsi="CMR9" w:cs="CMR9" w:hint="eastAsia"/>
          <w:kern w:val="0"/>
          <w:sz w:val="18"/>
          <w:szCs w:val="18"/>
        </w:rPr>
        <w:t>ar</w:t>
      </w:r>
      <w:r>
        <w:rPr>
          <w:rFonts w:ascii="CMR9" w:hAnsi="CMR9" w:cs="CMR9" w:hint="eastAsia"/>
          <w:kern w:val="0"/>
          <w:sz w:val="18"/>
          <w:szCs w:val="18"/>
        </w:rPr>
        <w:t>的</w:t>
      </w:r>
      <w:r w:rsidR="00865CF4">
        <w:rPr>
          <w:rFonts w:ascii="CMR9" w:hAnsi="CMR9" w:cs="CMR9" w:hint="eastAsia"/>
          <w:kern w:val="0"/>
          <w:sz w:val="18"/>
          <w:szCs w:val="18"/>
        </w:rPr>
        <w:t>一个</w:t>
      </w:r>
      <w:r>
        <w:rPr>
          <w:rFonts w:ascii="CMR9" w:hAnsi="CMR9" w:cs="CMR9" w:hint="eastAsia"/>
          <w:kern w:val="0"/>
          <w:sz w:val="18"/>
          <w:szCs w:val="18"/>
        </w:rPr>
        <w:t>子集</w:t>
      </w:r>
      <w:r w:rsidR="00865CF4">
        <w:rPr>
          <w:rFonts w:ascii="CMR9" w:hAnsi="CMR9" w:cs="CMR9" w:hint="eastAsia"/>
          <w:kern w:val="0"/>
          <w:sz w:val="18"/>
          <w:szCs w:val="18"/>
        </w:rPr>
        <w:t>（记作</w:t>
      </w:r>
      <w:r w:rsidR="00865CF4">
        <w:rPr>
          <w:rFonts w:ascii="CMR9" w:hAnsi="CMR9" w:cs="CMR9" w:hint="eastAsia"/>
          <w:kern w:val="0"/>
          <w:sz w:val="18"/>
          <w:szCs w:val="18"/>
        </w:rPr>
        <w:t>V</w:t>
      </w:r>
      <w:r w:rsidR="00865CF4">
        <w:rPr>
          <w:rFonts w:ascii="CMR9" w:hAnsi="CMR9" w:cs="CMR9"/>
          <w:kern w:val="0"/>
          <w:sz w:val="18"/>
          <w:szCs w:val="18"/>
        </w:rPr>
        <w:t>ar_n</w:t>
      </w:r>
      <w:r w:rsidR="00865CF4">
        <w:rPr>
          <w:rFonts w:ascii="CMR9" w:hAnsi="CMR9" w:cs="CMR9" w:hint="eastAsia"/>
          <w:kern w:val="0"/>
          <w:sz w:val="18"/>
          <w:szCs w:val="18"/>
        </w:rPr>
        <w:t>）</w:t>
      </w:r>
      <w:r w:rsidRPr="00AD08C7">
        <w:rPr>
          <w:rFonts w:ascii="CMR9" w:hAnsi="CMR9" w:cs="CMR9" w:hint="eastAsia"/>
          <w:kern w:val="0"/>
          <w:sz w:val="18"/>
          <w:szCs w:val="18"/>
        </w:rPr>
        <w:t>，</w:t>
      </w:r>
      <w:r>
        <w:rPr>
          <w:rFonts w:ascii="CMR9" w:hAnsi="CMR9" w:cs="CMR9" w:hint="eastAsia"/>
          <w:kern w:val="0"/>
          <w:sz w:val="18"/>
          <w:szCs w:val="18"/>
        </w:rPr>
        <w:t>节点</w:t>
      </w:r>
      <w:r w:rsidR="00865CF4">
        <w:rPr>
          <w:rFonts w:ascii="CMR9" w:hAnsi="CMR9" w:cs="CMR9"/>
          <w:kern w:val="0"/>
          <w:sz w:val="18"/>
          <w:szCs w:val="18"/>
        </w:rPr>
        <w:t>n_1</w:t>
      </w:r>
      <w:r w:rsidRPr="00AD08C7">
        <w:rPr>
          <w:rFonts w:ascii="CMR9" w:hAnsi="CMR9" w:cs="CMR9" w:hint="eastAsia"/>
          <w:kern w:val="0"/>
          <w:sz w:val="18"/>
          <w:szCs w:val="18"/>
        </w:rPr>
        <w:t>到</w:t>
      </w:r>
      <w:r>
        <w:rPr>
          <w:rFonts w:ascii="CMR9" w:hAnsi="CMR9" w:cs="CMR9" w:hint="eastAsia"/>
          <w:kern w:val="0"/>
          <w:sz w:val="18"/>
          <w:szCs w:val="18"/>
        </w:rPr>
        <w:t>节点</w:t>
      </w:r>
      <w:r w:rsidR="00865CF4">
        <w:rPr>
          <w:rFonts w:ascii="CMR9" w:hAnsi="CMR9" w:cs="CMR9"/>
          <w:kern w:val="0"/>
          <w:sz w:val="18"/>
          <w:szCs w:val="18"/>
        </w:rPr>
        <w:t>n_2</w:t>
      </w:r>
      <w:r w:rsidRPr="00AD08C7">
        <w:rPr>
          <w:rFonts w:ascii="CMR9" w:hAnsi="CMR9" w:cs="CMR9" w:hint="eastAsia"/>
          <w:kern w:val="0"/>
          <w:sz w:val="18"/>
          <w:szCs w:val="18"/>
        </w:rPr>
        <w:t>的有向</w:t>
      </w:r>
      <w:proofErr w:type="gramStart"/>
      <w:r w:rsidRPr="00AD08C7">
        <w:rPr>
          <w:rFonts w:ascii="CMR9" w:hAnsi="CMR9" w:cs="CMR9" w:hint="eastAsia"/>
          <w:kern w:val="0"/>
          <w:sz w:val="18"/>
          <w:szCs w:val="18"/>
        </w:rPr>
        <w:t>边表示</w:t>
      </w:r>
      <w:proofErr w:type="gramEnd"/>
      <w:r>
        <w:rPr>
          <w:rFonts w:ascii="CMR9" w:hAnsi="CMR9" w:cs="CMR9" w:hint="eastAsia"/>
          <w:kern w:val="0"/>
          <w:sz w:val="18"/>
          <w:szCs w:val="18"/>
        </w:rPr>
        <w:t>变量集合</w:t>
      </w:r>
      <w:r w:rsidR="00865CF4">
        <w:rPr>
          <w:rFonts w:ascii="CMR9" w:hAnsi="CMR9" w:cs="CMR9" w:hint="eastAsia"/>
          <w:kern w:val="0"/>
          <w:sz w:val="18"/>
          <w:szCs w:val="18"/>
        </w:rPr>
        <w:t>V</w:t>
      </w:r>
      <w:r w:rsidR="00865CF4">
        <w:rPr>
          <w:rFonts w:ascii="CMR9" w:hAnsi="CMR9" w:cs="CMR9"/>
          <w:kern w:val="0"/>
          <w:sz w:val="18"/>
          <w:szCs w:val="18"/>
        </w:rPr>
        <w:t>ar_1</w:t>
      </w:r>
      <w:r w:rsidRPr="00AD08C7">
        <w:rPr>
          <w:rFonts w:ascii="CMR9" w:hAnsi="CMR9" w:cs="CMR9" w:hint="eastAsia"/>
          <w:kern w:val="0"/>
          <w:sz w:val="18"/>
          <w:szCs w:val="18"/>
        </w:rPr>
        <w:t>直接依赖于</w:t>
      </w:r>
      <w:r>
        <w:rPr>
          <w:rFonts w:ascii="CMR9" w:hAnsi="CMR9" w:cs="CMR9" w:hint="eastAsia"/>
          <w:kern w:val="0"/>
          <w:sz w:val="18"/>
          <w:szCs w:val="18"/>
        </w:rPr>
        <w:t>变量集合</w:t>
      </w:r>
      <w:r w:rsidR="00865CF4">
        <w:rPr>
          <w:rFonts w:ascii="CMR9" w:hAnsi="CMR9" w:cs="CMR9" w:hint="eastAsia"/>
          <w:kern w:val="0"/>
          <w:sz w:val="18"/>
          <w:szCs w:val="18"/>
        </w:rPr>
        <w:t>V</w:t>
      </w:r>
      <w:r w:rsidR="00865CF4">
        <w:rPr>
          <w:rFonts w:ascii="CMR9" w:hAnsi="CMR9" w:cs="CMR9"/>
          <w:kern w:val="0"/>
          <w:sz w:val="18"/>
          <w:szCs w:val="18"/>
        </w:rPr>
        <w:t>ar_2</w:t>
      </w:r>
      <w:r w:rsidRPr="00AD08C7">
        <w:rPr>
          <w:rFonts w:ascii="CMR9" w:hAnsi="CMR9" w:cs="CMR9" w:hint="eastAsia"/>
          <w:kern w:val="0"/>
          <w:sz w:val="18"/>
          <w:szCs w:val="18"/>
        </w:rPr>
        <w:t>。</w:t>
      </w:r>
    </w:p>
    <w:p w14:paraId="3C61DCA4" w14:textId="16588DA0" w:rsidR="00FE4ADE" w:rsidRDefault="001E5730" w:rsidP="00FE4ADE">
      <w:pPr>
        <w:ind w:leftChars="202" w:left="424" w:firstLineChars="201" w:firstLine="362"/>
        <w:rPr>
          <w:rFonts w:ascii="CMR9" w:hAnsi="CMR9" w:cs="CMR9"/>
          <w:kern w:val="0"/>
          <w:sz w:val="18"/>
          <w:szCs w:val="18"/>
        </w:rPr>
      </w:pPr>
      <w:r>
        <w:rPr>
          <w:rFonts w:ascii="CMR9" w:hAnsi="CMR9" w:cs="CMR9" w:hint="eastAsia"/>
          <w:kern w:val="0"/>
          <w:sz w:val="18"/>
          <w:szCs w:val="18"/>
        </w:rPr>
        <w:t>F</w:t>
      </w:r>
      <w:r>
        <w:rPr>
          <w:rFonts w:ascii="CMR9" w:hAnsi="CMR9" w:cs="CMR9"/>
          <w:kern w:val="0"/>
          <w:sz w:val="18"/>
          <w:szCs w:val="18"/>
        </w:rPr>
        <w:t>or the sake of simplicity</w:t>
      </w:r>
      <w:r w:rsidR="00FE4ADE">
        <w:rPr>
          <w:rFonts w:ascii="CMR9" w:hAnsi="CMR9" w:cs="CMR9" w:hint="eastAsia"/>
          <w:kern w:val="0"/>
          <w:sz w:val="18"/>
          <w:szCs w:val="18"/>
        </w:rPr>
        <w:t>，此处约定如果</w:t>
      </w:r>
      <w:r w:rsidR="00A5599C">
        <w:rPr>
          <w:rFonts w:ascii="CMR9" w:hAnsi="CMR9" w:cs="CMR9" w:hint="eastAsia"/>
          <w:kern w:val="0"/>
          <w:sz w:val="18"/>
          <w:szCs w:val="18"/>
        </w:rPr>
        <w:t>V</w:t>
      </w:r>
      <w:r w:rsidR="00A5599C">
        <w:rPr>
          <w:rFonts w:ascii="CMR9" w:hAnsi="CMR9" w:cs="CMR9"/>
          <w:kern w:val="0"/>
          <w:sz w:val="18"/>
          <w:szCs w:val="18"/>
        </w:rPr>
        <w:t>ar_n</w:t>
      </w:r>
      <w:r w:rsidR="00FE4ADE">
        <w:rPr>
          <w:rFonts w:ascii="CMR9" w:hAnsi="CMR9" w:cs="CMR9" w:hint="eastAsia"/>
          <w:kern w:val="0"/>
          <w:sz w:val="18"/>
          <w:szCs w:val="18"/>
        </w:rPr>
        <w:t>依赖于</w:t>
      </w:r>
      <w:r w:rsidR="00A5599C">
        <w:rPr>
          <w:rFonts w:ascii="CMR9" w:hAnsi="CMR9" w:cs="CMR9" w:hint="eastAsia"/>
          <w:kern w:val="0"/>
          <w:sz w:val="18"/>
          <w:szCs w:val="18"/>
        </w:rPr>
        <w:t>V</w:t>
      </w:r>
      <w:r w:rsidR="00A5599C">
        <w:rPr>
          <w:rFonts w:ascii="CMR9" w:hAnsi="CMR9" w:cs="CMR9"/>
          <w:kern w:val="0"/>
          <w:sz w:val="18"/>
          <w:szCs w:val="18"/>
        </w:rPr>
        <w:t>ar_n</w:t>
      </w:r>
      <w:r w:rsidR="00A5599C">
        <w:rPr>
          <w:rFonts w:ascii="CMR9" w:hAnsi="CMR9" w:cs="CMR9" w:hint="eastAsia"/>
          <w:kern w:val="0"/>
          <w:sz w:val="18"/>
          <w:szCs w:val="18"/>
        </w:rPr>
        <w:t>自身</w:t>
      </w:r>
      <w:r w:rsidR="00FE4ADE">
        <w:rPr>
          <w:rFonts w:ascii="CMR9" w:hAnsi="CMR9" w:cs="CMR9" w:hint="eastAsia"/>
          <w:kern w:val="0"/>
          <w:sz w:val="18"/>
          <w:szCs w:val="18"/>
        </w:rPr>
        <w:t>，不显示加入</w:t>
      </w:r>
      <w:r w:rsidR="00A5599C">
        <w:rPr>
          <w:rFonts w:ascii="CMR9" w:hAnsi="CMR9" w:cs="CMR9" w:hint="eastAsia"/>
          <w:kern w:val="0"/>
          <w:sz w:val="18"/>
          <w:szCs w:val="18"/>
        </w:rPr>
        <w:t>结点</w:t>
      </w:r>
      <w:r w:rsidR="00A5599C">
        <w:rPr>
          <w:rFonts w:ascii="CMR9" w:hAnsi="CMR9" w:cs="CMR9" w:hint="eastAsia"/>
          <w:kern w:val="0"/>
          <w:sz w:val="18"/>
          <w:szCs w:val="18"/>
        </w:rPr>
        <w:t>n</w:t>
      </w:r>
      <w:r w:rsidR="00FE4ADE">
        <w:rPr>
          <w:rFonts w:ascii="CMR9" w:hAnsi="CMR9" w:cs="CMR9" w:hint="eastAsia"/>
          <w:kern w:val="0"/>
          <w:sz w:val="18"/>
          <w:szCs w:val="18"/>
        </w:rPr>
        <w:t>到</w:t>
      </w:r>
      <w:r w:rsidR="00A5599C">
        <w:rPr>
          <w:rFonts w:ascii="CMR9" w:hAnsi="CMR9" w:cs="CMR9" w:hint="eastAsia"/>
          <w:kern w:val="0"/>
          <w:sz w:val="18"/>
          <w:szCs w:val="18"/>
        </w:rPr>
        <w:t>n</w:t>
      </w:r>
      <w:r w:rsidR="00FE4ADE">
        <w:rPr>
          <w:rFonts w:ascii="CMR9" w:hAnsi="CMR9" w:cs="CMR9" w:hint="eastAsia"/>
          <w:kern w:val="0"/>
          <w:sz w:val="18"/>
          <w:szCs w:val="18"/>
        </w:rPr>
        <w:t>的有向边，即变量依赖图中的节点上不存在自圈。本文的目标是为了推导不同变量之间的依赖关系，故这一约定不影响我们的结果。</w:t>
      </w:r>
    </w:p>
    <w:p w14:paraId="115A5CDE" w14:textId="5E3DF583" w:rsidR="00FE4ADE" w:rsidRPr="008E40AA"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定义</w:t>
      </w:r>
      <w:r>
        <w:rPr>
          <w:rFonts w:ascii="CMR9" w:hAnsi="CMR9" w:cs="CMR9" w:hint="eastAsia"/>
          <w:kern w:val="0"/>
          <w:sz w:val="18"/>
          <w:szCs w:val="18"/>
        </w:rPr>
        <w:t xml:space="preserve"> 3.9[</w:t>
      </w:r>
      <w:r w:rsidR="00224A55">
        <w:rPr>
          <w:rFonts w:ascii="CMR9" w:hAnsi="CMR9" w:cs="CMR9" w:hint="eastAsia"/>
          <w:kern w:val="0"/>
          <w:sz w:val="18"/>
          <w:szCs w:val="18"/>
        </w:rPr>
        <w:t>分层</w:t>
      </w:r>
      <w:r>
        <w:rPr>
          <w:rFonts w:ascii="CMR9" w:hAnsi="CMR9" w:cs="CMR9" w:hint="eastAsia"/>
          <w:kern w:val="0"/>
          <w:sz w:val="18"/>
          <w:szCs w:val="18"/>
        </w:rPr>
        <w:t>变量依赖图</w:t>
      </w:r>
      <w:r>
        <w:rPr>
          <w:rFonts w:ascii="CMR9" w:hAnsi="CMR9" w:cs="CMR9" w:hint="eastAsia"/>
          <w:kern w:val="0"/>
          <w:sz w:val="18"/>
          <w:szCs w:val="18"/>
        </w:rPr>
        <w:t>]</w:t>
      </w:r>
      <w:r>
        <w:rPr>
          <w:rFonts w:ascii="CMR9" w:hAnsi="CMR9" w:cs="CMR9"/>
          <w:kern w:val="0"/>
          <w:sz w:val="18"/>
          <w:szCs w:val="18"/>
        </w:rPr>
        <w:t xml:space="preserve"> </w:t>
      </w:r>
      <w:r w:rsidR="00224A55">
        <w:rPr>
          <w:rFonts w:ascii="CMR9" w:hAnsi="CMR9" w:cs="CMR9" w:hint="eastAsia"/>
          <w:kern w:val="0"/>
          <w:sz w:val="18"/>
          <w:szCs w:val="18"/>
        </w:rPr>
        <w:t>分层变量依赖图是由变量依赖图衍生出来的</w:t>
      </w:r>
      <w:r w:rsidR="00224A55" w:rsidRPr="00865CF4">
        <w:rPr>
          <w:rFonts w:ascii="CMR9" w:hAnsi="CMR9" w:cs="CMR9"/>
          <w:kern w:val="0"/>
          <w:sz w:val="18"/>
          <w:szCs w:val="18"/>
        </w:rPr>
        <w:t xml:space="preserve">a </w:t>
      </w:r>
      <w:r w:rsidR="00224A55" w:rsidRPr="00224A55">
        <w:rPr>
          <w:rFonts w:ascii="CMR9" w:hAnsi="CMR9" w:cs="CMR9"/>
          <w:kern w:val="0"/>
          <w:sz w:val="18"/>
          <w:szCs w:val="18"/>
        </w:rPr>
        <w:t xml:space="preserve"> undirected graph</w:t>
      </w:r>
      <w:r w:rsidR="00224A55">
        <w:rPr>
          <w:rFonts w:ascii="CMR9" w:hAnsi="CMR9" w:cs="CMR9"/>
          <w:kern w:val="0"/>
          <w:sz w:val="18"/>
          <w:szCs w:val="18"/>
        </w:rPr>
        <w:t xml:space="preserve"> </w:t>
      </w:r>
      <w:r w:rsidR="00224A55" w:rsidRPr="00865CF4">
        <w:rPr>
          <w:rFonts w:ascii="CMR9" w:hAnsi="CMR9" w:cs="CMR9"/>
          <w:kern w:val="0"/>
          <w:sz w:val="18"/>
          <w:szCs w:val="18"/>
        </w:rPr>
        <w:t xml:space="preserve">G = </w:t>
      </w:r>
      <w:r w:rsidR="00224A55">
        <w:rPr>
          <w:rFonts w:ascii="CMR9" w:hAnsi="CMR9" w:cs="CMR9"/>
          <w:kern w:val="0"/>
          <w:sz w:val="18"/>
          <w:szCs w:val="18"/>
        </w:rPr>
        <w:t>&lt;N</w:t>
      </w:r>
      <w:r w:rsidR="00224A55" w:rsidRPr="00865CF4">
        <w:rPr>
          <w:rFonts w:ascii="CMR9" w:hAnsi="CMR9" w:cs="CMR9"/>
          <w:kern w:val="0"/>
          <w:sz w:val="18"/>
          <w:szCs w:val="18"/>
        </w:rPr>
        <w:t xml:space="preserve">, </w:t>
      </w:r>
      <w:r w:rsidR="00224A55">
        <w:rPr>
          <w:rFonts w:ascii="CMR9" w:hAnsi="CMR9" w:cs="CMR9"/>
          <w:kern w:val="0"/>
          <w:sz w:val="18"/>
          <w:szCs w:val="18"/>
        </w:rPr>
        <w:t xml:space="preserve">E&gt;, </w:t>
      </w:r>
      <w:r w:rsidR="00224A55">
        <w:rPr>
          <w:rFonts w:ascii="CMR9" w:hAnsi="CMR9" w:cs="CMR9" w:hint="eastAsia"/>
          <w:kern w:val="0"/>
          <w:sz w:val="18"/>
          <w:szCs w:val="18"/>
        </w:rPr>
        <w:t>where</w:t>
      </w:r>
      <w:del w:id="6" w:author="Liqian Chen" w:date="2018-06-06T22:37:00Z">
        <w:r w:rsidDel="00224A55">
          <w:rPr>
            <w:rFonts w:ascii="CMR9" w:hAnsi="CMR9" w:cs="CMR9" w:hint="eastAsia"/>
            <w:kern w:val="0"/>
            <w:sz w:val="18"/>
            <w:szCs w:val="18"/>
          </w:rPr>
          <w:delText>图中的节点为变量集合</w:delText>
        </w:r>
        <w:r w:rsidDel="00224A55">
          <w:rPr>
            <w:rFonts w:ascii="CMR9" w:hAnsi="CMR9" w:cs="CMR9" w:hint="eastAsia"/>
            <w:kern w:val="0"/>
            <w:sz w:val="18"/>
            <w:szCs w:val="18"/>
          </w:rPr>
          <w:delText>V</w:delText>
        </w:r>
        <w:r w:rsidDel="00224A55">
          <w:rPr>
            <w:rFonts w:ascii="CMR9" w:hAnsi="CMR9" w:cs="CMR9" w:hint="eastAsia"/>
            <w:kern w:val="0"/>
            <w:sz w:val="18"/>
            <w:szCs w:val="18"/>
          </w:rPr>
          <w:delText>的子集，并绘制从</w:delText>
        </w:r>
        <w:r w:rsidDel="00224A55">
          <w:rPr>
            <w:rFonts w:ascii="CMR9" w:hAnsi="CMR9" w:cs="CMR9" w:hint="eastAsia"/>
            <w:kern w:val="0"/>
            <w:sz w:val="18"/>
            <w:szCs w:val="18"/>
          </w:rPr>
          <w:delText>A</w:delText>
        </w:r>
        <w:r w:rsidDel="00224A55">
          <w:rPr>
            <w:rFonts w:ascii="CMR9" w:hAnsi="CMR9" w:cs="CMR9" w:hint="eastAsia"/>
            <w:kern w:val="0"/>
            <w:sz w:val="18"/>
            <w:szCs w:val="18"/>
          </w:rPr>
          <w:delText>到</w:delText>
        </w:r>
        <w:r w:rsidDel="00224A55">
          <w:rPr>
            <w:rFonts w:ascii="CMR9" w:hAnsi="CMR9" w:cs="CMR9" w:hint="eastAsia"/>
            <w:kern w:val="0"/>
            <w:sz w:val="18"/>
            <w:szCs w:val="18"/>
          </w:rPr>
          <w:delText>B</w:delText>
        </w:r>
        <w:r w:rsidDel="00224A55">
          <w:rPr>
            <w:rFonts w:ascii="CMR9" w:hAnsi="CMR9" w:cs="CMR9" w:hint="eastAsia"/>
            <w:kern w:val="0"/>
            <w:sz w:val="18"/>
            <w:szCs w:val="18"/>
          </w:rPr>
          <w:delText>的向上的线段，</w:delText>
        </w:r>
        <w:r w:rsidDel="00224A55">
          <w:rPr>
            <w:rFonts w:ascii="CMR9" w:hAnsi="CMR9" w:cs="CMR9" w:hint="eastAsia"/>
            <w:kern w:val="0"/>
            <w:sz w:val="18"/>
            <w:szCs w:val="18"/>
          </w:rPr>
          <w:delText>if</w:delText>
        </w:r>
        <w:r w:rsidDel="00224A55">
          <w:rPr>
            <w:rFonts w:ascii="CMR9" w:hAnsi="CMR9" w:cs="CMR9"/>
            <w:kern w:val="0"/>
            <w:sz w:val="18"/>
            <w:szCs w:val="18"/>
          </w:rPr>
          <w:delText xml:space="preserve"> </w:delText>
        </w:r>
        <w:r w:rsidDel="00224A55">
          <w:rPr>
            <w:rFonts w:ascii="CMR9" w:hAnsi="CMR9" w:cs="CMR9" w:hint="eastAsia"/>
            <w:kern w:val="0"/>
            <w:sz w:val="18"/>
            <w:szCs w:val="18"/>
          </w:rPr>
          <w:delText>B</w:delText>
        </w:r>
        <w:r w:rsidDel="00224A55">
          <w:rPr>
            <w:rFonts w:ascii="CMR9" w:hAnsi="CMR9" w:cs="CMR9"/>
            <w:kern w:val="0"/>
            <w:sz w:val="18"/>
            <w:szCs w:val="18"/>
          </w:rPr>
          <w:delText xml:space="preserve"> </w:delText>
        </w:r>
        <w:r w:rsidDel="00224A55">
          <w:rPr>
            <w:rFonts w:ascii="CMR9" w:hAnsi="CMR9" w:cs="CMR9" w:hint="eastAsia"/>
            <w:kern w:val="0"/>
            <w:sz w:val="18"/>
            <w:szCs w:val="18"/>
          </w:rPr>
          <w:delText>覆盖</w:delText>
        </w:r>
        <w:r w:rsidDel="00224A55">
          <w:rPr>
            <w:rFonts w:ascii="CMR9" w:hAnsi="CMR9" w:cs="CMR9" w:hint="eastAsia"/>
            <w:kern w:val="0"/>
            <w:sz w:val="18"/>
            <w:szCs w:val="18"/>
          </w:rPr>
          <w:delText>A</w:delText>
        </w:r>
        <w:r w:rsidDel="00224A55">
          <w:rPr>
            <w:rFonts w:ascii="CMR9" w:hAnsi="CMR9" w:cs="CMR9" w:hint="eastAsia"/>
            <w:kern w:val="0"/>
            <w:sz w:val="18"/>
            <w:szCs w:val="18"/>
          </w:rPr>
          <w:delText>（即只要</w:delText>
        </w:r>
        <w:r w:rsidDel="00224A55">
          <w:rPr>
            <w:rFonts w:ascii="CMR9" w:hAnsi="CMR9" w:cs="CMR9" w:hint="eastAsia"/>
            <w:kern w:val="0"/>
            <w:sz w:val="18"/>
            <w:szCs w:val="18"/>
          </w:rPr>
          <w:delText>B</w:delText>
        </w:r>
        <w:r w:rsidDel="00224A55">
          <w:rPr>
            <w:rFonts w:ascii="CMR9" w:hAnsi="CMR9" w:cs="CMR9" w:hint="eastAsia"/>
            <w:kern w:val="0"/>
            <w:sz w:val="18"/>
            <w:szCs w:val="18"/>
          </w:rPr>
          <w:delText>直接依赖于</w:delText>
        </w:r>
        <w:r w:rsidDel="00224A55">
          <w:rPr>
            <w:rFonts w:ascii="CMR9" w:hAnsi="CMR9" w:cs="CMR9" w:hint="eastAsia"/>
            <w:kern w:val="0"/>
            <w:sz w:val="18"/>
            <w:szCs w:val="18"/>
          </w:rPr>
          <w:delText>A</w:delText>
        </w:r>
        <w:r w:rsidDel="00224A55">
          <w:rPr>
            <w:rFonts w:ascii="CMR9" w:hAnsi="CMR9" w:cs="CMR9" w:hint="eastAsia"/>
            <w:kern w:val="0"/>
            <w:sz w:val="18"/>
            <w:szCs w:val="18"/>
          </w:rPr>
          <w:delText>，并且不存在</w:delText>
        </w:r>
        <w:r w:rsidDel="00224A55">
          <w:rPr>
            <w:rFonts w:ascii="CMR9" w:hAnsi="CMR9" w:cs="CMR9" w:hint="eastAsia"/>
            <w:kern w:val="0"/>
            <w:sz w:val="18"/>
            <w:szCs w:val="18"/>
          </w:rPr>
          <w:delText>C</w:delText>
        </w:r>
        <w:r w:rsidDel="00224A55">
          <w:rPr>
            <w:rFonts w:ascii="CMR9" w:hAnsi="CMR9" w:cs="CMR9" w:hint="eastAsia"/>
            <w:kern w:val="0"/>
            <w:sz w:val="18"/>
            <w:szCs w:val="18"/>
          </w:rPr>
          <w:delText>使得</w:delText>
        </w:r>
        <w:r w:rsidDel="00224A55">
          <w:rPr>
            <w:rFonts w:ascii="CMR9" w:hAnsi="CMR9" w:cs="CMR9" w:hint="eastAsia"/>
            <w:kern w:val="0"/>
            <w:sz w:val="18"/>
            <w:szCs w:val="18"/>
          </w:rPr>
          <w:delText>B</w:delText>
        </w:r>
        <w:r w:rsidDel="00224A55">
          <w:rPr>
            <w:rFonts w:ascii="CMR9" w:hAnsi="CMR9" w:cs="CMR9" w:hint="eastAsia"/>
            <w:kern w:val="0"/>
            <w:sz w:val="18"/>
            <w:szCs w:val="18"/>
          </w:rPr>
          <w:delText>依赖于</w:delText>
        </w:r>
        <w:r w:rsidDel="00224A55">
          <w:rPr>
            <w:rFonts w:ascii="CMR9" w:hAnsi="CMR9" w:cs="CMR9" w:hint="eastAsia"/>
            <w:kern w:val="0"/>
            <w:sz w:val="18"/>
            <w:szCs w:val="18"/>
          </w:rPr>
          <w:delText>C</w:delText>
        </w:r>
        <w:r w:rsidDel="00224A55">
          <w:rPr>
            <w:rFonts w:ascii="CMR9" w:hAnsi="CMR9" w:cs="CMR9" w:hint="eastAsia"/>
            <w:kern w:val="0"/>
            <w:sz w:val="18"/>
            <w:szCs w:val="18"/>
          </w:rPr>
          <w:delText>且</w:delText>
        </w:r>
        <w:r w:rsidDel="00224A55">
          <w:rPr>
            <w:rFonts w:ascii="CMR9" w:hAnsi="CMR9" w:cs="CMR9" w:hint="eastAsia"/>
            <w:kern w:val="0"/>
            <w:sz w:val="18"/>
            <w:szCs w:val="18"/>
          </w:rPr>
          <w:delText>C</w:delText>
        </w:r>
        <w:r w:rsidDel="00224A55">
          <w:rPr>
            <w:rFonts w:ascii="CMR9" w:hAnsi="CMR9" w:cs="CMR9" w:hint="eastAsia"/>
            <w:kern w:val="0"/>
            <w:sz w:val="18"/>
            <w:szCs w:val="18"/>
          </w:rPr>
          <w:delText>依赖于</w:delText>
        </w:r>
        <w:r w:rsidDel="00224A55">
          <w:rPr>
            <w:rFonts w:ascii="CMR9" w:hAnsi="CMR9" w:cs="CMR9" w:hint="eastAsia"/>
            <w:kern w:val="0"/>
            <w:sz w:val="18"/>
            <w:szCs w:val="18"/>
          </w:rPr>
          <w:delText>A</w:delText>
        </w:r>
        <w:r w:rsidDel="00224A55">
          <w:rPr>
            <w:rFonts w:ascii="CMR9" w:hAnsi="CMR9" w:cs="CMR9" w:hint="eastAsia"/>
            <w:kern w:val="0"/>
            <w:sz w:val="18"/>
            <w:szCs w:val="18"/>
          </w:rPr>
          <w:delText>）。</w:delText>
        </w:r>
      </w:del>
      <w:ins w:id="7" w:author="Liqian Chen" w:date="2018-06-06T22:36:00Z">
        <w:r w:rsidR="00224A55" w:rsidRPr="00224A55">
          <w:rPr>
            <w:rFonts w:ascii="CMR9" w:hAnsi="CMR9" w:cs="CMR9" w:hint="eastAsia"/>
            <w:kern w:val="0"/>
            <w:sz w:val="18"/>
            <w:szCs w:val="18"/>
          </w:rPr>
          <w:t>如果</w:t>
        </w:r>
      </w:ins>
      <w:ins w:id="8" w:author="Liqian Chen" w:date="2018-06-06T22:38:00Z">
        <w:r w:rsidR="00224A55">
          <w:rPr>
            <w:rFonts w:ascii="CMR9" w:hAnsi="CMR9" w:cs="CMR9" w:hint="eastAsia"/>
            <w:kern w:val="0"/>
            <w:sz w:val="18"/>
            <w:szCs w:val="18"/>
          </w:rPr>
          <w:t>结点</w:t>
        </w:r>
        <w:r w:rsidR="00224A55">
          <w:rPr>
            <w:rFonts w:ascii="CMR9" w:hAnsi="CMR9" w:cs="CMR9" w:hint="eastAsia"/>
            <w:kern w:val="0"/>
            <w:sz w:val="18"/>
            <w:szCs w:val="18"/>
          </w:rPr>
          <w:t>n</w:t>
        </w:r>
        <w:r w:rsidR="00224A55">
          <w:rPr>
            <w:rFonts w:ascii="CMR9" w:hAnsi="CMR9" w:cs="CMR9"/>
            <w:kern w:val="0"/>
            <w:sz w:val="18"/>
            <w:szCs w:val="18"/>
          </w:rPr>
          <w:t>1</w:t>
        </w:r>
        <w:r w:rsidR="00224A55">
          <w:rPr>
            <w:rFonts w:ascii="CMR9" w:hAnsi="CMR9" w:cs="CMR9" w:hint="eastAsia"/>
            <w:kern w:val="0"/>
            <w:sz w:val="18"/>
            <w:szCs w:val="18"/>
          </w:rPr>
          <w:t>对应的额</w:t>
        </w:r>
      </w:ins>
      <w:ins w:id="9" w:author="Liqian Chen" w:date="2018-06-06T22:36:00Z">
        <w:r w:rsidR="00224A55" w:rsidRPr="00224A55">
          <w:rPr>
            <w:rFonts w:ascii="CMR9" w:hAnsi="CMR9" w:cs="CMR9" w:hint="eastAsia"/>
            <w:kern w:val="0"/>
            <w:sz w:val="18"/>
            <w:szCs w:val="18"/>
          </w:rPr>
          <w:t>变量集合</w:t>
        </w:r>
        <w:r w:rsidR="00224A55" w:rsidRPr="00224A55">
          <w:rPr>
            <w:rFonts w:ascii="CMR9" w:hAnsi="CMR9" w:cs="CMR9" w:hint="eastAsia"/>
            <w:kern w:val="0"/>
            <w:sz w:val="18"/>
            <w:szCs w:val="18"/>
          </w:rPr>
          <w:t>V_n</w:t>
        </w:r>
      </w:ins>
      <w:ins w:id="10" w:author="Liqian Chen" w:date="2018-06-06T22:38:00Z">
        <w:r w:rsidR="00224A55">
          <w:rPr>
            <w:rFonts w:ascii="CMR9" w:hAnsi="CMR9" w:cs="CMR9"/>
            <w:kern w:val="0"/>
            <w:sz w:val="18"/>
            <w:szCs w:val="18"/>
          </w:rPr>
          <w:t>1</w:t>
        </w:r>
      </w:ins>
      <w:ins w:id="11" w:author="Liqian Chen" w:date="2018-06-06T22:36:00Z">
        <w:r w:rsidR="00224A55" w:rsidRPr="00224A55">
          <w:rPr>
            <w:rFonts w:ascii="CMR9" w:hAnsi="CMR9" w:cs="CMR9" w:hint="eastAsia"/>
            <w:kern w:val="0"/>
            <w:sz w:val="18"/>
            <w:szCs w:val="18"/>
          </w:rPr>
          <w:t xml:space="preserve"> </w:t>
        </w:r>
        <w:r w:rsidR="00224A55" w:rsidRPr="00224A55">
          <w:rPr>
            <w:rFonts w:ascii="CMR9" w:hAnsi="CMR9" w:cs="CMR9" w:hint="eastAsia"/>
            <w:kern w:val="0"/>
            <w:sz w:val="18"/>
            <w:szCs w:val="18"/>
          </w:rPr>
          <w:t>直接依赖于</w:t>
        </w:r>
        <w:r w:rsidR="00224A55" w:rsidRPr="00224A55">
          <w:rPr>
            <w:rFonts w:ascii="CMR9" w:hAnsi="CMR9" w:cs="CMR9" w:hint="eastAsia"/>
            <w:kern w:val="0"/>
            <w:sz w:val="18"/>
            <w:szCs w:val="18"/>
          </w:rPr>
          <w:t xml:space="preserve"> </w:t>
        </w:r>
      </w:ins>
      <w:ins w:id="12" w:author="Liqian Chen" w:date="2018-06-06T22:38:00Z">
        <w:r w:rsidR="00224A55">
          <w:rPr>
            <w:rFonts w:ascii="CMR9" w:hAnsi="CMR9" w:cs="CMR9" w:hint="eastAsia"/>
            <w:kern w:val="0"/>
            <w:sz w:val="18"/>
            <w:szCs w:val="18"/>
          </w:rPr>
          <w:t>结点</w:t>
        </w:r>
        <w:r w:rsidR="00224A55">
          <w:rPr>
            <w:rFonts w:ascii="CMR9" w:hAnsi="CMR9" w:cs="CMR9" w:hint="eastAsia"/>
            <w:kern w:val="0"/>
            <w:sz w:val="18"/>
            <w:szCs w:val="18"/>
          </w:rPr>
          <w:t>n</w:t>
        </w:r>
        <w:r w:rsidR="00224A55">
          <w:rPr>
            <w:rFonts w:ascii="CMR9" w:hAnsi="CMR9" w:cs="CMR9"/>
            <w:kern w:val="0"/>
            <w:sz w:val="18"/>
            <w:szCs w:val="18"/>
          </w:rPr>
          <w:t>2</w:t>
        </w:r>
        <w:r w:rsidR="00224A55">
          <w:rPr>
            <w:rFonts w:ascii="CMR9" w:hAnsi="CMR9" w:cs="CMR9" w:hint="eastAsia"/>
            <w:kern w:val="0"/>
            <w:sz w:val="18"/>
            <w:szCs w:val="18"/>
          </w:rPr>
          <w:t>对应的变量集合</w:t>
        </w:r>
      </w:ins>
      <w:ins w:id="13" w:author="Liqian Chen" w:date="2018-06-06T22:36:00Z">
        <w:r w:rsidR="00224A55" w:rsidRPr="00224A55">
          <w:rPr>
            <w:rFonts w:ascii="CMR9" w:hAnsi="CMR9" w:cs="CMR9" w:hint="eastAsia"/>
            <w:kern w:val="0"/>
            <w:sz w:val="18"/>
            <w:szCs w:val="18"/>
          </w:rPr>
          <w:t>V_</w:t>
        </w:r>
      </w:ins>
      <w:ins w:id="14" w:author="Liqian Chen" w:date="2018-06-06T22:38:00Z">
        <w:r w:rsidR="00224A55">
          <w:rPr>
            <w:rFonts w:ascii="CMR9" w:hAnsi="CMR9" w:cs="CMR9" w:hint="eastAsia"/>
            <w:kern w:val="0"/>
            <w:sz w:val="18"/>
            <w:szCs w:val="18"/>
          </w:rPr>
          <w:t>n</w:t>
        </w:r>
      </w:ins>
      <w:ins w:id="15" w:author="Liqian Chen" w:date="2018-06-06T22:36:00Z">
        <w:r w:rsidR="00224A55" w:rsidRPr="00224A55">
          <w:rPr>
            <w:rFonts w:ascii="CMR9" w:hAnsi="CMR9" w:cs="CMR9" w:hint="eastAsia"/>
            <w:kern w:val="0"/>
            <w:sz w:val="18"/>
            <w:szCs w:val="18"/>
          </w:rPr>
          <w:t>2</w:t>
        </w:r>
        <w:r w:rsidR="00224A55" w:rsidRPr="00224A55">
          <w:rPr>
            <w:rFonts w:ascii="CMR9" w:hAnsi="CMR9" w:cs="CMR9" w:hint="eastAsia"/>
            <w:kern w:val="0"/>
            <w:sz w:val="18"/>
            <w:szCs w:val="18"/>
          </w:rPr>
          <w:t>，则我们把</w:t>
        </w:r>
      </w:ins>
      <w:ins w:id="16" w:author="Liqian Chen" w:date="2018-06-06T22:38:00Z">
        <w:r w:rsidR="00224A55">
          <w:rPr>
            <w:rFonts w:ascii="CMR9" w:hAnsi="CMR9" w:cs="CMR9" w:hint="eastAsia"/>
            <w:kern w:val="0"/>
            <w:sz w:val="18"/>
            <w:szCs w:val="18"/>
          </w:rPr>
          <w:t>结点</w:t>
        </w:r>
      </w:ins>
      <w:ins w:id="17" w:author="Liqian Chen" w:date="2018-06-06T22:36:00Z">
        <w:r w:rsidR="00224A55" w:rsidRPr="00224A55">
          <w:rPr>
            <w:rFonts w:ascii="CMR9" w:hAnsi="CMR9" w:cs="CMR9" w:hint="eastAsia"/>
            <w:kern w:val="0"/>
            <w:sz w:val="18"/>
            <w:szCs w:val="18"/>
          </w:rPr>
          <w:t>n_1</w:t>
        </w:r>
        <w:r w:rsidR="00224A55" w:rsidRPr="00224A55">
          <w:rPr>
            <w:rFonts w:ascii="CMR9" w:hAnsi="CMR9" w:cs="CMR9" w:hint="eastAsia"/>
            <w:kern w:val="0"/>
            <w:sz w:val="18"/>
            <w:szCs w:val="18"/>
          </w:rPr>
          <w:t>放在</w:t>
        </w:r>
      </w:ins>
      <w:ins w:id="18" w:author="Liqian Chen" w:date="2018-06-06T22:38:00Z">
        <w:r w:rsidR="00224A55">
          <w:rPr>
            <w:rFonts w:ascii="CMR9" w:hAnsi="CMR9" w:cs="CMR9" w:hint="eastAsia"/>
            <w:kern w:val="0"/>
            <w:sz w:val="18"/>
            <w:szCs w:val="18"/>
          </w:rPr>
          <w:t>结点</w:t>
        </w:r>
      </w:ins>
      <w:ins w:id="19" w:author="Liqian Chen" w:date="2018-06-06T22:36:00Z">
        <w:r w:rsidR="00224A55" w:rsidRPr="00224A55">
          <w:rPr>
            <w:rFonts w:ascii="CMR9" w:hAnsi="CMR9" w:cs="CMR9" w:hint="eastAsia"/>
            <w:kern w:val="0"/>
            <w:sz w:val="18"/>
            <w:szCs w:val="18"/>
          </w:rPr>
          <w:t>n_2</w:t>
        </w:r>
        <w:r w:rsidR="00224A55" w:rsidRPr="00224A55">
          <w:rPr>
            <w:rFonts w:ascii="CMR9" w:hAnsi="CMR9" w:cs="CMR9" w:hint="eastAsia"/>
            <w:kern w:val="0"/>
            <w:sz w:val="18"/>
            <w:szCs w:val="18"/>
          </w:rPr>
          <w:t>的下一层，并添加一条</w:t>
        </w:r>
        <w:r w:rsidR="00224A55" w:rsidRPr="00224A55">
          <w:rPr>
            <w:rFonts w:ascii="CMR9" w:hAnsi="CMR9" w:cs="CMR9" w:hint="eastAsia"/>
            <w:kern w:val="0"/>
            <w:sz w:val="18"/>
            <w:szCs w:val="18"/>
          </w:rPr>
          <w:t>n_1</w:t>
        </w:r>
        <w:r w:rsidR="00224A55" w:rsidRPr="00224A55">
          <w:rPr>
            <w:rFonts w:ascii="CMR9" w:hAnsi="CMR9" w:cs="CMR9" w:hint="eastAsia"/>
            <w:kern w:val="0"/>
            <w:sz w:val="18"/>
            <w:szCs w:val="18"/>
          </w:rPr>
          <w:t>到</w:t>
        </w:r>
        <w:r w:rsidR="00224A55" w:rsidRPr="00224A55">
          <w:rPr>
            <w:rFonts w:ascii="CMR9" w:hAnsi="CMR9" w:cs="CMR9" w:hint="eastAsia"/>
            <w:kern w:val="0"/>
            <w:sz w:val="18"/>
            <w:szCs w:val="18"/>
          </w:rPr>
          <w:t>n_2</w:t>
        </w:r>
        <w:r w:rsidR="00224A55" w:rsidRPr="00224A55">
          <w:rPr>
            <w:rFonts w:ascii="CMR9" w:hAnsi="CMR9" w:cs="CMR9" w:hint="eastAsia"/>
            <w:kern w:val="0"/>
            <w:sz w:val="18"/>
            <w:szCs w:val="18"/>
          </w:rPr>
          <w:t>的</w:t>
        </w:r>
      </w:ins>
      <w:ins w:id="20" w:author="Liqian Chen" w:date="2018-06-06T22:39:00Z">
        <w:r w:rsidR="000A5F35">
          <w:rPr>
            <w:rFonts w:ascii="CMR9" w:hAnsi="CMR9" w:cs="CMR9" w:hint="eastAsia"/>
            <w:kern w:val="0"/>
            <w:sz w:val="18"/>
            <w:szCs w:val="18"/>
          </w:rPr>
          <w:t>无</w:t>
        </w:r>
      </w:ins>
      <w:ins w:id="21" w:author="Liqian Chen" w:date="2018-06-06T22:36:00Z">
        <w:r w:rsidR="00224A55" w:rsidRPr="00224A55">
          <w:rPr>
            <w:rFonts w:ascii="CMR9" w:hAnsi="CMR9" w:cs="CMR9" w:hint="eastAsia"/>
            <w:kern w:val="0"/>
            <w:sz w:val="18"/>
            <w:szCs w:val="18"/>
          </w:rPr>
          <w:t>向边。</w:t>
        </w:r>
      </w:ins>
      <w:ins w:id="22" w:author="Liqian Chen" w:date="2018-06-06T22:39:00Z">
        <w:r w:rsidR="000A5F35">
          <w:rPr>
            <w:rFonts w:ascii="CMR9" w:hAnsi="CMR9" w:cs="CMR9" w:hint="eastAsia"/>
            <w:kern w:val="0"/>
            <w:sz w:val="18"/>
            <w:szCs w:val="18"/>
          </w:rPr>
          <w:t>换而言之，分层变量依赖图可以看成是由变量依赖图衍生出来的</w:t>
        </w:r>
        <w:r w:rsidR="000A5F35">
          <w:rPr>
            <w:rFonts w:ascii="CMR9" w:hAnsi="CMR9" w:cs="CMR9" w:hint="eastAsia"/>
            <w:kern w:val="0"/>
            <w:sz w:val="18"/>
            <w:szCs w:val="18"/>
          </w:rPr>
          <w:t>Hasse</w:t>
        </w:r>
        <w:r w:rsidR="000A5F35">
          <w:rPr>
            <w:rFonts w:ascii="CMR9" w:hAnsi="CMR9" w:cs="CMR9" w:hint="eastAsia"/>
            <w:kern w:val="0"/>
            <w:sz w:val="18"/>
            <w:szCs w:val="18"/>
          </w:rPr>
          <w:t>图。</w:t>
        </w:r>
      </w:ins>
    </w:p>
    <w:p w14:paraId="52A9750F" w14:textId="68878DC2" w:rsidR="00FE4ADE" w:rsidRDefault="00FE4ADE" w:rsidP="00FE4ADE">
      <w:pPr>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3.2.2</w:t>
      </w:r>
      <w:r>
        <w:rPr>
          <w:rFonts w:ascii="CMR9" w:hAnsi="CMR9" w:cs="CMR9"/>
          <w:kern w:val="0"/>
          <w:sz w:val="18"/>
          <w:szCs w:val="18"/>
        </w:rPr>
        <w:t xml:space="preserve"> </w:t>
      </w:r>
      <w:r>
        <w:rPr>
          <w:rFonts w:ascii="CMR9" w:hAnsi="CMR9" w:cs="CMR9" w:hint="eastAsia"/>
          <w:kern w:val="0"/>
          <w:sz w:val="18"/>
          <w:szCs w:val="18"/>
        </w:rPr>
        <w:t>构建变量依赖图</w:t>
      </w:r>
    </w:p>
    <w:p w14:paraId="49FC9412" w14:textId="7EEA8ECC" w:rsidR="00FE4ADE" w:rsidRDefault="00FE4ADE" w:rsidP="00FE4ADE">
      <w:pPr>
        <w:ind w:leftChars="191" w:left="401" w:firstLineChars="200" w:firstLine="360"/>
        <w:rPr>
          <w:rFonts w:ascii="CMR9" w:hAnsi="CMR9" w:cs="CMR9"/>
          <w:kern w:val="0"/>
          <w:sz w:val="18"/>
          <w:szCs w:val="18"/>
        </w:rPr>
      </w:pPr>
      <w:r>
        <w:rPr>
          <w:rFonts w:ascii="CMR9" w:hAnsi="CMR9" w:cs="CMR9" w:hint="eastAsia"/>
          <w:kern w:val="0"/>
          <w:sz w:val="18"/>
          <w:szCs w:val="18"/>
        </w:rPr>
        <w:t>有了上述定义，接下来介绍如何构建循环中</w:t>
      </w:r>
      <w:r w:rsidR="00904CF2">
        <w:rPr>
          <w:rFonts w:ascii="CMR9" w:hAnsi="CMR9" w:cs="CMR9" w:hint="eastAsia"/>
          <w:kern w:val="0"/>
          <w:sz w:val="18"/>
          <w:szCs w:val="18"/>
        </w:rPr>
        <w:t>分层变量</w:t>
      </w:r>
      <w:r>
        <w:rPr>
          <w:rFonts w:ascii="CMR9" w:hAnsi="CMR9" w:cs="CMR9" w:hint="eastAsia"/>
          <w:kern w:val="0"/>
          <w:sz w:val="18"/>
          <w:szCs w:val="18"/>
        </w:rPr>
        <w:t>依赖图，总共分为以下四个步骤：</w:t>
      </w:r>
    </w:p>
    <w:p w14:paraId="79C94549" w14:textId="77777777" w:rsidR="00FE4ADE" w:rsidRDefault="00FE4ADE" w:rsidP="00FE4ADE">
      <w:pPr>
        <w:ind w:leftChars="202" w:left="424" w:firstLineChars="13" w:firstLine="23"/>
        <w:rPr>
          <w:rFonts w:ascii="CMR9" w:hAnsi="CMR9" w:cs="CMR9"/>
          <w:kern w:val="0"/>
          <w:sz w:val="18"/>
          <w:szCs w:val="18"/>
        </w:rPr>
      </w:pPr>
      <w:r>
        <w:rPr>
          <w:rFonts w:ascii="CMR9" w:hAnsi="CMR9" w:cs="CMR9"/>
          <w:kern w:val="0"/>
          <w:sz w:val="18"/>
          <w:szCs w:val="18"/>
        </w:rPr>
        <w:t xml:space="preserve">   </w:t>
      </w:r>
      <w:r>
        <w:rPr>
          <w:rFonts w:ascii="CMR9" w:hAnsi="CMR9" w:cs="CMR9" w:hint="eastAsia"/>
          <w:kern w:val="0"/>
          <w:sz w:val="18"/>
          <w:szCs w:val="18"/>
        </w:rPr>
        <w:t>步骤</w:t>
      </w:r>
      <w:proofErr w:type="gramStart"/>
      <w:r>
        <w:rPr>
          <w:rFonts w:ascii="CMR9" w:hAnsi="CMR9" w:cs="CMR9" w:hint="eastAsia"/>
          <w:kern w:val="0"/>
          <w:sz w:val="18"/>
          <w:szCs w:val="18"/>
        </w:rPr>
        <w:t>一</w:t>
      </w:r>
      <w:proofErr w:type="gramEnd"/>
      <w:r>
        <w:rPr>
          <w:rFonts w:ascii="CMR9" w:hAnsi="CMR9" w:cs="CMR9" w:hint="eastAsia"/>
          <w:kern w:val="0"/>
          <w:sz w:val="18"/>
          <w:szCs w:val="18"/>
        </w:rPr>
        <w:t>[</w:t>
      </w:r>
      <w:r>
        <w:rPr>
          <w:rFonts w:ascii="CMR9" w:hAnsi="CMR9" w:cs="CMR9" w:hint="eastAsia"/>
          <w:kern w:val="0"/>
          <w:sz w:val="18"/>
          <w:szCs w:val="18"/>
        </w:rPr>
        <w:t>直接依赖图构建</w:t>
      </w:r>
      <w:r>
        <w:rPr>
          <w:rFonts w:ascii="CMR9" w:hAnsi="CMR9" w:cs="CMR9" w:hint="eastAsia"/>
          <w:kern w:val="0"/>
          <w:sz w:val="18"/>
          <w:szCs w:val="18"/>
        </w:rPr>
        <w:t>]</w:t>
      </w:r>
      <w:r>
        <w:rPr>
          <w:rFonts w:ascii="CMR9" w:hAnsi="CMR9" w:cs="CMR9" w:hint="eastAsia"/>
          <w:kern w:val="0"/>
          <w:sz w:val="18"/>
          <w:szCs w:val="18"/>
        </w:rPr>
        <w:t>：若变量</w:t>
      </w:r>
      <w:r>
        <w:rPr>
          <w:rFonts w:ascii="CMR9" w:hAnsi="CMR9" w:cs="CMR9" w:hint="eastAsia"/>
          <w:kern w:val="0"/>
          <w:sz w:val="18"/>
          <w:szCs w:val="18"/>
        </w:rPr>
        <w:t>x</w:t>
      </w:r>
      <w:r>
        <w:rPr>
          <w:rFonts w:ascii="CMR9" w:hAnsi="CMR9" w:cs="CMR9" w:hint="eastAsia"/>
          <w:kern w:val="0"/>
          <w:sz w:val="18"/>
          <w:szCs w:val="18"/>
        </w:rPr>
        <w:t>直接依赖于</w:t>
      </w:r>
      <w:r>
        <w:rPr>
          <w:rFonts w:ascii="CMR9" w:hAnsi="CMR9" w:cs="CMR9" w:hint="eastAsia"/>
          <w:kern w:val="0"/>
          <w:sz w:val="18"/>
          <w:szCs w:val="18"/>
        </w:rPr>
        <w:t>y</w:t>
      </w:r>
      <w:r>
        <w:rPr>
          <w:rFonts w:ascii="CMR9" w:hAnsi="CMR9" w:cs="CMR9" w:hint="eastAsia"/>
          <w:kern w:val="0"/>
          <w:sz w:val="18"/>
          <w:szCs w:val="18"/>
        </w:rPr>
        <w:t>，则建立一条</w:t>
      </w:r>
      <w:r>
        <w:rPr>
          <w:rFonts w:ascii="CMR9" w:hAnsi="CMR9" w:cs="CMR9" w:hint="eastAsia"/>
          <w:kern w:val="0"/>
          <w:sz w:val="18"/>
          <w:szCs w:val="18"/>
        </w:rPr>
        <w:t>{x}</w:t>
      </w:r>
      <w:r>
        <w:rPr>
          <w:rFonts w:ascii="CMR9" w:hAnsi="CMR9" w:cs="CMR9" w:hint="eastAsia"/>
          <w:kern w:val="0"/>
          <w:sz w:val="18"/>
          <w:szCs w:val="18"/>
        </w:rPr>
        <w:t>到</w:t>
      </w:r>
      <w:r>
        <w:rPr>
          <w:rFonts w:ascii="CMR9" w:hAnsi="CMR9" w:cs="CMR9" w:hint="eastAsia"/>
          <w:kern w:val="0"/>
          <w:sz w:val="18"/>
          <w:szCs w:val="18"/>
        </w:rPr>
        <w:t>{y}</w:t>
      </w:r>
      <w:r>
        <w:rPr>
          <w:rFonts w:ascii="CMR9" w:hAnsi="CMR9" w:cs="CMR9" w:hint="eastAsia"/>
          <w:kern w:val="0"/>
          <w:sz w:val="18"/>
          <w:szCs w:val="18"/>
        </w:rPr>
        <w:t>的有向边。</w:t>
      </w:r>
    </w:p>
    <w:p w14:paraId="3973FE0D" w14:textId="141A8C58" w:rsidR="00FE4ADE" w:rsidRDefault="008A538B" w:rsidP="00FE4ADE">
      <w:pPr>
        <w:ind w:leftChars="201" w:left="422" w:firstLineChars="1" w:firstLine="2"/>
        <w:rPr>
          <w:rFonts w:ascii="CMR9" w:hAnsi="CMR9" w:cs="CMR9"/>
          <w:kern w:val="0"/>
          <w:sz w:val="18"/>
          <w:szCs w:val="18"/>
        </w:rPr>
      </w:pPr>
      <w:r>
        <w:rPr>
          <w:rFonts w:ascii="CMR9" w:hAnsi="CMR9" w:cs="CMR9" w:hint="eastAsia"/>
          <w:noProof/>
          <w:kern w:val="0"/>
          <w:sz w:val="18"/>
          <w:szCs w:val="18"/>
        </w:rPr>
        <mc:AlternateContent>
          <mc:Choice Requires="wpg">
            <w:drawing>
              <wp:anchor distT="0" distB="0" distL="114300" distR="114300" simplePos="0" relativeHeight="251684864" behindDoc="0" locked="0" layoutInCell="1" allowOverlap="1" wp14:anchorId="17C6BEB5" wp14:editId="37D568F7">
                <wp:simplePos x="0" y="0"/>
                <wp:positionH relativeFrom="column">
                  <wp:posOffset>217627</wp:posOffset>
                </wp:positionH>
                <wp:positionV relativeFrom="paragraph">
                  <wp:posOffset>305410</wp:posOffset>
                </wp:positionV>
                <wp:extent cx="5162906" cy="1747520"/>
                <wp:effectExtent l="0" t="0" r="19050" b="24130"/>
                <wp:wrapTopAndBottom/>
                <wp:docPr id="77" name="组合 77"/>
                <wp:cNvGraphicFramePr/>
                <a:graphic xmlns:a="http://schemas.openxmlformats.org/drawingml/2006/main">
                  <a:graphicData uri="http://schemas.microsoft.com/office/word/2010/wordprocessingGroup">
                    <wpg:wgp>
                      <wpg:cNvGrpSpPr/>
                      <wpg:grpSpPr>
                        <a:xfrm>
                          <a:off x="0" y="0"/>
                          <a:ext cx="5162906" cy="1747520"/>
                          <a:chOff x="0" y="0"/>
                          <a:chExt cx="5162906" cy="1747520"/>
                        </a:xfrm>
                      </wpg:grpSpPr>
                      <wpg:grpSp>
                        <wpg:cNvPr id="201" name="组合 201"/>
                        <wpg:cNvGrpSpPr/>
                        <wpg:grpSpPr>
                          <a:xfrm rot="10800000">
                            <a:off x="0" y="0"/>
                            <a:ext cx="1259205" cy="1747520"/>
                            <a:chOff x="0" y="0"/>
                            <a:chExt cx="2687955" cy="1677670"/>
                          </a:xfrm>
                        </wpg:grpSpPr>
                        <wps:wsp>
                          <wps:cNvPr id="33" name="直接箭头连接符 33"/>
                          <wps:cNvCnPr/>
                          <wps:spPr>
                            <a:xfrm rot="10800000">
                              <a:off x="1380014" y="375858"/>
                              <a:ext cx="0" cy="352425"/>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cNvPr id="200" name="组合 200"/>
                          <wpg:cNvGrpSpPr/>
                          <wpg:grpSpPr>
                            <a:xfrm>
                              <a:off x="0" y="0"/>
                              <a:ext cx="2687955" cy="1677670"/>
                              <a:chOff x="0" y="0"/>
                              <a:chExt cx="2688200" cy="1677927"/>
                            </a:xfrm>
                          </wpg:grpSpPr>
                          <wps:wsp>
                            <wps:cNvPr id="22" name="椭圆 22"/>
                            <wps:cNvSpPr/>
                            <wps:spPr>
                              <a:xfrm rot="10800000">
                                <a:off x="1099524" y="0"/>
                                <a:ext cx="567689"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E46A2" w14:textId="77777777" w:rsidR="00854ED2" w:rsidRPr="003A7F19" w:rsidRDefault="00854ED2" w:rsidP="00FE4ADE">
                                  <w:pPr>
                                    <w:rPr>
                                      <w:color w:val="000000" w:themeColor="text1"/>
                                    </w:rPr>
                                  </w:pPr>
                                  <w:proofErr w:type="gramStart"/>
                                  <w:r w:rsidRPr="003A7F19">
                                    <w:rPr>
                                      <w:color w:val="000000" w:themeColor="text1"/>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0800000">
                                <a:off x="1099524" y="723666"/>
                                <a:ext cx="567689"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8BD25" w14:textId="77777777" w:rsidR="00854ED2" w:rsidRPr="003A7F19" w:rsidRDefault="00854ED2" w:rsidP="00FE4ADE">
                                  <w:pPr>
                                    <w:rPr>
                                      <w:color w:val="000000" w:themeColor="text1"/>
                                    </w:rPr>
                                  </w:pPr>
                                  <w:proofErr w:type="gramStart"/>
                                  <w:r w:rsidRPr="003A7F19">
                                    <w:rPr>
                                      <w:color w:val="000000" w:themeColor="text1"/>
                                    </w:rP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rot="10800000">
                                <a:off x="2120511" y="1279039"/>
                                <a:ext cx="567689"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D1DDD" w14:textId="77777777" w:rsidR="00854ED2" w:rsidRPr="003A7F19" w:rsidRDefault="00854ED2" w:rsidP="00FE4ADE">
                                  <w:pPr>
                                    <w:rPr>
                                      <w:color w:val="000000" w:themeColor="text1"/>
                                    </w:rPr>
                                  </w:pPr>
                                  <w:proofErr w:type="gramStart"/>
                                  <w:r>
                                    <w:rPr>
                                      <w:color w:val="000000" w:themeColor="text1"/>
                                    </w:rPr>
                                    <w: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椭圆 28"/>
                            <wps:cNvSpPr/>
                            <wps:spPr>
                              <a:xfrm rot="10800000">
                                <a:off x="0" y="1307087"/>
                                <a:ext cx="567689"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F96EE" w14:textId="77777777" w:rsidR="00854ED2" w:rsidRPr="003A7F19" w:rsidRDefault="00854ED2" w:rsidP="00FE4ADE">
                                  <w:pPr>
                                    <w:rPr>
                                      <w:color w:val="000000" w:themeColor="text1"/>
                                    </w:rPr>
                                  </w:pPr>
                                  <w:proofErr w:type="gramStart"/>
                                  <w:r w:rsidRPr="003A7F19">
                                    <w:rPr>
                                      <w:color w:val="000000" w:themeColor="text1"/>
                                    </w:rP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a:off x="1497821" y="347808"/>
                                <a:ext cx="929305" cy="92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flipH="1">
                                <a:off x="308540" y="359028"/>
                                <a:ext cx="954593" cy="9545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1666115" y="891961"/>
                                <a:ext cx="486919" cy="486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flipV="1">
                                <a:off x="1638066" y="1004157"/>
                                <a:ext cx="487345" cy="487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flipH="1">
                                <a:off x="560982" y="1509040"/>
                                <a:ext cx="1561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flipH="1">
                                <a:off x="555372" y="925619"/>
                                <a:ext cx="547635" cy="547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椭圆 42"/>
                            <wps:cNvSpPr/>
                            <wps:spPr>
                              <a:xfrm rot="10800000">
                                <a:off x="0" y="0"/>
                                <a:ext cx="567689"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DF4D0" w14:textId="77777777" w:rsidR="00854ED2" w:rsidRPr="003A7F19" w:rsidRDefault="00854ED2" w:rsidP="00FE4ADE">
                                  <w:pPr>
                                    <w:rPr>
                                      <w:color w:val="000000" w:themeColor="text1"/>
                                    </w:rPr>
                                  </w:pPr>
                                  <w:proofErr w:type="gramStart"/>
                                  <w:r>
                                    <w:rPr>
                                      <w:color w:val="000000" w:themeColor="text1"/>
                                    </w:rPr>
                                    <w:t>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箭头连接符 194"/>
                            <wps:cNvCnPr/>
                            <wps:spPr>
                              <a:xfrm>
                                <a:off x="280491" y="370248"/>
                                <a:ext cx="0" cy="942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15" name="组合 215"/>
                        <wpg:cNvGrpSpPr/>
                        <wpg:grpSpPr>
                          <a:xfrm rot="10800000">
                            <a:off x="1448410" y="51206"/>
                            <a:ext cx="1256030" cy="1638935"/>
                            <a:chOff x="167721" y="0"/>
                            <a:chExt cx="2222913" cy="1677927"/>
                          </a:xfrm>
                        </wpg:grpSpPr>
                        <wps:wsp>
                          <wps:cNvPr id="216" name="椭圆 216"/>
                          <wps:cNvSpPr/>
                          <wps:spPr>
                            <a:xfrm rot="10800000">
                              <a:off x="1099524" y="0"/>
                              <a:ext cx="567690"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C3D70" w14:textId="77777777" w:rsidR="00854ED2" w:rsidRPr="003A7F19" w:rsidRDefault="00854ED2" w:rsidP="00FE4ADE">
                                <w:pPr>
                                  <w:rPr>
                                    <w:color w:val="000000" w:themeColor="text1"/>
                                  </w:rPr>
                                </w:pPr>
                                <w:proofErr w:type="gramStart"/>
                                <w:r w:rsidRPr="003A7F19">
                                  <w:rPr>
                                    <w:color w:val="000000" w:themeColor="text1"/>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椭圆 219"/>
                          <wps:cNvSpPr/>
                          <wps:spPr>
                            <a:xfrm rot="10800000">
                              <a:off x="1533852" y="1305970"/>
                              <a:ext cx="856782"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DCF0C" w14:textId="77777777" w:rsidR="00854ED2" w:rsidRPr="003A7F19" w:rsidRDefault="00854ED2" w:rsidP="00FE4ADE">
                                <w:pPr>
                                  <w:rPr>
                                    <w:color w:val="000000" w:themeColor="text1"/>
                                  </w:rPr>
                                </w:pPr>
                                <w:proofErr w:type="gramStart"/>
                                <w:r>
                                  <w:rPr>
                                    <w:color w:val="000000" w:themeColor="text1"/>
                                  </w:rPr>
                                  <w:t>x</w:t>
                                </w:r>
                                <w:r>
                                  <w:rPr>
                                    <w:rFonts w:hint="eastAsia"/>
                                    <w:color w:val="000000" w:themeColor="text1"/>
                                  </w:rPr>
                                  <w:t>,</w:t>
                                </w:r>
                                <w:proofErr w:type="gramEnd"/>
                                <w:r w:rsidRPr="003A7F19">
                                  <w:rPr>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椭圆 220"/>
                          <wps:cNvSpPr/>
                          <wps:spPr>
                            <a:xfrm rot="10800000">
                              <a:off x="182786" y="1307087"/>
                              <a:ext cx="567690"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CE5A4" w14:textId="77777777" w:rsidR="00854ED2" w:rsidRPr="003A7F19" w:rsidRDefault="00854ED2" w:rsidP="00FE4ADE">
                                <w:pPr>
                                  <w:rPr>
                                    <w:color w:val="000000" w:themeColor="text1"/>
                                  </w:rPr>
                                </w:pPr>
                                <w:proofErr w:type="gramStart"/>
                                <w:r w:rsidRPr="003A7F19">
                                  <w:rPr>
                                    <w:color w:val="000000" w:themeColor="text1"/>
                                  </w:rP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a:stCxn id="216" idx="0"/>
                            <a:endCxn id="219" idx="4"/>
                          </wps:cNvCnPr>
                          <wps:spPr>
                            <a:xfrm rot="10800000" flipH="1" flipV="1">
                              <a:off x="1383606" y="370840"/>
                              <a:ext cx="578738" cy="935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直接箭头连接符 222"/>
                          <wps:cNvCnPr>
                            <a:stCxn id="216" idx="0"/>
                            <a:endCxn id="220" idx="4"/>
                          </wps:cNvCnPr>
                          <wps:spPr>
                            <a:xfrm rot="10800000" flipV="1">
                              <a:off x="466631" y="370840"/>
                              <a:ext cx="916738" cy="9362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直接箭头连接符 225"/>
                          <wps:cNvCnPr>
                            <a:stCxn id="219" idx="6"/>
                            <a:endCxn id="220" idx="2"/>
                          </wps:cNvCnPr>
                          <wps:spPr>
                            <a:xfrm rot="10800000" flipV="1">
                              <a:off x="750476" y="1491390"/>
                              <a:ext cx="783376" cy="11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椭圆 227"/>
                          <wps:cNvSpPr/>
                          <wps:spPr>
                            <a:xfrm rot="10800000">
                              <a:off x="167721" y="0"/>
                              <a:ext cx="567690"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275CE" w14:textId="77777777" w:rsidR="00854ED2" w:rsidRPr="003A7F19" w:rsidRDefault="00854ED2" w:rsidP="00FE4ADE">
                                <w:pPr>
                                  <w:rPr>
                                    <w:color w:val="000000" w:themeColor="text1"/>
                                  </w:rPr>
                                </w:pPr>
                                <w:proofErr w:type="gramStart"/>
                                <w:r>
                                  <w:rPr>
                                    <w:color w:val="000000" w:themeColor="text1"/>
                                  </w:rPr>
                                  <w:t>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直接箭头连接符 228"/>
                          <wps:cNvCnPr/>
                          <wps:spPr>
                            <a:xfrm>
                              <a:off x="448213" y="370248"/>
                              <a:ext cx="0" cy="942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9" name="组合 229"/>
                        <wpg:cNvGrpSpPr/>
                        <wpg:grpSpPr>
                          <a:xfrm rot="10800000">
                            <a:off x="4045306" y="109728"/>
                            <a:ext cx="1117600" cy="1609305"/>
                            <a:chOff x="0" y="0"/>
                            <a:chExt cx="1667214" cy="1672479"/>
                          </a:xfrm>
                        </wpg:grpSpPr>
                        <wps:wsp>
                          <wps:cNvPr id="230" name="椭圆 230"/>
                          <wps:cNvSpPr/>
                          <wps:spPr>
                            <a:xfrm rot="10800000">
                              <a:off x="1099523" y="0"/>
                              <a:ext cx="567691"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9F38" w14:textId="77777777" w:rsidR="00854ED2" w:rsidRPr="003A7F19" w:rsidRDefault="00854ED2" w:rsidP="00FE4ADE">
                                <w:pPr>
                                  <w:rPr>
                                    <w:color w:val="000000" w:themeColor="text1"/>
                                  </w:rPr>
                                </w:pPr>
                                <w:proofErr w:type="gramStart"/>
                                <w:r w:rsidRPr="003A7F19">
                                  <w:rPr>
                                    <w:color w:val="000000" w:themeColor="text1"/>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椭圆 231"/>
                          <wps:cNvSpPr/>
                          <wps:spPr>
                            <a:xfrm rot="10800000">
                              <a:off x="692868" y="618631"/>
                              <a:ext cx="852821"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FFEDD" w14:textId="77777777" w:rsidR="00854ED2" w:rsidRPr="003A7F19" w:rsidRDefault="00854ED2" w:rsidP="00FE4ADE">
                                <w:pPr>
                                  <w:rPr>
                                    <w:color w:val="000000" w:themeColor="text1"/>
                                  </w:rPr>
                                </w:pPr>
                                <w:proofErr w:type="gramStart"/>
                                <w:r>
                                  <w:rPr>
                                    <w:color w:val="000000" w:themeColor="text1"/>
                                  </w:rPr>
                                  <w:t>x,</w:t>
                                </w:r>
                                <w:proofErr w:type="gramEnd"/>
                                <w:r>
                                  <w:rPr>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椭圆 232"/>
                          <wps:cNvSpPr/>
                          <wps:spPr>
                            <a:xfrm rot="10800000">
                              <a:off x="0" y="1301639"/>
                              <a:ext cx="567691"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11DC1" w14:textId="77777777" w:rsidR="00854ED2" w:rsidRPr="003A7F19" w:rsidRDefault="00854ED2" w:rsidP="00FE4ADE">
                                <w:pPr>
                                  <w:rPr>
                                    <w:color w:val="000000" w:themeColor="text1"/>
                                  </w:rPr>
                                </w:pPr>
                                <w:proofErr w:type="gramStart"/>
                                <w:r w:rsidRPr="003A7F19">
                                  <w:rPr>
                                    <w:color w:val="000000" w:themeColor="text1"/>
                                  </w:rP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直接箭头连接符 233"/>
                          <wps:cNvCnPr>
                            <a:stCxn id="230" idx="0"/>
                            <a:endCxn id="231" idx="4"/>
                          </wps:cNvCnPr>
                          <wps:spPr>
                            <a:xfrm rot="10800000" flipV="1">
                              <a:off x="1119279" y="370840"/>
                              <a:ext cx="264090" cy="247842"/>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a:stCxn id="231" idx="0"/>
                            <a:endCxn id="232" idx="2"/>
                          </wps:cNvCnPr>
                          <wps:spPr>
                            <a:xfrm rot="10800000" flipV="1">
                              <a:off x="567691" y="989471"/>
                              <a:ext cx="551587" cy="497588"/>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36" name="椭圆 236"/>
                          <wps:cNvSpPr/>
                          <wps:spPr>
                            <a:xfrm rot="10800000">
                              <a:off x="0" y="0"/>
                              <a:ext cx="567691"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F5B2A" w14:textId="77777777" w:rsidR="00854ED2" w:rsidRPr="003A7F19" w:rsidRDefault="00854ED2" w:rsidP="00FE4ADE">
                                <w:pPr>
                                  <w:rPr>
                                    <w:color w:val="000000" w:themeColor="text1"/>
                                  </w:rPr>
                                </w:pPr>
                                <w:proofErr w:type="gramStart"/>
                                <w:r>
                                  <w:rPr>
                                    <w:color w:val="000000" w:themeColor="text1"/>
                                  </w:rPr>
                                  <w:t>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直接箭头连接符 237"/>
                          <wps:cNvCnPr/>
                          <wps:spPr>
                            <a:xfrm>
                              <a:off x="280491" y="370248"/>
                              <a:ext cx="0" cy="94234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grpSp>
                        <wpg:cNvPr id="30" name="组合 30"/>
                        <wpg:cNvGrpSpPr/>
                        <wpg:grpSpPr>
                          <a:xfrm rot="10800000">
                            <a:off x="2852928" y="58521"/>
                            <a:ext cx="1082040" cy="1651000"/>
                            <a:chOff x="259186" y="0"/>
                            <a:chExt cx="1788483" cy="1652050"/>
                          </a:xfrm>
                        </wpg:grpSpPr>
                        <wps:wsp>
                          <wps:cNvPr id="31" name="椭圆 31"/>
                          <wps:cNvSpPr/>
                          <wps:spPr>
                            <a:xfrm rot="10800000">
                              <a:off x="961002" y="0"/>
                              <a:ext cx="567690"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9519F" w14:textId="77777777" w:rsidR="00854ED2" w:rsidRPr="003A7F19" w:rsidRDefault="00854ED2" w:rsidP="00FE4ADE">
                                <w:pPr>
                                  <w:rPr>
                                    <w:color w:val="000000" w:themeColor="text1"/>
                                  </w:rPr>
                                </w:pPr>
                                <w:proofErr w:type="gramStart"/>
                                <w:r w:rsidRPr="003A7F19">
                                  <w:rPr>
                                    <w:color w:val="000000" w:themeColor="text1"/>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rot="10800000">
                              <a:off x="1244848" y="1279039"/>
                              <a:ext cx="802821"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D01CC" w14:textId="77777777" w:rsidR="00854ED2" w:rsidRPr="003A7F19" w:rsidRDefault="00854ED2" w:rsidP="00FE4ADE">
                                <w:pPr>
                                  <w:rPr>
                                    <w:color w:val="000000" w:themeColor="text1"/>
                                  </w:rPr>
                                </w:pPr>
                                <w:proofErr w:type="gramStart"/>
                                <w:r>
                                  <w:rPr>
                                    <w:color w:val="000000" w:themeColor="text1"/>
                                  </w:rPr>
                                  <w:t>x,</w:t>
                                </w:r>
                                <w:proofErr w:type="gramEnd"/>
                                <w:r w:rsidRPr="003A7F19">
                                  <w:rPr>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椭圆 35"/>
                          <wps:cNvSpPr/>
                          <wps:spPr>
                            <a:xfrm rot="10800000">
                              <a:off x="259186" y="1281210"/>
                              <a:ext cx="567690"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AE26C" w14:textId="77777777" w:rsidR="00854ED2" w:rsidRPr="003A7F19" w:rsidRDefault="00854ED2" w:rsidP="00FE4ADE">
                                <w:pPr>
                                  <w:rPr>
                                    <w:color w:val="000000" w:themeColor="text1"/>
                                  </w:rPr>
                                </w:pPr>
                                <w:proofErr w:type="gramStart"/>
                                <w:r w:rsidRPr="003A7F19">
                                  <w:rPr>
                                    <w:color w:val="000000" w:themeColor="text1"/>
                                  </w:rP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a:stCxn id="31" idx="0"/>
                            <a:endCxn id="32" idx="4"/>
                          </wps:cNvCnPr>
                          <wps:spPr>
                            <a:xfrm rot="10800000" flipH="1" flipV="1">
                              <a:off x="1244847" y="370840"/>
                              <a:ext cx="401412" cy="9081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2" idx="6"/>
                            <a:endCxn id="35" idx="2"/>
                          </wps:cNvCnPr>
                          <wps:spPr>
                            <a:xfrm rot="10800000" flipV="1">
                              <a:off x="826876" y="1464459"/>
                              <a:ext cx="417972" cy="21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椭圆 48"/>
                          <wps:cNvSpPr/>
                          <wps:spPr>
                            <a:xfrm rot="10800000">
                              <a:off x="259186" y="0"/>
                              <a:ext cx="567690" cy="370840"/>
                            </a:xfrm>
                            <a:prstGeom prst="ellipse">
                              <a:avLst/>
                            </a:prstGeom>
                            <a:noFill/>
                            <a:ln w="6350">
                              <a:solidFill>
                                <a:schemeClr val="tx1">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D380D" w14:textId="77777777" w:rsidR="00854ED2" w:rsidRPr="003A7F19" w:rsidRDefault="00854ED2" w:rsidP="00FE4ADE">
                                <w:pPr>
                                  <w:rPr>
                                    <w:color w:val="000000" w:themeColor="text1"/>
                                  </w:rPr>
                                </w:pPr>
                                <w:proofErr w:type="gramStart"/>
                                <w:r>
                                  <w:rPr>
                                    <w:color w:val="000000" w:themeColor="text1"/>
                                  </w:rPr>
                                  <w:t>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539676" y="370248"/>
                              <a:ext cx="0" cy="942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7C6BEB5" id="组合 77" o:spid="_x0000_s1054" style="position:absolute;left:0;text-align:left;margin-left:17.15pt;margin-top:24.05pt;width:406.55pt;height:137.6pt;z-index:251684864;mso-position-horizontal-relative:text;mso-position-vertical-relative:text" coordsize="51629,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">
                <v:group id="组合 201" o:spid="_x0000_s1055" style="position:absolute;width:12592;height:17475;rotation:180" coordsize="26879,16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rvgxwwAAANwAAAAP&#10;AAAAAAAAAAAAAAAAAKoCAABkcnMvZG93bnJldi54bWxQSwUGAAAAAAQABAD6AAAAmgMAAAAA&#10;">
                  <v:shape id="直接箭头连接符 33" o:spid="_x0000_s1056" type="#_x0000_t32" style="position:absolute;left:13800;top:3758;width:0;height:352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wDMMAAADbAAAADwAAAGRycy9kb3ducmV2LnhtbESP0WoCMRRE3wX/IVyhL6JZq1TdGkWE&#10;gk+F1X7AZXPdrN3crEm6rn/fFAo+DjNzhtnsetuIjnyoHSuYTTMQxKXTNVcKvs4fkxWIEJE1No5J&#10;wYMC7LbDwQZz7e5cUHeKlUgQDjkqMDG2uZShNGQxTF1LnLyL8xZjkr6S2uM9wW0jX7PsTVqsOS0Y&#10;bOlgqPw+/VgF19miKY720S0Pq/H65i+m/OwLpV5G/f4dRKQ+PsP/7aNWMJ/D35f0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K8AzDAAAA2wAAAA8AAAAAAAAAAAAA&#10;AAAAoQIAAGRycy9kb3ducmV2LnhtbFBLBQYAAAAABAAEAPkAAACRAwAAAAA=&#10;" strokecolor="black [3213]" strokeweight=".5pt">
                    <v:stroke startarrow="block" joinstyle="miter"/>
                  </v:shape>
                  <v:group id="组合 200" o:spid="_x0000_s1057" style="position:absolute;width:26879;height:16776" coordsize="26882,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椭圆 22" o:spid="_x0000_s1058" style="position:absolute;left:10995;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BtsQA&#10;AADbAAAADwAAAGRycy9kb3ducmV2LnhtbESPQWvCQBSE74X+h+UVvNVNAoaSuoopCp7ExpZeH9ln&#10;Esy+TbNrEv+9KxR6HGbmG2a5nkwrBupdY1lBPI9AEJdWN1wp+DrtXt9AOI+ssbVMCm7kYL16flpi&#10;pu3InzQUvhIBwi5DBbX3XSalK2sy6Oa2Iw7e2fYGfZB9JXWPY4CbViZRlEqDDYeFGjv6qKm8FFej&#10;4Fic0/xWUrz97b5/7CGdFttrrtTsZdq8g/A0+f/wX3uvFSQJPL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AbbEAAAA2wAAAA8AAAAAAAAAAAAAAAAAmAIAAGRycy9k&#10;b3ducmV2LnhtbFBLBQYAAAAABAAEAPUAAACJAwAAAAA=&#10;" filled="f" strokecolor="black [3213]" strokeweight=".5pt">
                      <v:stroke opacity="63479f" joinstyle="miter"/>
                      <v:textbox>
                        <w:txbxContent>
                          <w:p w14:paraId="78FE46A2" w14:textId="77777777" w:rsidR="00854ED2" w:rsidRPr="003A7F19" w:rsidRDefault="00854ED2" w:rsidP="00FE4ADE">
                            <w:pPr>
                              <w:rPr>
                                <w:color w:val="000000" w:themeColor="text1"/>
                              </w:rPr>
                            </w:pPr>
                            <w:r w:rsidRPr="003A7F19">
                              <w:rPr>
                                <w:color w:val="000000" w:themeColor="text1"/>
                              </w:rPr>
                              <w:t>t</w:t>
                            </w:r>
                          </w:p>
                        </w:txbxContent>
                      </v:textbox>
                    </v:oval>
                    <v:oval id="椭圆 26" o:spid="_x0000_s1059" style="position:absolute;left:10995;top:7236;width:5677;height:37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HtcMA&#10;AADbAAAADwAAAGRycy9kb3ducmV2LnhtbESPT4vCMBTE7wt+h/AEb2uqYFm6prKKgifRquz10bz+&#10;YZuX2kSt394Iwh6HmfkNM1/0phE36lxtWcFkHIEgzq2uuVRwOm4+v0A4j6yxsUwKHuRgkQ4+5pho&#10;e+cD3TJfigBhl6CCyvs2kdLlFRl0Y9sSB6+wnUEfZFdK3eE9wE0jp1EUS4M1h4UKW1pVlP9lV6Ng&#10;nxXx8pHTZH1pz792F/ez9XWp1GjY/3yD8NT7//C7vdUKpjG8voQf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IHtcMAAADbAAAADwAAAAAAAAAAAAAAAACYAgAAZHJzL2Rv&#10;d25yZXYueG1sUEsFBgAAAAAEAAQA9QAAAIgDAAAAAA==&#10;" filled="f" strokecolor="black [3213]" strokeweight=".5pt">
                      <v:stroke opacity="63479f" joinstyle="miter"/>
                      <v:textbox>
                        <w:txbxContent>
                          <w:p w14:paraId="4DE8BD25" w14:textId="77777777" w:rsidR="00854ED2" w:rsidRPr="003A7F19" w:rsidRDefault="00854ED2" w:rsidP="00FE4ADE">
                            <w:pPr>
                              <w:rPr>
                                <w:color w:val="000000" w:themeColor="text1"/>
                              </w:rPr>
                            </w:pPr>
                            <w:r w:rsidRPr="003A7F19">
                              <w:rPr>
                                <w:color w:val="000000" w:themeColor="text1"/>
                              </w:rPr>
                              <w:t>x</w:t>
                            </w:r>
                          </w:p>
                        </w:txbxContent>
                      </v:textbox>
                    </v:oval>
                    <v:oval id="椭圆 27" o:spid="_x0000_s1060" style="position:absolute;left:21205;top:12790;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6iLsMA&#10;AADbAAAADwAAAGRycy9kb3ducmV2LnhtbESPQYvCMBSE74L/ITzBm00VrNI1ii4u7GnR6rLXR/Ns&#10;yzYvtYla/70RBI/DzHzDLFadqcWVWldZVjCOYhDEudUVFwqOh6/RHITzyBpry6TgTg5Wy35vgam2&#10;N97TNfOFCBB2KSoovW9SKV1ekkEX2YY4eCfbGvRBtoXULd4C3NRyEseJNFhxWCixoc+S8v/sYhTs&#10;slOyuec03p6b3z/7k3TT7WWj1HDQrT9AeOr8O/xqf2sFkx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6iLsMAAADbAAAADwAAAAAAAAAAAAAAAACYAgAAZHJzL2Rv&#10;d25yZXYueG1sUEsFBgAAAAAEAAQA9QAAAIgDAAAAAA==&#10;" filled="f" strokecolor="black [3213]" strokeweight=".5pt">
                      <v:stroke opacity="63479f" joinstyle="miter"/>
                      <v:textbox>
                        <w:txbxContent>
                          <w:p w14:paraId="74AD1DDD" w14:textId="77777777" w:rsidR="00854ED2" w:rsidRPr="003A7F19" w:rsidRDefault="00854ED2" w:rsidP="00FE4ADE">
                            <w:pPr>
                              <w:rPr>
                                <w:color w:val="000000" w:themeColor="text1"/>
                              </w:rPr>
                            </w:pPr>
                            <w:r>
                              <w:rPr>
                                <w:color w:val="000000" w:themeColor="text1"/>
                              </w:rPr>
                              <w:t>y</w:t>
                            </w:r>
                          </w:p>
                        </w:txbxContent>
                      </v:textbox>
                    </v:oval>
                    <v:oval id="椭圆 28" o:spid="_x0000_s1061" style="position:absolute;top:13070;width:5676;height:37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2XMAA&#10;AADbAAAADwAAAGRycy9kb3ducmV2LnhtbERPTYvCMBC9L/gfwgjetqmFLVKNotKFPYlbFa9DM7bF&#10;ZtJtotZ/bw4LHh/ve7EaTCvu1LvGsoJpFIMgLq1uuFJwPHx/zkA4j6yxtUwKnuRgtRx9LDDT9sG/&#10;dC98JUIIuwwV1N53mZSurMmgi2xHHLiL7Q36APtK6h4fIdy0MonjVBpsODTU2NG2pvJa3IyCfXFJ&#10;N8+SpvlfdzrbXTp85beNUpPxsJ6D8DT4t/jf/aMVJG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E2XMAAAADbAAAADwAAAAAAAAAAAAAAAACYAgAAZHJzL2Rvd25y&#10;ZXYueG1sUEsFBgAAAAAEAAQA9QAAAIUDAAAAAA==&#10;" filled="f" strokecolor="black [3213]" strokeweight=".5pt">
                      <v:stroke opacity="63479f" joinstyle="miter"/>
                      <v:textbox>
                        <w:txbxContent>
                          <w:p w14:paraId="305F96EE" w14:textId="77777777" w:rsidR="00854ED2" w:rsidRPr="003A7F19" w:rsidRDefault="00854ED2" w:rsidP="00FE4ADE">
                            <w:pPr>
                              <w:rPr>
                                <w:color w:val="000000" w:themeColor="text1"/>
                              </w:rPr>
                            </w:pPr>
                            <w:r w:rsidRPr="003A7F19">
                              <w:rPr>
                                <w:color w:val="000000" w:themeColor="text1"/>
                              </w:rPr>
                              <w:t>z</w:t>
                            </w:r>
                          </w:p>
                        </w:txbxContent>
                      </v:textbox>
                    </v:oval>
                    <v:shape id="直接箭头连接符 34" o:spid="_x0000_s1062" type="#_x0000_t32" style="position:absolute;left:14978;top:3478;width:9293;height:9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直接箭头连接符 36" o:spid="_x0000_s1063" type="#_x0000_t32" style="position:absolute;left:3085;top:3590;width:9546;height:95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lcMMAAADbAAAADwAAAGRycy9kb3ducmV2LnhtbESP3YrCMBSE7xd8h3CEvRFN3AW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ZXDDAAAA2wAAAA8AAAAAAAAAAAAA&#10;AAAAoQIAAGRycy9kb3ducmV2LnhtbFBLBQYAAAAABAAEAPkAAACRAwAAAAA=&#10;" strokecolor="black [3213]" strokeweight=".5pt">
                      <v:stroke endarrow="block" joinstyle="miter"/>
                    </v:shape>
                    <v:shape id="直接箭头连接符 37" o:spid="_x0000_s1064" type="#_x0000_t32" style="position:absolute;left:16661;top:8919;width:4869;height:4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Yq6cUAAADbAAAADwAAAGRycy9kb3ducmV2LnhtbESPQWvCQBSE70L/w/IK3nRjA9VGV5FC&#10;qeLFRmnr7ZF9JovZtyG7mvTfdwtCj8PMfMMsVr2txY1abxwrmIwTEMSF04ZLBcfD22gGwgdkjbVj&#10;UvBDHlbLh8ECM+06/qBbHkoRIewzVFCF0GRS+qIii37sGuLonV1rMUTZllK32EW4reVTkjxLi4bj&#10;QoUNvVZUXPKrVVAcv79eaG8+dZea6XuzO+3SfKvU8LFfz0EE6sN/+N7eaAXp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Yq6cUAAADbAAAADwAAAAAAAAAA&#10;AAAAAAChAgAAZHJzL2Rvd25yZXYueG1sUEsFBgAAAAAEAAQA+QAAAJMDAAAAAA==&#10;" strokecolor="black [3213]" strokeweight=".5pt">
                      <v:stroke endarrow="block" joinstyle="miter"/>
                    </v:shape>
                    <v:shape id="直接箭头连接符 38" o:spid="_x0000_s1065" type="#_x0000_t32" style="position:absolute;left:16380;top:10041;width:4874;height:48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f/WsMAAADbAAAADwAAAGRycy9kb3ducmV2LnhtbERPz2vCMBS+D/wfwht4m+kmm6MaRYaC&#10;hyGsG9Pjs3lrypqXmkRb/evNYbDjx/d7tuhtI87kQ+1YweMoA0FcOl1zpeDrc/3wCiJEZI2NY1Jw&#10;oQCL+eBuhrl2HX/QuYiVSCEcclRgYmxzKUNpyGIYuZY4cT/OW4wJ+kpqj10Kt418yrIXabHm1GCw&#10;pTdD5W9xsgr2u2LHevv8/X5cuf1kfPWmO0yUGt73yymISH38F/+5N1rBOI1NX9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X/1rDAAAA2wAAAA8AAAAAAAAAAAAA&#10;AAAAoQIAAGRycy9kb3ducmV2LnhtbFBLBQYAAAAABAAEAPkAAACRAwAAAAA=&#10;" strokecolor="black [3213]" strokeweight=".5pt">
                      <v:stroke endarrow="block" joinstyle="miter"/>
                    </v:shape>
                    <v:shape id="直接箭头连接符 39" o:spid="_x0000_s1066" type="#_x0000_t32" style="position:absolute;left:5609;top:15090;width:156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fxAsQAAADbAAAADwAAAGRycy9kb3ducmV2LnhtbESP3WoCMRSE7wu+QzhCb0QTLfi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ECxAAAANsAAAAPAAAAAAAAAAAA&#10;AAAAAKECAABkcnMvZG93bnJldi54bWxQSwUGAAAAAAQABAD5AAAAkgMAAAAA&#10;" strokecolor="black [3213]" strokeweight=".5pt">
                      <v:stroke endarrow="block" joinstyle="miter"/>
                    </v:shape>
                    <v:shape id="直接箭头连接符 41" o:spid="_x0000_s1067" type="#_x0000_t32" style="position:absolute;left:5553;top:9256;width:5477;height:5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eOecMAAADbAAAADwAAAGRycy9kb3ducmV2LnhtbESP3YrCMBSE7wXfIRxhb0QTZVG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jnnDAAAA2wAAAA8AAAAAAAAAAAAA&#10;AAAAoQIAAGRycy9kb3ducmV2LnhtbFBLBQYAAAAABAAEAPkAAACRAwAAAAA=&#10;" strokecolor="black [3213]" strokeweight=".5pt">
                      <v:stroke endarrow="block" joinstyle="miter"/>
                    </v:shape>
                    <v:oval id="椭圆 42" o:spid="_x0000_s1068" style="position:absolute;width:5676;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kFsQA&#10;AADbAAAADwAAAGRycy9kb3ducmV2LnhtbESPT2vCQBTE74V+h+UVeqsbpYYSXaWKgiexacXrI/tM&#10;gtm3aXbz79u7QqHHYWZ+wyzXg6lER40rLSuYTiIQxJnVJecKfr73bx8gnEfWWFkmBSM5WK+en5aY&#10;aNvzF3Wpz0WAsEtQQeF9nUjpsoIMuomtiYN3tY1BH2STS91gH+CmkrMoiqXBksNCgTVtC8puaWsU&#10;nNJrvBkzmu5+6/PFHuNhvms3Sr2+DJ8LEJ4G/x/+ax+0gvcZPL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G5BbEAAAA2wAAAA8AAAAAAAAAAAAAAAAAmAIAAGRycy9k&#10;b3ducmV2LnhtbFBLBQYAAAAABAAEAPUAAACJAwAAAAA=&#10;" filled="f" strokecolor="black [3213]" strokeweight=".5pt">
                      <v:stroke opacity="63479f" joinstyle="miter"/>
                      <v:textbox>
                        <w:txbxContent>
                          <w:p w14:paraId="5E2DF4D0" w14:textId="77777777" w:rsidR="00854ED2" w:rsidRPr="003A7F19" w:rsidRDefault="00854ED2" w:rsidP="00FE4ADE">
                            <w:pPr>
                              <w:rPr>
                                <w:color w:val="000000" w:themeColor="text1"/>
                              </w:rPr>
                            </w:pPr>
                            <w:r>
                              <w:rPr>
                                <w:color w:val="000000" w:themeColor="text1"/>
                              </w:rPr>
                              <w:t>u</w:t>
                            </w:r>
                          </w:p>
                        </w:txbxContent>
                      </v:textbox>
                    </v:oval>
                    <v:shape id="直接箭头连接符 194" o:spid="_x0000_s1069" type="#_x0000_t32" style="position:absolute;left:2804;top:3702;width:0;height:9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jD8QAAADcAAAADwAAAGRycy9kb3ducmV2LnhtbERPS2vCQBC+F/oflhG81Y0PqkZXkUJR&#10;8aJR+rgN2TFZmp0N2dWk/75bKPQ2H99zluvOVuJOjTeOFQwHCQji3GnDhYLL+fVpBsIHZI2VY1Lw&#10;TR7Wq8eHJabatXyiexYKEUPYp6igDKFOpfR5SRb9wNXEkbu6xmKIsCmkbrCN4baSoyR5lhYNx4YS&#10;a3opKf/KblZBfvl4n9PRvOl2bKbb+vB5GGd7pfq9brMAEagL/+I/907H+fMJ/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C+MPxAAAANwAAAAPAAAAAAAAAAAA&#10;AAAAAKECAABkcnMvZG93bnJldi54bWxQSwUGAAAAAAQABAD5AAAAkgMAAAAA&#10;" strokecolor="black [3213]" strokeweight=".5pt">
                      <v:stroke endarrow="block" joinstyle="miter"/>
                    </v:shape>
                  </v:group>
                </v:group>
                <v:group id="组合 215" o:spid="_x0000_s1070" style="position:absolute;left:14484;top:512;width:12560;height:16389;rotation:180" coordorigin="1677" coordsize="22229,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TGjvwwAAANwAAAAP&#10;AAAAAAAAAAAAAAAAAKoCAABkcnMvZG93bnJldi54bWxQSwUGAAAAAAQABAD6AAAAmgMAAAAA&#10;">
                  <v:oval id="椭圆 216" o:spid="_x0000_s1071" style="position:absolute;left:10995;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RtMQA&#10;AADcAAAADwAAAGRycy9kb3ducmV2LnhtbESPQWvCQBSE74X+h+UVequbBBpKdBUtCp6KjYrXx+4z&#10;CWbfptmNxn/fFQo9DjPzDTNbjLYVV+p941hBOklAEGtnGq4UHPabtw8QPiAbbB2Tgjt5WMyfn2ZY&#10;GHfjb7qWoRIRwr5ABXUIXSGl1zVZ9BPXEUfv7HqLIcq+kqbHW4TbVmZJkkuLDceFGjv6rElfysEq&#10;2JXnfHXXlK5/uuPJfeXj+3pYKfX6Mi6nIAKN4T/8194aBVmaw+N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4EbTEAAAA3AAAAA8AAAAAAAAAAAAAAAAAmAIAAGRycy9k&#10;b3ducmV2LnhtbFBLBQYAAAAABAAEAPUAAACJAwAAAAA=&#10;" filled="f" strokecolor="black [3213]" strokeweight=".5pt">
                    <v:stroke opacity="63479f" joinstyle="miter"/>
                    <v:textbox>
                      <w:txbxContent>
                        <w:p w14:paraId="2E7C3D70" w14:textId="77777777" w:rsidR="00854ED2" w:rsidRPr="003A7F19" w:rsidRDefault="00854ED2" w:rsidP="00FE4ADE">
                          <w:pPr>
                            <w:rPr>
                              <w:color w:val="000000" w:themeColor="text1"/>
                            </w:rPr>
                          </w:pPr>
                          <w:r w:rsidRPr="003A7F19">
                            <w:rPr>
                              <w:color w:val="000000" w:themeColor="text1"/>
                            </w:rPr>
                            <w:t>t</w:t>
                          </w:r>
                        </w:p>
                      </w:txbxContent>
                    </v:textbox>
                  </v:oval>
                  <v:oval id="椭圆 219" o:spid="_x0000_s1072" style="position:absolute;left:15338;top:13059;width:8568;height:37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FxsUA&#10;AADcAAAADwAAAGRycy9kb3ducmV2LnhtbESPT2vCQBTE74LfYXmF3nQTocFGN1KLhZ6Kpi29PrIv&#10;fzD7NmY3MX57t1DocZiZ3zDb3WRaMVLvGssK4mUEgriwuuFKwdfn22INwnlkja1lUnAjB7tsPtti&#10;qu2VTzTmvhIBwi5FBbX3XSqlK2oy6Ja2Iw5eaXuDPsi+krrHa4CbVq6iKJEGGw4LNXb0WlNxzgej&#10;4JiXyf5WUHy4dN8/9iOZng7DXqnHh+llA8LT5P/Df+13rWAVP8PvmXA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Z4XGxQAAANwAAAAPAAAAAAAAAAAAAAAAAJgCAABkcnMv&#10;ZG93bnJldi54bWxQSwUGAAAAAAQABAD1AAAAigMAAAAA&#10;" filled="f" strokecolor="black [3213]" strokeweight=".5pt">
                    <v:stroke opacity="63479f" joinstyle="miter"/>
                    <v:textbox>
                      <w:txbxContent>
                        <w:p w14:paraId="6F4DCF0C" w14:textId="77777777" w:rsidR="00854ED2" w:rsidRPr="003A7F19" w:rsidRDefault="00854ED2" w:rsidP="00FE4ADE">
                          <w:pPr>
                            <w:rPr>
                              <w:color w:val="000000" w:themeColor="text1"/>
                            </w:rPr>
                          </w:pPr>
                          <w:r>
                            <w:rPr>
                              <w:color w:val="000000" w:themeColor="text1"/>
                            </w:rPr>
                            <w:t>x</w:t>
                          </w:r>
                          <w:r>
                            <w:rPr>
                              <w:rFonts w:hint="eastAsia"/>
                              <w:color w:val="000000" w:themeColor="text1"/>
                            </w:rPr>
                            <w:t>,</w:t>
                          </w:r>
                          <w:r w:rsidRPr="003A7F19">
                            <w:rPr>
                              <w:color w:val="000000" w:themeColor="text1"/>
                            </w:rPr>
                            <w:t>y</w:t>
                          </w:r>
                        </w:p>
                      </w:txbxContent>
                    </v:textbox>
                  </v:oval>
                  <v:oval id="椭圆 220" o:spid="_x0000_s1073" style="position:absolute;left:1827;top:13070;width:5677;height:37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m5r8A&#10;AADcAAAADwAAAGRycy9kb3ducmV2LnhtbERPTYvCMBC9C/6HMAveNLVgka5RVlHwJFoVr0MztmWb&#10;SW2i1n9vDoLHx/ueLTpTiwe1rrKsYDyKQBDnVldcKDgdN8MpCOeRNdaWScGLHCzm/d4MU22ffKBH&#10;5gsRQtilqKD0vkmldHlJBt3INsSBu9rWoA+wLaRu8RnCTS3jKEqkwYpDQ4kNrUrK/7O7UbDPrsny&#10;ldN4fWvOF7tLusn6vlRq8NP9/YLw1Pmv+OPeagVxH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ebmvwAAANwAAAAPAAAAAAAAAAAAAAAAAJgCAABkcnMvZG93bnJl&#10;di54bWxQSwUGAAAAAAQABAD1AAAAhAMAAAAA&#10;" filled="f" strokecolor="black [3213]" strokeweight=".5pt">
                    <v:stroke opacity="63479f" joinstyle="miter"/>
                    <v:textbox>
                      <w:txbxContent>
                        <w:p w14:paraId="170CE5A4" w14:textId="77777777" w:rsidR="00854ED2" w:rsidRPr="003A7F19" w:rsidRDefault="00854ED2" w:rsidP="00FE4ADE">
                          <w:pPr>
                            <w:rPr>
                              <w:color w:val="000000" w:themeColor="text1"/>
                            </w:rPr>
                          </w:pPr>
                          <w:r w:rsidRPr="003A7F19">
                            <w:rPr>
                              <w:color w:val="000000" w:themeColor="text1"/>
                            </w:rPr>
                            <w:t>z</w:t>
                          </w:r>
                        </w:p>
                      </w:txbxContent>
                    </v:textbox>
                  </v:oval>
                  <v:shape id="直接箭头连接符 221" o:spid="_x0000_s1074" type="#_x0000_t32" style="position:absolute;left:13836;top:3708;width:5787;height:9351;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7/sQAAADcAAAADwAAAGRycy9kb3ducmV2LnhtbESPQWvCQBSE74X+h+UVeqsbU5A2ukop&#10;VKV6qXrx9sg+k+Du25B9mvTfdwWhx2FmvmFmi8E7daUuNoENjEcZKOIy2IYrA4f918sbqCjIFl1g&#10;MvBLERbzx4cZFjb0/EPXnVQqQTgWaKAWaQutY1mTxzgKLXHyTqHzKEl2lbYd9gnunc6zbKI9NpwW&#10;amzps6byvLt4A2G1vhzpfbNy29fl97JyEvutGPP8NHxMQQkN8h++t9fWQJ6P4XYmHQ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Dv+xAAAANwAAAAPAAAAAAAAAAAA&#10;AAAAAKECAABkcnMvZG93bnJldi54bWxQSwUGAAAAAAQABAD5AAAAkgMAAAAA&#10;" strokecolor="black [3213]" strokeweight=".5pt">
                    <v:stroke endarrow="block" joinstyle="miter"/>
                  </v:shape>
                  <v:shape id="直接箭头连接符 222" o:spid="_x0000_s1075" type="#_x0000_t32" style="position:absolute;left:4666;top:3708;width:9167;height:9362;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SVt8UAAADcAAAADwAAAGRycy9kb3ducmV2LnhtbESPQWvCQBSE70L/w/IKXqTumoNI6ipt&#10;VPQkqIXS2yP7mqTNvg3Z1cR/7wqCx2FmvmHmy97W4kKtrxxrmIwVCOLcmYoLDV+nzdsMhA/IBmvH&#10;pOFKHpaLl8EcU+M6PtDlGAoRIexT1FCG0KRS+rwki37sGuLo/brWYoiyLaRpsYtwW8tEqam0WHFc&#10;KLGhrKT8/3i2GlaT7fQqVVirPu/+DqPP7Od7n2k9fO0/3kEE6sMz/GjvjIYkSeB+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SVt8UAAADcAAAADwAAAAAAAAAA&#10;AAAAAAChAgAAZHJzL2Rvd25yZXYueG1sUEsFBgAAAAAEAAQA+QAAAJMDAAAAAA==&#10;" strokecolor="black [3213]" strokeweight=".5pt">
                    <v:stroke endarrow="block" joinstyle="miter"/>
                  </v:shape>
                  <v:shape id="直接箭头连接符 225" o:spid="_x0000_s1076" type="#_x0000_t32" style="position:absolute;left:7504;top:14913;width:7834;height:12;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Nw8YAAADcAAAADwAAAGRycy9kb3ducmV2LnhtbESPT2vCQBTE7wW/w/IKXoruGqhIdJWa&#10;ttRTwT8g3h7ZZ5I2+zZkVxO/fVcoeBxm5jfMYtXbWlyp9ZVjDZOxAkGcO1NxoeGw/xzNQPiAbLB2&#10;TBpu5GG1HDwtMDWu4y1dd6EQEcI+RQ1lCE0qpc9LsujHriGO3tm1FkOUbSFNi12E21omSk2lxYrj&#10;QokNZSXlv7uL1fA++ZrepAofqs+7n+3LOjsdvzOth8/92xxEoD48wv/tjdGQJK9wPxOP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NDcPGAAAA3AAAAA8AAAAAAAAA&#10;AAAAAAAAoQIAAGRycy9kb3ducmV2LnhtbFBLBQYAAAAABAAEAPkAAACUAwAAAAA=&#10;" strokecolor="black [3213]" strokeweight=".5pt">
                    <v:stroke endarrow="block" joinstyle="miter"/>
                  </v:shape>
                  <v:oval id="椭圆 227" o:spid="_x0000_s1077" style="position:absolute;left:1677;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ksUA&#10;AADcAAAADwAAAGRycy9kb3ducmV2LnhtbESPT2vCQBTE74LfYXmF3nRjoLFEV6nFQk9F05ZeH9ln&#10;Esy+jdnNv2/vFgo9DjPzG2a7H00tempdZVnBahmBIM6trrhQ8PX5tngG4TyyxtoyKZjIwX43n20x&#10;1XbgM/WZL0SAsEtRQel9k0rp8pIMuqVtiIN3sa1BH2RbSN3iEOCmlnEUJdJgxWGhxIZeS8qvWWcU&#10;nLJLcphyWh1vzfeP/UjGp2N3UOrxYXzZgPA0+v/wX/tdK4jjNfyeC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H6SxQAAANwAAAAPAAAAAAAAAAAAAAAAAJgCAABkcnMv&#10;ZG93bnJldi54bWxQSwUGAAAAAAQABAD1AAAAigMAAAAA&#10;" filled="f" strokecolor="black [3213]" strokeweight=".5pt">
                    <v:stroke opacity="63479f" joinstyle="miter"/>
                    <v:textbox>
                      <w:txbxContent>
                        <w:p w14:paraId="64D275CE" w14:textId="77777777" w:rsidR="00854ED2" w:rsidRPr="003A7F19" w:rsidRDefault="00854ED2" w:rsidP="00FE4ADE">
                          <w:pPr>
                            <w:rPr>
                              <w:color w:val="000000" w:themeColor="text1"/>
                            </w:rPr>
                          </w:pPr>
                          <w:r>
                            <w:rPr>
                              <w:color w:val="000000" w:themeColor="text1"/>
                            </w:rPr>
                            <w:t>u</w:t>
                          </w:r>
                        </w:p>
                      </w:txbxContent>
                    </v:textbox>
                  </v:oval>
                  <v:shape id="直接箭头连接符 228" o:spid="_x0000_s1078" type="#_x0000_t32" style="position:absolute;left:4482;top:3702;width:0;height:9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group>
                <v:group id="组合 229" o:spid="_x0000_s1079" style="position:absolute;left:40453;top:1097;width:11176;height:16093;rotation:180" coordsize="16672,16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bahXwwAAANwAAAAP&#10;AAAAAAAAAAAAAAAAAKoCAABkcnMvZG93bnJldi54bWxQSwUGAAAAAAQABAD6AAAAmgMAAAAA&#10;">
                  <v:oval id="椭圆 230" o:spid="_x0000_s1080" style="position:absolute;left:10995;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O8IA&#10;AADcAAAADwAAAGRycy9kb3ducmV2LnhtbERPy2rCQBTdF/yH4Qru6kTFIKmjaEmhq2KjpdtL5pqE&#10;Zu7EzOTh3zsLocvDeW/3o6lFT62rLCtYzCMQxLnVFRcKLueP1w0I55E11pZJwZ0c7HeTly0m2g78&#10;TX3mCxFC2CWooPS+SaR0eUkG3dw2xIG72tagD7AtpG5xCOGmlssoiqXBikNDiQ29l5T/ZZ1RcMqu&#10;8fGe0yK9NT+/9ise12l3VGo2HQ9vIDyN/l/8dH9qBctVmB/OhCM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6HA7wgAAANwAAAAPAAAAAAAAAAAAAAAAAJgCAABkcnMvZG93&#10;bnJldi54bWxQSwUGAAAAAAQABAD1AAAAhwMAAAAA&#10;" filled="f" strokecolor="black [3213]" strokeweight=".5pt">
                    <v:stroke opacity="63479f" joinstyle="miter"/>
                    <v:textbox>
                      <w:txbxContent>
                        <w:p w14:paraId="3FF39F38" w14:textId="77777777" w:rsidR="00854ED2" w:rsidRPr="003A7F19" w:rsidRDefault="00854ED2" w:rsidP="00FE4ADE">
                          <w:pPr>
                            <w:rPr>
                              <w:color w:val="000000" w:themeColor="text1"/>
                            </w:rPr>
                          </w:pPr>
                          <w:r w:rsidRPr="003A7F19">
                            <w:rPr>
                              <w:color w:val="000000" w:themeColor="text1"/>
                            </w:rPr>
                            <w:t>t</w:t>
                          </w:r>
                        </w:p>
                      </w:txbxContent>
                    </v:textbox>
                  </v:oval>
                  <v:oval id="椭圆 231" o:spid="_x0000_s1081" style="position:absolute;left:6928;top:6186;width:8528;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VoMUA&#10;AADcAAAADwAAAGRycy9kb3ducmV2LnhtbESPQWvCQBSE70L/w/IKvekmKQ0luoZGIvRUamzp9ZF9&#10;JsHs2zS7avz33YLgcZiZb5hVPplenGl0nWUF8SICQVxb3XGj4Gu/nb+CcB5ZY2+ZFFzJQb5+mK0w&#10;0/bCOzpXvhEBwi5DBa33Qyalq1sy6BZ2IA7ewY4GfZBjI/WIlwA3vUyiKJUGOw4LLQ60aak+Viej&#10;4LM6pMW1prj8Hb5/7Ec6vZSnQqmnx+ltCcLT5O/hW/tdK0ieY/g/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NWgxQAAANwAAAAPAAAAAAAAAAAAAAAAAJgCAABkcnMv&#10;ZG93bnJldi54bWxQSwUGAAAAAAQABAD1AAAAigMAAAAA&#10;" filled="f" strokecolor="black [3213]" strokeweight=".5pt">
                    <v:stroke opacity="63479f" joinstyle="miter"/>
                    <v:textbox>
                      <w:txbxContent>
                        <w:p w14:paraId="002FFEDD" w14:textId="77777777" w:rsidR="00854ED2" w:rsidRPr="003A7F19" w:rsidRDefault="00854ED2" w:rsidP="00FE4ADE">
                          <w:pPr>
                            <w:rPr>
                              <w:color w:val="000000" w:themeColor="text1"/>
                            </w:rPr>
                          </w:pPr>
                          <w:r>
                            <w:rPr>
                              <w:color w:val="000000" w:themeColor="text1"/>
                            </w:rPr>
                            <w:t>x,y</w:t>
                          </w:r>
                        </w:p>
                      </w:txbxContent>
                    </v:textbox>
                  </v:oval>
                  <v:oval id="椭圆 232" o:spid="_x0000_s1082" style="position:absolute;top:13016;width:5676;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L18UA&#10;AADcAAAADwAAAGRycy9kb3ducmV2LnhtbESPT2vCQBTE70K/w/IKvenGlIYS3UgjEXoqNbb0+si+&#10;/MHs2zS7avz23YLgcZiZ3zDrzWR6cabRdZYVLBcRCOLK6o4bBV+H3fwVhPPIGnvLpOBKDjbZw2yN&#10;qbYX3tO59I0IEHYpKmi9H1IpXdWSQbewA3Hwajsa9EGOjdQjXgLc9DKOokQa7DgstDjQtqXqWJ6M&#10;gs+yTvJrRcvid/j+sR/J9FKccqWeHqe3FQhPk7+Hb+13rSB+j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kvXxQAAANwAAAAPAAAAAAAAAAAAAAAAAJgCAABkcnMv&#10;ZG93bnJldi54bWxQSwUGAAAAAAQABAD1AAAAigMAAAAA&#10;" filled="f" strokecolor="black [3213]" strokeweight=".5pt">
                    <v:stroke opacity="63479f" joinstyle="miter"/>
                    <v:textbox>
                      <w:txbxContent>
                        <w:p w14:paraId="4C511DC1" w14:textId="77777777" w:rsidR="00854ED2" w:rsidRPr="003A7F19" w:rsidRDefault="00854ED2" w:rsidP="00FE4ADE">
                          <w:pPr>
                            <w:rPr>
                              <w:color w:val="000000" w:themeColor="text1"/>
                            </w:rPr>
                          </w:pPr>
                          <w:r w:rsidRPr="003A7F19">
                            <w:rPr>
                              <w:color w:val="000000" w:themeColor="text1"/>
                            </w:rPr>
                            <w:t>z</w:t>
                          </w:r>
                        </w:p>
                      </w:txbxContent>
                    </v:textbox>
                  </v:oval>
                  <v:shape id="直接箭头连接符 233" o:spid="_x0000_s1083" type="#_x0000_t32" style="position:absolute;left:11192;top:3708;width:2641;height:247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Oq78QAAADcAAAADwAAAGRycy9kb3ducmV2LnhtbESPzW7CMBCE75V4B2uRuBWHUNVRwCB+&#10;pR56KfQBlnhJIuJ1FBsS3r6uVKnH0cx8o1muB9uIB3W+dqxhNk1AEBfO1Fxq+D4fXzMQPiAbbByT&#10;hid5WK9GL0vMjev5ix6nUIoIYZ+jhiqENpfSFxVZ9FPXEkfv6jqLIcqulKbDPsJtI9MkeZcWa44L&#10;Fba0q6i4ne5WwznL3szhwir95L3fKqWOqr9oPRkPmwWIQEP4D/+1P4yGdD6H3zPx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M6rvxAAAANwAAAAPAAAAAAAAAAAA&#10;AAAAAKECAABkcnMvZG93bnJldi54bWxQSwUGAAAAAAQABAD5AAAAkgMAAAAA&#10;" strokecolor="black [3213]" strokeweight=".5pt">
                    <v:stroke joinstyle="miter"/>
                  </v:shape>
                  <v:shape id="直接箭头连接符 235" o:spid="_x0000_s1084" type="#_x0000_t32" style="position:absolute;left:5676;top:9894;width:5516;height:4976;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aXAMQAAADcAAAADwAAAGRycy9kb3ducmV2LnhtbESPzW7CMBCE75V4B2uReisOaYujgEH8&#10;FKmHXgo8wBIvSUS8jmJDwtvXlSr1OJqZbzSL1WAbcafO1441TCcJCOLCmZpLDafj/iUD4QOywcYx&#10;aXiQh9Vy9LTA3Liev+l+CKWIEPY5aqhCaHMpfVGRRT9xLXH0Lq6zGKLsSmk67CPcNjJNkpm0WHNc&#10;qLClbUXF9XCzGo5Z9mY+zqzSL975jVJqr/qz1s/jYT0HEWgI/+G/9qfRkL6+w++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pcAxAAAANwAAAAPAAAAAAAAAAAA&#10;AAAAAKECAABkcnMvZG93bnJldi54bWxQSwUGAAAAAAQABAD5AAAAkgMAAAAA&#10;" strokecolor="black [3213]" strokeweight=".5pt">
                    <v:stroke joinstyle="miter"/>
                  </v:shape>
                  <v:oval id="椭圆 236" o:spid="_x0000_s1085" style="position:absolute;width:5676;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1N1MMA&#10;AADcAAAADwAAAGRycy9kb3ducmV2LnhtbESPQYvCMBSE74L/ITzBm01VLNI1ii4u7GnR6rLXR/Ns&#10;yzYvtYla/70RBI/DzHzDLFadqcWVWldZVjCOYhDEudUVFwqOh6/RHITzyBpry6TgTg5Wy35vgam2&#10;N97TNfOFCBB2KSoovW9SKV1ekkEX2YY4eCfbGvRBtoXULd4C3NRyEseJNFhxWCixoc+S8v/sYhTs&#10;slOyuec03p6b3z/7k3Sz7WWj1HDQrT9AeOr8O/xqf2sFk2k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1N1MMAAADcAAAADwAAAAAAAAAAAAAAAACYAgAAZHJzL2Rv&#10;d25yZXYueG1sUEsFBgAAAAAEAAQA9QAAAIgDAAAAAA==&#10;" filled="f" strokecolor="black [3213]" strokeweight=".5pt">
                    <v:stroke opacity="63479f" joinstyle="miter"/>
                    <v:textbox>
                      <w:txbxContent>
                        <w:p w14:paraId="5EEF5B2A" w14:textId="77777777" w:rsidR="00854ED2" w:rsidRPr="003A7F19" w:rsidRDefault="00854ED2" w:rsidP="00FE4ADE">
                          <w:pPr>
                            <w:rPr>
                              <w:color w:val="000000" w:themeColor="text1"/>
                            </w:rPr>
                          </w:pPr>
                          <w:r>
                            <w:rPr>
                              <w:color w:val="000000" w:themeColor="text1"/>
                            </w:rPr>
                            <w:t>u</w:t>
                          </w:r>
                        </w:p>
                      </w:txbxContent>
                    </v:textbox>
                  </v:oval>
                  <v:shape id="直接箭头连接符 237" o:spid="_x0000_s1086" type="#_x0000_t32" style="position:absolute;left:2804;top:3702;width:0;height:9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OP8QAAADcAAAADwAAAGRycy9kb3ducmV2LnhtbESPwW7CMBBE70j9B2srcQOnVNCSxkFt&#10;JQQHLqG9cFvF29hqvE5jF8LfYyQkjqOZeaMpVoNrxZH6YD0reJpmIIhrry03Cr6/1pNXECEia2w9&#10;k4IzBViVD6MCc+1PXNFxHxuRIBxyVGBi7HIpQ23IYZj6jjh5P753GJPsG6l7PCW4a+UsyxbSoeW0&#10;YLCjT0P17/7fKbBzU/m/hf5oCIOpbFgeNruo1PhxeH8DEWmI9/CtvdUKZs8vcD2TjoAs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A4/xAAAANwAAAAPAAAAAAAAAAAA&#10;AAAAAKECAABkcnMvZG93bnJldi54bWxQSwUGAAAAAAQABAD5AAAAkgMAAAAA&#10;" strokecolor="black [3213]" strokeweight=".5pt">
                    <v:stroke joinstyle="miter"/>
                  </v:shape>
                </v:group>
                <v:group id="组合 30" o:spid="_x0000_s1087" style="position:absolute;left:28529;top:585;width:10820;height:16510;rotation:180" coordorigin="2591" coordsize="17884,16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tUub4AAADbAAAADwAAAGRycy9kb3ducmV2LnhtbERPy4rCMBTdD/gP4Qqz&#10;G1N1FKlGEUHsSvABbi/Ntak2NyWJ2vl7sxhweTjvxaqzjXiSD7VjBcNBBoK4dLrmSsH5tP2ZgQgR&#10;WWPjmBT8UYDVsve1wFy7Fx/oeYyVSCEcclRgYmxzKUNpyGIYuJY4cVfnLcYEfSW1x1cKt40cZdlU&#10;Wqw5NRhsaWOovB8fVoH+DeMzFcXaj/a306Se7Ex1vSj13e/WcxCRuvgR/7sLrWCc1qc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vbtUub4AAADbAAAADwAAAAAA&#10;AAAAAAAAAACqAgAAZHJzL2Rvd25yZXYueG1sUEsFBgAAAAAEAAQA+gAAAJUDAAAAAA==&#10;">
                  <v:oval id="椭圆 31" o:spid="_x0000_s1088" style="position:absolute;left:9610;width:5676;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JHMMA&#10;AADbAAAADwAAAGRycy9kb3ducmV2LnhtbESPQYvCMBSE7wv+h/AEb2taxSLVKCoKe1p2q+L10Tzb&#10;YvNSm6j135uFBY/DzHzDzJedqcWdWldZVhAPIxDEudUVFwoO+93nFITzyBpry6TgSQ6Wi97HHFNt&#10;H/xL98wXIkDYpaig9L5JpXR5SQbd0DbEwTvb1qAPsi2kbvER4KaWoyhKpMGKw0KJDW1Kyi/ZzSj4&#10;yc7J+plTvL02x5P9TrrJ9rZWatDvVjMQnjr/Dv+3v7SCcQx/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IJHMMAAADbAAAADwAAAAAAAAAAAAAAAACYAgAAZHJzL2Rv&#10;d25yZXYueG1sUEsFBgAAAAAEAAQA9QAAAIgDAAAAAA==&#10;" filled="f" strokecolor="black [3213]" strokeweight=".5pt">
                    <v:stroke opacity="63479f" joinstyle="miter"/>
                    <v:textbox>
                      <w:txbxContent>
                        <w:p w14:paraId="1F89519F" w14:textId="77777777" w:rsidR="00854ED2" w:rsidRPr="003A7F19" w:rsidRDefault="00854ED2" w:rsidP="00FE4ADE">
                          <w:pPr>
                            <w:rPr>
                              <w:color w:val="000000" w:themeColor="text1"/>
                            </w:rPr>
                          </w:pPr>
                          <w:r w:rsidRPr="003A7F19">
                            <w:rPr>
                              <w:color w:val="000000" w:themeColor="text1"/>
                            </w:rPr>
                            <w:t>t</w:t>
                          </w:r>
                        </w:p>
                      </w:txbxContent>
                    </v:textbox>
                  </v:oval>
                  <v:oval id="椭圆 32" o:spid="_x0000_s1089" style="position:absolute;left:12448;top:12790;width:8028;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Xa8QA&#10;AADbAAAADwAAAGRycy9kb3ducmV2LnhtbESPT2vCQBTE74V+h+UVeqsbLYYSXaWKgiexacXrI/tM&#10;gtm3aXbz79u7QqHHYWZ+wyzXg6lER40rLSuYTiIQxJnVJecKfr73bx8gnEfWWFkmBSM5WK+en5aY&#10;aNvzF3Wpz0WAsEtQQeF9nUjpsoIMuomtiYN3tY1BH2STS91gH+CmkrMoiqXBksNCgTVtC8puaWsU&#10;nNJrvBkzmu5+6/PFHuNhvms3Sr2+DJ8LEJ4G/x/+ax+0gvcZPL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Al2vEAAAA2wAAAA8AAAAAAAAAAAAAAAAAmAIAAGRycy9k&#10;b3ducmV2LnhtbFBLBQYAAAAABAAEAPUAAACJAwAAAAA=&#10;" filled="f" strokecolor="black [3213]" strokeweight=".5pt">
                    <v:stroke opacity="63479f" joinstyle="miter"/>
                    <v:textbox>
                      <w:txbxContent>
                        <w:p w14:paraId="720D01CC" w14:textId="77777777" w:rsidR="00854ED2" w:rsidRPr="003A7F19" w:rsidRDefault="00854ED2" w:rsidP="00FE4ADE">
                          <w:pPr>
                            <w:rPr>
                              <w:color w:val="000000" w:themeColor="text1"/>
                            </w:rPr>
                          </w:pPr>
                          <w:r>
                            <w:rPr>
                              <w:color w:val="000000" w:themeColor="text1"/>
                            </w:rPr>
                            <w:t>x,</w:t>
                          </w:r>
                          <w:r w:rsidRPr="003A7F19">
                            <w:rPr>
                              <w:color w:val="000000" w:themeColor="text1"/>
                            </w:rPr>
                            <w:t>y</w:t>
                          </w:r>
                        </w:p>
                      </w:txbxContent>
                    </v:textbox>
                  </v:oval>
                  <v:oval id="椭圆 35" o:spid="_x0000_s1090" style="position:absolute;left:2591;top:12812;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PH8QA&#10;AADbAAAADwAAAGRycy9kb3ducmV2LnhtbESPT2vCQBTE7wW/w/IKvTUbLQklukoVCz2Vmla8PrLP&#10;JJh9G7Nr/nz7bkHocZiZ3zCrzWga0VPnassK5lEMgriwuuZSwc/3+/MrCOeRNTaWScFEDjbr2cMK&#10;M20HPlCf+1IECLsMFVTet5mUrqjIoItsSxy8s+0M+iC7UuoOhwA3jVzEcSoN1hwWKmxpV1FxyW9G&#10;wVd+TrdTQfP9tT2e7Gc6JvvbVqmnx/FtCcLT6P/D9/aHVvCSwN+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pDx/EAAAA2wAAAA8AAAAAAAAAAAAAAAAAmAIAAGRycy9k&#10;b3ducmV2LnhtbFBLBQYAAAAABAAEAPUAAACJAwAAAAA=&#10;" filled="f" strokecolor="black [3213]" strokeweight=".5pt">
                    <v:stroke opacity="63479f" joinstyle="miter"/>
                    <v:textbox>
                      <w:txbxContent>
                        <w:p w14:paraId="780AE26C" w14:textId="77777777" w:rsidR="00854ED2" w:rsidRPr="003A7F19" w:rsidRDefault="00854ED2" w:rsidP="00FE4ADE">
                          <w:pPr>
                            <w:rPr>
                              <w:color w:val="000000" w:themeColor="text1"/>
                            </w:rPr>
                          </w:pPr>
                          <w:r w:rsidRPr="003A7F19">
                            <w:rPr>
                              <w:color w:val="000000" w:themeColor="text1"/>
                            </w:rPr>
                            <w:t>z</w:t>
                          </w:r>
                        </w:p>
                      </w:txbxContent>
                    </v:textbox>
                  </v:oval>
                  <v:shape id="直接箭头连接符 44" o:spid="_x0000_s1091" type="#_x0000_t32" style="position:absolute;left:12448;top:3708;width:4014;height:908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A1UsQAAADbAAAADwAAAGRycy9kb3ducmV2LnhtbESPS2vDMBCE74X8B7GB3ho5D0rrRgkh&#10;kAdpLkl76W2xtraptDLWJnb/fVQo5DjMzDfMfNl7p67UxjqwgfEoA0VcBFtzaeDzY/P0AioKskUX&#10;mAz8UoTlYvAwx9yGjk90PUupEoRjjgYqkSbXOhYVeYyj0BAn7zu0HiXJttS2xS7BvdOTLHvWHmtO&#10;CxU2tK6o+DlfvIGw21++6PV9547T7WFbOondUYx5HParN1BCvdzD/+29NTCbwd+X9AP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DVSxAAAANsAAAAPAAAAAAAAAAAA&#10;AAAAAKECAABkcnMvZG93bnJldi54bWxQSwUGAAAAAAQABAD5AAAAkgMAAAAA&#10;" strokecolor="black [3213]" strokeweight=".5pt">
                    <v:stroke endarrow="block" joinstyle="miter"/>
                  </v:shape>
                  <v:shape id="直接箭头连接符 46" o:spid="_x0000_s1092" type="#_x0000_t32" style="position:absolute;left:8268;top:14644;width:4180;height:22;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b4MUAAADbAAAADwAAAGRycy9kb3ducmV2LnhtbESPT2vCQBTE7wW/w/IEL6XuWiRI6ipt&#10;WtFTwT9Qentkn0ls9m3IriZ+e1coeBxm5jfMfNnbWlyo9ZVjDZOxAkGcO1NxoeGwX73MQPiAbLB2&#10;TBqu5GG5GDzNMTWu4y1ddqEQEcI+RQ1lCE0qpc9LsujHriGO3tG1FkOUbSFNi12E21q+KpVIixXH&#10;hRIbykrK/3Znq+Fzsk6uUoUv1efdafv8kf3+fGdaj4b9+xuIQH14hP/bG6NhmsD9S/w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Pb4MUAAADbAAAADwAAAAAAAAAA&#10;AAAAAAChAgAAZHJzL2Rvd25yZXYueG1sUEsFBgAAAAAEAAQA+QAAAJMDAAAAAA==&#10;" strokecolor="black [3213]" strokeweight=".5pt">
                    <v:stroke endarrow="block" joinstyle="miter"/>
                  </v:shape>
                  <v:oval id="椭圆 48" o:spid="_x0000_s1093" style="position:absolute;left:2591;width:5677;height:370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T/L8A&#10;AADbAAAADwAAAGRycy9kb3ducmV2LnhtbERPTYvCMBC9L/gfwgje1lTRItUoKgqexK2K16EZ22Iz&#10;qU3U+u/NQdjj433PFq2pxJMaV1pWMOhHIIgzq0vOFZyO298JCOeRNVaWScGbHCzmnZ8ZJtq++I+e&#10;qc9FCGGXoILC+zqR0mUFGXR9WxMH7mobgz7AJpe6wVcIN5UcRlEsDZYcGgqsaV1QdksfRsEhvcar&#10;d0aDzb0+X+w+bsebx0qpXrddTkF4av2/+OveaQWjMDZ8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rtP8vwAAANsAAAAPAAAAAAAAAAAAAAAAAJgCAABkcnMvZG93bnJl&#10;di54bWxQSwUGAAAAAAQABAD1AAAAhAMAAAAA&#10;" filled="f" strokecolor="black [3213]" strokeweight=".5pt">
                    <v:stroke opacity="63479f" joinstyle="miter"/>
                    <v:textbox>
                      <w:txbxContent>
                        <w:p w14:paraId="549D380D" w14:textId="77777777" w:rsidR="00854ED2" w:rsidRPr="003A7F19" w:rsidRDefault="00854ED2" w:rsidP="00FE4ADE">
                          <w:pPr>
                            <w:rPr>
                              <w:color w:val="000000" w:themeColor="text1"/>
                            </w:rPr>
                          </w:pPr>
                          <w:r>
                            <w:rPr>
                              <w:color w:val="000000" w:themeColor="text1"/>
                            </w:rPr>
                            <w:t>u</w:t>
                          </w:r>
                        </w:p>
                      </w:txbxContent>
                    </v:textbox>
                  </v:oval>
                  <v:shape id="直接箭头连接符 49" o:spid="_x0000_s1094" type="#_x0000_t32" style="position:absolute;left:5396;top:3702;width:0;height:9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ofcYAAADbAAAADwAAAGRycy9kb3ducmV2LnhtbESPW2vCQBSE3wv9D8sRfKsbL1SNriKF&#10;ouKLRunl7ZA9JkuzZ0N2Nem/7xYKfRxm5htmue5sJe7UeONYwXCQgCDOnTZcKLicX59mIHxA1lg5&#10;JgXf5GG9enxYYqpdyye6Z6EQEcI+RQVlCHUqpc9LsugHriaO3tU1FkOUTSF1g22E20qOkuRZWjQc&#10;F0qs6aWk/Cu7WQX55eN9TkfzptuxmW7rw+dhnO2V6ve6zQJEoC78h//aO61gMof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zaH3GAAAA2wAAAA8AAAAAAAAA&#10;AAAAAAAAoQIAAGRycy9kb3ducmV2LnhtbFBLBQYAAAAABAAEAPkAAACUAwAAAAA=&#10;" strokecolor="black [3213]" strokeweight=".5pt">
                    <v:stroke endarrow="block" joinstyle="miter"/>
                  </v:shape>
                </v:group>
                <w10:wrap type="topAndBottom"/>
              </v:group>
            </w:pict>
          </mc:Fallback>
        </mc:AlternateContent>
      </w:r>
      <w:r w:rsidR="00FE4ADE">
        <w:rPr>
          <w:rFonts w:ascii="CMR9" w:hAnsi="CMR9" w:cs="CMR9" w:hint="eastAsia"/>
          <w:kern w:val="0"/>
          <w:sz w:val="18"/>
          <w:szCs w:val="18"/>
        </w:rPr>
        <w:t>例如：例子程序中根据变量之间直接依赖关系，可以得到</w:t>
      </w:r>
      <w:r w:rsidR="000663DC">
        <w:rPr>
          <w:rFonts w:ascii="CMR9" w:hAnsi="CMR9" w:cs="CMR9" w:hint="eastAsia"/>
          <w:kern w:val="0"/>
          <w:sz w:val="18"/>
          <w:szCs w:val="18"/>
        </w:rPr>
        <w:t>Figure 5</w:t>
      </w:r>
      <w:r w:rsidR="00FE4ADE">
        <w:rPr>
          <w:rFonts w:ascii="CMR9" w:hAnsi="CMR9" w:cs="CMR9" w:hint="eastAsia"/>
          <w:kern w:val="0"/>
          <w:sz w:val="18"/>
          <w:szCs w:val="18"/>
        </w:rPr>
        <w:t>左</w:t>
      </w:r>
      <w:proofErr w:type="gramStart"/>
      <w:r w:rsidR="00FE4ADE">
        <w:rPr>
          <w:rFonts w:ascii="CMR9" w:hAnsi="CMR9" w:cs="CMR9" w:hint="eastAsia"/>
          <w:kern w:val="0"/>
          <w:sz w:val="18"/>
          <w:szCs w:val="18"/>
        </w:rPr>
        <w:t>一</w:t>
      </w:r>
      <w:proofErr w:type="gramEnd"/>
      <w:r w:rsidR="00FE4ADE">
        <w:rPr>
          <w:rFonts w:ascii="CMR9" w:hAnsi="CMR9" w:cs="CMR9" w:hint="eastAsia"/>
          <w:kern w:val="0"/>
          <w:sz w:val="18"/>
          <w:szCs w:val="18"/>
        </w:rPr>
        <w:t>的变量直接依赖图。</w:t>
      </w:r>
    </w:p>
    <w:p w14:paraId="31E60E5E" w14:textId="0FD78515" w:rsidR="00FE4ADE" w:rsidRDefault="00FE4ADE" w:rsidP="00FE4ADE">
      <w:pPr>
        <w:ind w:left="450"/>
        <w:jc w:val="center"/>
        <w:rPr>
          <w:rFonts w:ascii="CMR9" w:hAnsi="CMR9" w:cs="CMR9"/>
          <w:kern w:val="0"/>
          <w:sz w:val="18"/>
          <w:szCs w:val="18"/>
        </w:rPr>
      </w:pPr>
      <w:r>
        <w:rPr>
          <w:rFonts w:ascii="CMR9" w:hAnsi="CMR9" w:cs="CMR9" w:hint="eastAsia"/>
          <w:kern w:val="0"/>
          <w:sz w:val="18"/>
          <w:szCs w:val="18"/>
        </w:rPr>
        <w:t xml:space="preserve">Fig. </w:t>
      </w:r>
      <w:r w:rsidR="000663DC">
        <w:rPr>
          <w:rFonts w:ascii="CMR9" w:hAnsi="CMR9" w:cs="CMR9" w:hint="eastAsia"/>
          <w:kern w:val="0"/>
          <w:sz w:val="18"/>
          <w:szCs w:val="18"/>
        </w:rPr>
        <w:t>5</w:t>
      </w:r>
      <w:r>
        <w:rPr>
          <w:rFonts w:ascii="CMR9" w:hAnsi="CMR9" w:cs="CMR9" w:hint="eastAsia"/>
          <w:kern w:val="0"/>
          <w:sz w:val="18"/>
          <w:szCs w:val="18"/>
        </w:rPr>
        <w:t>.</w:t>
      </w:r>
      <w:r>
        <w:rPr>
          <w:rFonts w:ascii="CMR9" w:hAnsi="CMR9" w:cs="CMR9"/>
          <w:kern w:val="0"/>
          <w:sz w:val="18"/>
          <w:szCs w:val="18"/>
        </w:rPr>
        <w:t xml:space="preserve"> Variable Dependency Graph of example program</w:t>
      </w:r>
    </w:p>
    <w:p w14:paraId="61C1F73A"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步骤二</w:t>
      </w:r>
      <w:r>
        <w:rPr>
          <w:rFonts w:ascii="CMR9" w:hAnsi="CMR9" w:cs="CMR9" w:hint="eastAsia"/>
          <w:kern w:val="0"/>
          <w:sz w:val="18"/>
          <w:szCs w:val="18"/>
        </w:rPr>
        <w:t>[</w:t>
      </w:r>
      <w:r>
        <w:rPr>
          <w:rFonts w:ascii="CMR9" w:hAnsi="CMR9" w:cs="CMR9" w:hint="eastAsia"/>
          <w:kern w:val="0"/>
          <w:sz w:val="18"/>
          <w:szCs w:val="18"/>
        </w:rPr>
        <w:t>变量合并</w:t>
      </w:r>
      <w:r>
        <w:rPr>
          <w:rFonts w:ascii="CMR9" w:hAnsi="CMR9" w:cs="CMR9" w:hint="eastAsia"/>
          <w:kern w:val="0"/>
          <w:sz w:val="18"/>
          <w:szCs w:val="18"/>
        </w:rPr>
        <w:t>]</w:t>
      </w:r>
      <w:r>
        <w:rPr>
          <w:rFonts w:ascii="CMR9" w:hAnsi="CMR9" w:cs="CMR9" w:hint="eastAsia"/>
          <w:kern w:val="0"/>
          <w:sz w:val="18"/>
          <w:szCs w:val="18"/>
        </w:rPr>
        <w:t>：若变量集合</w:t>
      </w:r>
      <w:r>
        <w:rPr>
          <w:rFonts w:ascii="CMR9" w:hAnsi="CMR9" w:cs="CMR9" w:hint="eastAsia"/>
          <w:kern w:val="0"/>
          <w:sz w:val="18"/>
          <w:szCs w:val="18"/>
        </w:rPr>
        <w:t>A</w:t>
      </w:r>
      <w:r>
        <w:rPr>
          <w:rFonts w:ascii="CMR9" w:hAnsi="CMR9" w:cs="CMR9" w:hint="eastAsia"/>
          <w:kern w:val="0"/>
          <w:sz w:val="18"/>
          <w:szCs w:val="18"/>
        </w:rPr>
        <w:t>依赖于变量集合</w:t>
      </w:r>
      <w:r>
        <w:rPr>
          <w:rFonts w:ascii="CMR9" w:hAnsi="CMR9" w:cs="CMR9" w:hint="eastAsia"/>
          <w:kern w:val="0"/>
          <w:sz w:val="18"/>
          <w:szCs w:val="18"/>
        </w:rPr>
        <w:t>B</w:t>
      </w:r>
      <w:r>
        <w:rPr>
          <w:rFonts w:ascii="CMR9" w:hAnsi="CMR9" w:cs="CMR9" w:hint="eastAsia"/>
          <w:kern w:val="0"/>
          <w:sz w:val="18"/>
          <w:szCs w:val="18"/>
        </w:rPr>
        <w:t>且</w:t>
      </w:r>
      <w:r>
        <w:rPr>
          <w:rFonts w:ascii="CMR9" w:hAnsi="CMR9" w:cs="CMR9" w:hint="eastAsia"/>
          <w:kern w:val="0"/>
          <w:sz w:val="18"/>
          <w:szCs w:val="18"/>
        </w:rPr>
        <w:t>B</w:t>
      </w:r>
      <w:r>
        <w:rPr>
          <w:rFonts w:ascii="CMR9" w:hAnsi="CMR9" w:cs="CMR9" w:hint="eastAsia"/>
          <w:kern w:val="0"/>
          <w:sz w:val="18"/>
          <w:szCs w:val="18"/>
        </w:rPr>
        <w:t>依赖于</w:t>
      </w:r>
      <w:r>
        <w:rPr>
          <w:rFonts w:ascii="CMR9" w:hAnsi="CMR9" w:cs="CMR9" w:hint="eastAsia"/>
          <w:kern w:val="0"/>
          <w:sz w:val="18"/>
          <w:szCs w:val="18"/>
        </w:rPr>
        <w:t>A</w:t>
      </w:r>
      <w:r>
        <w:rPr>
          <w:rFonts w:ascii="CMR9" w:hAnsi="CMR9" w:cs="CMR9" w:hint="eastAsia"/>
          <w:kern w:val="0"/>
          <w:sz w:val="18"/>
          <w:szCs w:val="18"/>
        </w:rPr>
        <w:t>，则将集合</w:t>
      </w:r>
      <w:r>
        <w:rPr>
          <w:rFonts w:ascii="CMR9" w:hAnsi="CMR9" w:cs="CMR9" w:hint="eastAsia"/>
          <w:kern w:val="0"/>
          <w:sz w:val="18"/>
          <w:szCs w:val="18"/>
        </w:rPr>
        <w:t>A</w:t>
      </w:r>
      <w:r>
        <w:rPr>
          <w:rFonts w:ascii="CMR9" w:hAnsi="CMR9" w:cs="CMR9" w:hint="eastAsia"/>
          <w:kern w:val="0"/>
          <w:sz w:val="18"/>
          <w:szCs w:val="18"/>
        </w:rPr>
        <w:t>和</w:t>
      </w:r>
      <w:r>
        <w:rPr>
          <w:rFonts w:ascii="CMR9" w:hAnsi="CMR9" w:cs="CMR9" w:hint="eastAsia"/>
          <w:kern w:val="0"/>
          <w:sz w:val="18"/>
          <w:szCs w:val="18"/>
        </w:rPr>
        <w:t>B</w:t>
      </w:r>
      <w:r>
        <w:rPr>
          <w:rFonts w:ascii="CMR9" w:hAnsi="CMR9" w:cs="CMR9" w:hint="eastAsia"/>
          <w:kern w:val="0"/>
          <w:sz w:val="18"/>
          <w:szCs w:val="18"/>
        </w:rPr>
        <w:t>中的所有变量合并成一个变量集合</w:t>
      </w:r>
      <w:r>
        <w:rPr>
          <w:rFonts w:ascii="CMR9" w:hAnsi="CMR9" w:cs="CMR9"/>
          <w:kern w:val="0"/>
          <w:sz w:val="18"/>
          <w:szCs w:val="18"/>
        </w:rPr>
        <w:t>C</w:t>
      </w:r>
      <w:r>
        <w:rPr>
          <w:rFonts w:ascii="CMR9" w:hAnsi="CMR9" w:cs="CMR9" w:hint="eastAsia"/>
          <w:kern w:val="0"/>
          <w:sz w:val="18"/>
          <w:szCs w:val="18"/>
        </w:rPr>
        <w:t>，即</w:t>
      </w:r>
      <w:r>
        <w:rPr>
          <w:rFonts w:ascii="CMR9" w:hAnsi="CMR9" w:cs="CMR9" w:hint="eastAsia"/>
          <w:kern w:val="0"/>
          <w:sz w:val="18"/>
          <w:szCs w:val="18"/>
        </w:rPr>
        <w:t>C=A</w:t>
      </w:r>
      <m:oMath>
        <m:r>
          <m:rPr>
            <m:sty m:val="p"/>
          </m:rPr>
          <w:rPr>
            <w:rFonts w:ascii="Cambria Math" w:hAnsi="Cambria Math" w:cs="CMR9"/>
            <w:kern w:val="0"/>
            <w:sz w:val="18"/>
            <w:szCs w:val="18"/>
          </w:rPr>
          <m:t>∪</m:t>
        </m:r>
      </m:oMath>
      <w:r>
        <w:rPr>
          <w:rFonts w:ascii="CMR9" w:hAnsi="CMR9" w:cs="CMR9" w:hint="eastAsia"/>
          <w:kern w:val="0"/>
          <w:sz w:val="18"/>
          <w:szCs w:val="18"/>
        </w:rPr>
        <w:t>B</w:t>
      </w:r>
      <w:r>
        <w:rPr>
          <w:rFonts w:ascii="CMR9" w:hAnsi="CMR9" w:cs="CMR9" w:hint="eastAsia"/>
          <w:kern w:val="0"/>
          <w:sz w:val="18"/>
          <w:szCs w:val="18"/>
        </w:rPr>
        <w:t>，并将集合</w:t>
      </w:r>
      <w:r>
        <w:rPr>
          <w:rFonts w:ascii="CMR9" w:hAnsi="CMR9" w:cs="CMR9" w:hint="eastAsia"/>
          <w:kern w:val="0"/>
          <w:sz w:val="18"/>
          <w:szCs w:val="18"/>
        </w:rPr>
        <w:t>A</w:t>
      </w:r>
      <w:r>
        <w:rPr>
          <w:rFonts w:ascii="CMR9" w:hAnsi="CMR9" w:cs="CMR9" w:hint="eastAsia"/>
          <w:kern w:val="0"/>
          <w:sz w:val="18"/>
          <w:szCs w:val="18"/>
        </w:rPr>
        <w:t>和</w:t>
      </w:r>
      <w:r>
        <w:rPr>
          <w:rFonts w:ascii="CMR9" w:hAnsi="CMR9" w:cs="CMR9" w:hint="eastAsia"/>
          <w:kern w:val="0"/>
          <w:sz w:val="18"/>
          <w:szCs w:val="18"/>
        </w:rPr>
        <w:t>B</w:t>
      </w:r>
      <w:r>
        <w:rPr>
          <w:rFonts w:ascii="CMR9" w:hAnsi="CMR9" w:cs="CMR9" w:hint="eastAsia"/>
          <w:kern w:val="0"/>
          <w:sz w:val="18"/>
          <w:szCs w:val="18"/>
        </w:rPr>
        <w:t>与其他变量集合的关系转换成</w:t>
      </w:r>
      <w:r>
        <w:rPr>
          <w:rFonts w:ascii="CMR9" w:hAnsi="CMR9" w:cs="CMR9" w:hint="eastAsia"/>
          <w:kern w:val="0"/>
          <w:sz w:val="18"/>
          <w:szCs w:val="18"/>
        </w:rPr>
        <w:t>C</w:t>
      </w:r>
      <w:r>
        <w:rPr>
          <w:rFonts w:ascii="CMR9" w:hAnsi="CMR9" w:cs="CMR9" w:hint="eastAsia"/>
          <w:kern w:val="0"/>
          <w:sz w:val="18"/>
          <w:szCs w:val="18"/>
        </w:rPr>
        <w:t>和其他变量的关系。在图上的操作是将节点</w:t>
      </w:r>
      <w:r>
        <w:rPr>
          <w:rFonts w:ascii="CMR9" w:hAnsi="CMR9" w:cs="CMR9" w:hint="eastAsia"/>
          <w:kern w:val="0"/>
          <w:sz w:val="18"/>
          <w:szCs w:val="18"/>
        </w:rPr>
        <w:t>A</w:t>
      </w:r>
      <w:r>
        <w:rPr>
          <w:rFonts w:ascii="CMR9" w:hAnsi="CMR9" w:cs="CMR9" w:hint="eastAsia"/>
          <w:kern w:val="0"/>
          <w:sz w:val="18"/>
          <w:szCs w:val="18"/>
        </w:rPr>
        <w:t>和节点</w:t>
      </w:r>
      <w:r>
        <w:rPr>
          <w:rFonts w:ascii="CMR9" w:hAnsi="CMR9" w:cs="CMR9" w:hint="eastAsia"/>
          <w:kern w:val="0"/>
          <w:sz w:val="18"/>
          <w:szCs w:val="18"/>
        </w:rPr>
        <w:t>B</w:t>
      </w:r>
      <w:r>
        <w:rPr>
          <w:rFonts w:ascii="CMR9" w:hAnsi="CMR9" w:cs="CMR9" w:hint="eastAsia"/>
          <w:kern w:val="0"/>
          <w:sz w:val="18"/>
          <w:szCs w:val="18"/>
        </w:rPr>
        <w:t>合并成一个节点</w:t>
      </w:r>
      <w:r>
        <w:rPr>
          <w:rFonts w:ascii="CMR9" w:hAnsi="CMR9" w:cs="CMR9" w:hint="eastAsia"/>
          <w:kern w:val="0"/>
          <w:sz w:val="18"/>
          <w:szCs w:val="18"/>
        </w:rPr>
        <w:t>C</w:t>
      </w:r>
      <w:r>
        <w:rPr>
          <w:rFonts w:ascii="CMR9" w:hAnsi="CMR9" w:cs="CMR9" w:hint="eastAsia"/>
          <w:kern w:val="0"/>
          <w:sz w:val="18"/>
          <w:szCs w:val="18"/>
        </w:rPr>
        <w:t>，并分别将</w:t>
      </w:r>
      <w:r>
        <w:rPr>
          <w:rFonts w:ascii="CMR9" w:hAnsi="CMR9" w:cs="CMR9" w:hint="eastAsia"/>
          <w:kern w:val="0"/>
          <w:sz w:val="18"/>
          <w:szCs w:val="18"/>
        </w:rPr>
        <w:t>A</w:t>
      </w:r>
      <w:r>
        <w:rPr>
          <w:rFonts w:ascii="CMR9" w:hAnsi="CMR9" w:cs="CMR9" w:hint="eastAsia"/>
          <w:kern w:val="0"/>
          <w:sz w:val="18"/>
          <w:szCs w:val="18"/>
        </w:rPr>
        <w:t>和</w:t>
      </w:r>
      <w:r>
        <w:rPr>
          <w:rFonts w:ascii="CMR9" w:hAnsi="CMR9" w:cs="CMR9" w:hint="eastAsia"/>
          <w:kern w:val="0"/>
          <w:sz w:val="18"/>
          <w:szCs w:val="18"/>
        </w:rPr>
        <w:t>B</w:t>
      </w:r>
      <w:r>
        <w:rPr>
          <w:rFonts w:ascii="CMR9" w:hAnsi="CMR9" w:cs="CMR9" w:hint="eastAsia"/>
          <w:kern w:val="0"/>
          <w:sz w:val="18"/>
          <w:szCs w:val="18"/>
        </w:rPr>
        <w:t>的出边</w:t>
      </w:r>
      <w:proofErr w:type="gramStart"/>
      <w:r>
        <w:rPr>
          <w:rFonts w:ascii="CMR9" w:hAnsi="CMR9" w:cs="CMR9" w:hint="eastAsia"/>
          <w:kern w:val="0"/>
          <w:sz w:val="18"/>
          <w:szCs w:val="18"/>
        </w:rPr>
        <w:t>和入边转换</w:t>
      </w:r>
      <w:proofErr w:type="gramEnd"/>
      <w:r>
        <w:rPr>
          <w:rFonts w:ascii="CMR9" w:hAnsi="CMR9" w:cs="CMR9" w:hint="eastAsia"/>
          <w:kern w:val="0"/>
          <w:sz w:val="18"/>
          <w:szCs w:val="18"/>
        </w:rPr>
        <w:t>成</w:t>
      </w:r>
      <w:r>
        <w:rPr>
          <w:rFonts w:ascii="CMR9" w:hAnsi="CMR9" w:cs="CMR9" w:hint="eastAsia"/>
          <w:kern w:val="0"/>
          <w:sz w:val="18"/>
          <w:szCs w:val="18"/>
        </w:rPr>
        <w:t>C</w:t>
      </w:r>
      <w:r>
        <w:rPr>
          <w:rFonts w:ascii="CMR9" w:hAnsi="CMR9" w:cs="CMR9" w:hint="eastAsia"/>
          <w:kern w:val="0"/>
          <w:sz w:val="18"/>
          <w:szCs w:val="18"/>
        </w:rPr>
        <w:t>的出边和入边。</w:t>
      </w:r>
    </w:p>
    <w:p w14:paraId="6936460F" w14:textId="21EF8424" w:rsidR="00FE4ADE" w:rsidRPr="004B7781" w:rsidRDefault="00FE4ADE" w:rsidP="00E21399">
      <w:pPr>
        <w:ind w:left="450"/>
        <w:rPr>
          <w:rFonts w:ascii="CMR9" w:hAnsi="CMR9" w:cs="CMR9"/>
          <w:kern w:val="0"/>
          <w:sz w:val="18"/>
          <w:szCs w:val="18"/>
        </w:rPr>
      </w:pPr>
      <w:r>
        <w:rPr>
          <w:rFonts w:ascii="CMR9" w:hAnsi="CMR9" w:cs="CMR9" w:hint="eastAsia"/>
          <w:kern w:val="0"/>
          <w:sz w:val="18"/>
          <w:szCs w:val="18"/>
        </w:rPr>
        <w:t>例如：由变量集合</w:t>
      </w:r>
      <w:r>
        <w:rPr>
          <w:rFonts w:ascii="CMR9" w:hAnsi="CMR9" w:cs="CMR9" w:hint="eastAsia"/>
          <w:kern w:val="0"/>
          <w:sz w:val="18"/>
          <w:szCs w:val="18"/>
        </w:rPr>
        <w:t>{x</w:t>
      </w:r>
      <w:r>
        <w:rPr>
          <w:rFonts w:ascii="CMR9" w:hAnsi="CMR9" w:cs="CMR9"/>
          <w:kern w:val="0"/>
          <w:sz w:val="18"/>
          <w:szCs w:val="18"/>
        </w:rPr>
        <w:t>}</w:t>
      </w:r>
      <w:r>
        <w:rPr>
          <w:rFonts w:ascii="CMR9" w:hAnsi="CMR9" w:cs="CMR9" w:hint="eastAsia"/>
          <w:kern w:val="0"/>
          <w:sz w:val="18"/>
          <w:szCs w:val="18"/>
        </w:rPr>
        <w:t>和</w:t>
      </w:r>
      <w:r>
        <w:rPr>
          <w:rFonts w:ascii="CMR9" w:hAnsi="CMR9" w:cs="CMR9" w:hint="eastAsia"/>
          <w:kern w:val="0"/>
          <w:sz w:val="18"/>
          <w:szCs w:val="18"/>
        </w:rPr>
        <w:t>{y</w:t>
      </w:r>
      <w:r>
        <w:rPr>
          <w:rFonts w:ascii="CMR9" w:hAnsi="CMR9" w:cs="CMR9"/>
          <w:kern w:val="0"/>
          <w:sz w:val="18"/>
          <w:szCs w:val="18"/>
        </w:rPr>
        <w:t>}</w:t>
      </w:r>
      <w:r>
        <w:rPr>
          <w:rFonts w:ascii="CMR9" w:hAnsi="CMR9" w:cs="CMR9" w:hint="eastAsia"/>
          <w:kern w:val="0"/>
          <w:sz w:val="18"/>
          <w:szCs w:val="18"/>
        </w:rPr>
        <w:t>之间存在互相依赖关系，故可将二者进行合并，得到</w:t>
      </w:r>
      <w:r w:rsidR="000663DC">
        <w:rPr>
          <w:rFonts w:ascii="CMR9" w:hAnsi="CMR9" w:cs="CMR9" w:hint="eastAsia"/>
          <w:kern w:val="0"/>
          <w:sz w:val="18"/>
          <w:szCs w:val="18"/>
        </w:rPr>
        <w:t>Figure 5</w:t>
      </w:r>
      <w:r>
        <w:rPr>
          <w:rFonts w:ascii="CMR9" w:hAnsi="CMR9" w:cs="CMR9" w:hint="eastAsia"/>
          <w:kern w:val="0"/>
          <w:sz w:val="18"/>
          <w:szCs w:val="18"/>
        </w:rPr>
        <w:t>中左二的变量依赖图。</w:t>
      </w:r>
    </w:p>
    <w:p w14:paraId="622A8D0E" w14:textId="77777777"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步骤三</w:t>
      </w:r>
      <w:r>
        <w:rPr>
          <w:rFonts w:ascii="CMR9" w:hAnsi="CMR9" w:cs="CMR9" w:hint="eastAsia"/>
          <w:kern w:val="0"/>
          <w:sz w:val="18"/>
          <w:szCs w:val="18"/>
        </w:rPr>
        <w:t>[</w:t>
      </w:r>
      <w:r>
        <w:rPr>
          <w:rFonts w:ascii="CMR9" w:hAnsi="CMR9" w:cs="CMR9" w:hint="eastAsia"/>
          <w:kern w:val="0"/>
          <w:sz w:val="18"/>
          <w:szCs w:val="18"/>
        </w:rPr>
        <w:t>直接依赖边删除</w:t>
      </w:r>
      <w:r>
        <w:rPr>
          <w:rFonts w:ascii="CMR9" w:hAnsi="CMR9" w:cs="CMR9" w:hint="eastAsia"/>
          <w:kern w:val="0"/>
          <w:sz w:val="18"/>
          <w:szCs w:val="18"/>
        </w:rPr>
        <w:t>]</w:t>
      </w:r>
      <w:r>
        <w:rPr>
          <w:rFonts w:ascii="CMR9" w:hAnsi="CMR9" w:cs="CMR9" w:hint="eastAsia"/>
          <w:kern w:val="0"/>
          <w:sz w:val="18"/>
          <w:szCs w:val="18"/>
        </w:rPr>
        <w:t>：若变量集合</w:t>
      </w:r>
      <w:r>
        <w:rPr>
          <w:rFonts w:ascii="CMR9" w:hAnsi="CMR9" w:cs="CMR9" w:hint="eastAsia"/>
          <w:kern w:val="0"/>
          <w:sz w:val="18"/>
          <w:szCs w:val="18"/>
        </w:rPr>
        <w:t>A</w:t>
      </w:r>
      <w:r>
        <w:rPr>
          <w:rFonts w:ascii="CMR9" w:hAnsi="CMR9" w:cs="CMR9" w:hint="eastAsia"/>
          <w:kern w:val="0"/>
          <w:sz w:val="18"/>
          <w:szCs w:val="18"/>
        </w:rPr>
        <w:t>直接依赖于变量集合</w:t>
      </w:r>
      <w:r>
        <w:rPr>
          <w:rFonts w:ascii="CMR9" w:hAnsi="CMR9" w:cs="CMR9" w:hint="eastAsia"/>
          <w:kern w:val="0"/>
          <w:sz w:val="18"/>
          <w:szCs w:val="18"/>
        </w:rPr>
        <w:t>B</w:t>
      </w:r>
      <w:r>
        <w:rPr>
          <w:rFonts w:ascii="CMR9" w:hAnsi="CMR9" w:cs="CMR9" w:hint="eastAsia"/>
          <w:kern w:val="0"/>
          <w:sz w:val="18"/>
          <w:szCs w:val="18"/>
        </w:rPr>
        <w:t>，同时</w:t>
      </w:r>
      <w:r>
        <w:rPr>
          <w:rFonts w:ascii="CMR9" w:hAnsi="CMR9" w:cs="CMR9" w:hint="eastAsia"/>
          <w:kern w:val="0"/>
          <w:sz w:val="18"/>
          <w:szCs w:val="18"/>
        </w:rPr>
        <w:t>A</w:t>
      </w:r>
      <w:r>
        <w:rPr>
          <w:rFonts w:ascii="CMR9" w:hAnsi="CMR9" w:cs="CMR9" w:hint="eastAsia"/>
          <w:kern w:val="0"/>
          <w:sz w:val="18"/>
          <w:szCs w:val="18"/>
        </w:rPr>
        <w:t>也间接依赖于</w:t>
      </w:r>
      <w:r>
        <w:rPr>
          <w:rFonts w:ascii="CMR9" w:hAnsi="CMR9" w:cs="CMR9" w:hint="eastAsia"/>
          <w:kern w:val="0"/>
          <w:sz w:val="18"/>
          <w:szCs w:val="18"/>
        </w:rPr>
        <w:t>B</w:t>
      </w:r>
      <w:r>
        <w:rPr>
          <w:rFonts w:ascii="CMR9" w:hAnsi="CMR9" w:cs="CMR9" w:hint="eastAsia"/>
          <w:kern w:val="0"/>
          <w:sz w:val="18"/>
          <w:szCs w:val="18"/>
        </w:rPr>
        <w:t>，则可以移除</w:t>
      </w:r>
      <w:r>
        <w:rPr>
          <w:rFonts w:ascii="CMR9" w:hAnsi="CMR9" w:cs="CMR9" w:hint="eastAsia"/>
          <w:kern w:val="0"/>
          <w:sz w:val="18"/>
          <w:szCs w:val="18"/>
        </w:rPr>
        <w:t>A</w:t>
      </w:r>
      <w:r>
        <w:rPr>
          <w:rFonts w:ascii="CMR9" w:hAnsi="CMR9" w:cs="CMR9" w:hint="eastAsia"/>
          <w:kern w:val="0"/>
          <w:sz w:val="18"/>
          <w:szCs w:val="18"/>
        </w:rPr>
        <w:t>对</w:t>
      </w:r>
      <w:r>
        <w:rPr>
          <w:rFonts w:ascii="CMR9" w:hAnsi="CMR9" w:cs="CMR9" w:hint="eastAsia"/>
          <w:kern w:val="0"/>
          <w:sz w:val="18"/>
          <w:szCs w:val="18"/>
        </w:rPr>
        <w:t>B</w:t>
      </w:r>
      <w:r>
        <w:rPr>
          <w:rFonts w:ascii="CMR9" w:hAnsi="CMR9" w:cs="CMR9" w:hint="eastAsia"/>
          <w:kern w:val="0"/>
          <w:sz w:val="18"/>
          <w:szCs w:val="18"/>
        </w:rPr>
        <w:t>的直接依赖关系，即删除</w:t>
      </w:r>
      <w:r>
        <w:rPr>
          <w:rFonts w:ascii="CMR9" w:hAnsi="CMR9" w:cs="CMR9" w:hint="eastAsia"/>
          <w:kern w:val="0"/>
          <w:sz w:val="18"/>
          <w:szCs w:val="18"/>
        </w:rPr>
        <w:t>B</w:t>
      </w:r>
      <w:r>
        <w:rPr>
          <w:rFonts w:ascii="CMR9" w:hAnsi="CMR9" w:cs="CMR9" w:hint="eastAsia"/>
          <w:kern w:val="0"/>
          <w:sz w:val="18"/>
          <w:szCs w:val="18"/>
        </w:rPr>
        <w:t>到</w:t>
      </w:r>
      <w:r>
        <w:rPr>
          <w:rFonts w:ascii="CMR9" w:hAnsi="CMR9" w:cs="CMR9" w:hint="eastAsia"/>
          <w:kern w:val="0"/>
          <w:sz w:val="18"/>
          <w:szCs w:val="18"/>
        </w:rPr>
        <w:t>A</w:t>
      </w:r>
      <w:r>
        <w:rPr>
          <w:rFonts w:ascii="CMR9" w:hAnsi="CMR9" w:cs="CMR9" w:hint="eastAsia"/>
          <w:kern w:val="0"/>
          <w:sz w:val="18"/>
          <w:szCs w:val="18"/>
        </w:rPr>
        <w:t>的有向边。</w:t>
      </w:r>
    </w:p>
    <w:p w14:paraId="15724999" w14:textId="160C7228" w:rsidR="00FE4ADE" w:rsidRDefault="00FE4ADE" w:rsidP="00FE4ADE">
      <w:pPr>
        <w:ind w:left="450" w:firstLineChars="200" w:firstLine="360"/>
        <w:rPr>
          <w:rFonts w:ascii="CMR9" w:hAnsi="CMR9" w:cs="CMR9"/>
          <w:kern w:val="0"/>
          <w:sz w:val="18"/>
          <w:szCs w:val="18"/>
        </w:rPr>
      </w:pPr>
      <w:r>
        <w:rPr>
          <w:rFonts w:ascii="CMR9" w:hAnsi="CMR9" w:cs="CMR9" w:hint="eastAsia"/>
          <w:kern w:val="0"/>
          <w:sz w:val="18"/>
          <w:szCs w:val="18"/>
        </w:rPr>
        <w:t>例如：由于节点</w:t>
      </w:r>
      <w:r>
        <w:rPr>
          <w:rFonts w:ascii="CMR9" w:hAnsi="CMR9" w:cs="CMR9" w:hint="eastAsia"/>
          <w:kern w:val="0"/>
          <w:sz w:val="18"/>
          <w:szCs w:val="18"/>
        </w:rPr>
        <w:t>{z}</w:t>
      </w:r>
      <w:r>
        <w:rPr>
          <w:rFonts w:ascii="CMR9" w:hAnsi="CMR9" w:cs="CMR9" w:hint="eastAsia"/>
          <w:kern w:val="0"/>
          <w:sz w:val="18"/>
          <w:szCs w:val="18"/>
        </w:rPr>
        <w:t>通过</w:t>
      </w:r>
      <w:r>
        <w:rPr>
          <w:rFonts w:ascii="CMR9" w:hAnsi="CMR9" w:cs="CMR9" w:hint="eastAsia"/>
          <w:kern w:val="0"/>
          <w:sz w:val="18"/>
          <w:szCs w:val="18"/>
        </w:rPr>
        <w:t>{x,y}</w:t>
      </w:r>
      <w:r>
        <w:rPr>
          <w:rFonts w:ascii="CMR9" w:hAnsi="CMR9" w:cs="CMR9" w:hint="eastAsia"/>
          <w:kern w:val="0"/>
          <w:sz w:val="18"/>
          <w:szCs w:val="18"/>
        </w:rPr>
        <w:t>间接依赖于</w:t>
      </w:r>
      <w:r>
        <w:rPr>
          <w:rFonts w:ascii="CMR9" w:hAnsi="CMR9" w:cs="CMR9" w:hint="eastAsia"/>
          <w:kern w:val="0"/>
          <w:sz w:val="18"/>
          <w:szCs w:val="18"/>
        </w:rPr>
        <w:t>{t}</w:t>
      </w:r>
      <w:r>
        <w:rPr>
          <w:rFonts w:ascii="CMR9" w:hAnsi="CMR9" w:cs="CMR9" w:hint="eastAsia"/>
          <w:kern w:val="0"/>
          <w:sz w:val="18"/>
          <w:szCs w:val="18"/>
        </w:rPr>
        <w:t>，同时</w:t>
      </w:r>
      <w:r>
        <w:rPr>
          <w:rFonts w:ascii="CMR9" w:hAnsi="CMR9" w:cs="CMR9" w:hint="eastAsia"/>
          <w:kern w:val="0"/>
          <w:sz w:val="18"/>
          <w:szCs w:val="18"/>
        </w:rPr>
        <w:t>{z}</w:t>
      </w:r>
      <w:r>
        <w:rPr>
          <w:rFonts w:ascii="CMR9" w:hAnsi="CMR9" w:cs="CMR9" w:hint="eastAsia"/>
          <w:kern w:val="0"/>
          <w:sz w:val="18"/>
          <w:szCs w:val="18"/>
        </w:rPr>
        <w:t>又直接依赖于</w:t>
      </w:r>
      <w:r>
        <w:rPr>
          <w:rFonts w:ascii="CMR9" w:hAnsi="CMR9" w:cs="CMR9" w:hint="eastAsia"/>
          <w:kern w:val="0"/>
          <w:sz w:val="18"/>
          <w:szCs w:val="18"/>
        </w:rPr>
        <w:t>{t}</w:t>
      </w:r>
      <w:r>
        <w:rPr>
          <w:rFonts w:ascii="CMR9" w:hAnsi="CMR9" w:cs="CMR9" w:hint="eastAsia"/>
          <w:kern w:val="0"/>
          <w:sz w:val="18"/>
          <w:szCs w:val="18"/>
        </w:rPr>
        <w:t>，故可以删除</w:t>
      </w:r>
      <w:r>
        <w:rPr>
          <w:rFonts w:ascii="CMR9" w:hAnsi="CMR9" w:cs="CMR9" w:hint="eastAsia"/>
          <w:kern w:val="0"/>
          <w:sz w:val="18"/>
          <w:szCs w:val="18"/>
        </w:rPr>
        <w:t>{z}</w:t>
      </w:r>
      <w:r>
        <w:rPr>
          <w:rFonts w:ascii="CMR9" w:hAnsi="CMR9" w:cs="CMR9" w:hint="eastAsia"/>
          <w:kern w:val="0"/>
          <w:sz w:val="18"/>
          <w:szCs w:val="18"/>
        </w:rPr>
        <w:t>和</w:t>
      </w:r>
      <w:r>
        <w:rPr>
          <w:rFonts w:ascii="CMR9" w:hAnsi="CMR9" w:cs="CMR9" w:hint="eastAsia"/>
          <w:kern w:val="0"/>
          <w:sz w:val="18"/>
          <w:szCs w:val="18"/>
        </w:rPr>
        <w:t>{t}</w:t>
      </w:r>
      <w:r>
        <w:rPr>
          <w:rFonts w:ascii="CMR9" w:hAnsi="CMR9" w:cs="CMR9" w:hint="eastAsia"/>
          <w:kern w:val="0"/>
          <w:sz w:val="18"/>
          <w:szCs w:val="18"/>
        </w:rPr>
        <w:t>直接的直接依赖关系，从而得</w:t>
      </w:r>
      <w:r w:rsidR="000663DC">
        <w:rPr>
          <w:rFonts w:ascii="CMR9" w:hAnsi="CMR9" w:cs="CMR9" w:hint="eastAsia"/>
          <w:kern w:val="0"/>
          <w:sz w:val="18"/>
          <w:szCs w:val="18"/>
        </w:rPr>
        <w:t>Figure 5</w:t>
      </w:r>
      <w:r>
        <w:rPr>
          <w:rFonts w:ascii="CMR9" w:hAnsi="CMR9" w:cs="CMR9" w:hint="eastAsia"/>
          <w:kern w:val="0"/>
          <w:sz w:val="18"/>
          <w:szCs w:val="18"/>
        </w:rPr>
        <w:t>右二的变量依赖图。</w:t>
      </w:r>
    </w:p>
    <w:p w14:paraId="5C7E418E" w14:textId="77777777" w:rsidR="00FE4ADE" w:rsidRDefault="00FE4ADE" w:rsidP="00FE4ADE">
      <w:pPr>
        <w:ind w:leftChars="202" w:left="424" w:firstLineChars="1" w:firstLine="2"/>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步骤四</w:t>
      </w:r>
      <w:r>
        <w:rPr>
          <w:rFonts w:ascii="CMR9" w:hAnsi="CMR9" w:cs="CMR9" w:hint="eastAsia"/>
          <w:kern w:val="0"/>
          <w:sz w:val="18"/>
          <w:szCs w:val="18"/>
        </w:rPr>
        <w:t>[</w:t>
      </w:r>
      <w:r>
        <w:rPr>
          <w:rFonts w:ascii="CMR9" w:hAnsi="CMR9" w:cs="CMR9" w:hint="eastAsia"/>
          <w:kern w:val="0"/>
          <w:sz w:val="18"/>
          <w:szCs w:val="18"/>
        </w:rPr>
        <w:t>构建</w:t>
      </w:r>
      <w:r>
        <w:rPr>
          <w:rFonts w:ascii="CMR9" w:hAnsi="CMR9" w:cs="CMR9" w:hint="eastAsia"/>
          <w:kern w:val="0"/>
          <w:sz w:val="18"/>
          <w:szCs w:val="18"/>
        </w:rPr>
        <w:t>Hasse</w:t>
      </w:r>
      <w:r>
        <w:rPr>
          <w:rFonts w:ascii="CMR9" w:hAnsi="CMR9" w:cs="CMR9" w:hint="eastAsia"/>
          <w:kern w:val="0"/>
          <w:sz w:val="18"/>
          <w:szCs w:val="18"/>
        </w:rPr>
        <w:t>图</w:t>
      </w:r>
      <w:r>
        <w:rPr>
          <w:rFonts w:ascii="CMR9" w:hAnsi="CMR9" w:cs="CMR9" w:hint="eastAsia"/>
          <w:kern w:val="0"/>
          <w:sz w:val="18"/>
          <w:szCs w:val="18"/>
        </w:rPr>
        <w:t>]</w:t>
      </w:r>
      <w:r>
        <w:rPr>
          <w:rFonts w:ascii="CMR9" w:hAnsi="CMR9" w:cs="CMR9" w:hint="eastAsia"/>
          <w:kern w:val="0"/>
          <w:sz w:val="18"/>
          <w:szCs w:val="18"/>
        </w:rPr>
        <w:t>：经过前三步处理后，再对该图进行自底向上的分层转换即可得到</w:t>
      </w:r>
      <w:r>
        <w:rPr>
          <w:rFonts w:ascii="CMR9" w:hAnsi="CMR9" w:cs="CMR9" w:hint="eastAsia"/>
          <w:kern w:val="0"/>
          <w:sz w:val="18"/>
          <w:szCs w:val="18"/>
        </w:rPr>
        <w:t>Hasse</w:t>
      </w:r>
      <w:r>
        <w:rPr>
          <w:rFonts w:ascii="CMR9" w:hAnsi="CMR9" w:cs="CMR9" w:hint="eastAsia"/>
          <w:kern w:val="0"/>
          <w:sz w:val="18"/>
          <w:szCs w:val="18"/>
        </w:rPr>
        <w:lastRenderedPageBreak/>
        <w:t>图，即如果节点</w:t>
      </w:r>
      <w:r>
        <w:rPr>
          <w:rFonts w:ascii="CMR9" w:hAnsi="CMR9" w:cs="CMR9" w:hint="eastAsia"/>
          <w:kern w:val="0"/>
          <w:sz w:val="18"/>
          <w:szCs w:val="18"/>
        </w:rPr>
        <w:t>A</w:t>
      </w:r>
      <w:r>
        <w:rPr>
          <w:rFonts w:ascii="CMR9" w:hAnsi="CMR9" w:cs="CMR9" w:hint="eastAsia"/>
          <w:kern w:val="0"/>
          <w:sz w:val="18"/>
          <w:szCs w:val="18"/>
        </w:rPr>
        <w:t>到</w:t>
      </w:r>
      <w:r>
        <w:rPr>
          <w:rFonts w:ascii="CMR9" w:hAnsi="CMR9" w:cs="CMR9" w:hint="eastAsia"/>
          <w:kern w:val="0"/>
          <w:sz w:val="18"/>
          <w:szCs w:val="18"/>
        </w:rPr>
        <w:t>B</w:t>
      </w:r>
      <w:r>
        <w:rPr>
          <w:rFonts w:ascii="CMR9" w:hAnsi="CMR9" w:cs="CMR9" w:hint="eastAsia"/>
          <w:kern w:val="0"/>
          <w:sz w:val="18"/>
          <w:szCs w:val="18"/>
        </w:rPr>
        <w:t>之间存在一条有向边，则从</w:t>
      </w:r>
      <w:r>
        <w:rPr>
          <w:rFonts w:ascii="CMR9" w:hAnsi="CMR9" w:cs="CMR9" w:hint="eastAsia"/>
          <w:kern w:val="0"/>
          <w:sz w:val="18"/>
          <w:szCs w:val="18"/>
        </w:rPr>
        <w:t>A</w:t>
      </w:r>
      <w:r>
        <w:rPr>
          <w:rFonts w:ascii="CMR9" w:hAnsi="CMR9" w:cs="CMR9" w:hint="eastAsia"/>
          <w:kern w:val="0"/>
          <w:sz w:val="18"/>
          <w:szCs w:val="18"/>
        </w:rPr>
        <w:t>到</w:t>
      </w:r>
      <w:r>
        <w:rPr>
          <w:rFonts w:ascii="CMR9" w:hAnsi="CMR9" w:cs="CMR9" w:hint="eastAsia"/>
          <w:kern w:val="0"/>
          <w:sz w:val="18"/>
          <w:szCs w:val="18"/>
        </w:rPr>
        <w:t>B</w:t>
      </w:r>
      <w:r>
        <w:rPr>
          <w:rFonts w:ascii="CMR9" w:hAnsi="CMR9" w:cs="CMR9" w:hint="eastAsia"/>
          <w:kern w:val="0"/>
          <w:sz w:val="18"/>
          <w:szCs w:val="18"/>
        </w:rPr>
        <w:t>绘制一条向上的线段，不存在依赖关系的节点自底向上置于同一层。</w:t>
      </w:r>
    </w:p>
    <w:p w14:paraId="72A5CFA8" w14:textId="77777777" w:rsidR="00FE4ADE" w:rsidRPr="000B473C" w:rsidRDefault="00FE4ADE" w:rsidP="00FE4ADE">
      <w:pPr>
        <w:ind w:leftChars="202" w:left="424" w:firstLine="1"/>
        <w:rPr>
          <w:rFonts w:ascii="CMR9" w:hAnsi="CMR9" w:cs="CMR9"/>
          <w:kern w:val="0"/>
          <w:sz w:val="18"/>
          <w:szCs w:val="18"/>
        </w:rPr>
      </w:pPr>
      <w:r>
        <w:rPr>
          <w:rFonts w:ascii="CMR9" w:hAnsi="CMR9" w:cs="CMR9"/>
          <w:kern w:val="0"/>
          <w:sz w:val="18"/>
          <w:szCs w:val="18"/>
        </w:rPr>
        <w:t xml:space="preserve">        </w:t>
      </w:r>
      <w:r>
        <w:rPr>
          <w:rFonts w:ascii="CMR9" w:hAnsi="CMR9" w:cs="CMR9" w:hint="eastAsia"/>
          <w:kern w:val="0"/>
          <w:sz w:val="18"/>
          <w:szCs w:val="18"/>
        </w:rPr>
        <w:t>例如：节点</w:t>
      </w:r>
      <w:r>
        <w:rPr>
          <w:rFonts w:ascii="CMR9" w:hAnsi="CMR9" w:cs="CMR9" w:hint="eastAsia"/>
          <w:kern w:val="0"/>
          <w:sz w:val="18"/>
          <w:szCs w:val="18"/>
        </w:rPr>
        <w:t>{t}</w:t>
      </w:r>
      <w:r>
        <w:rPr>
          <w:rFonts w:ascii="CMR9" w:hAnsi="CMR9" w:cs="CMR9" w:hint="eastAsia"/>
          <w:kern w:val="0"/>
          <w:sz w:val="18"/>
          <w:szCs w:val="18"/>
        </w:rPr>
        <w:t>到</w:t>
      </w:r>
      <w:r>
        <w:rPr>
          <w:rFonts w:ascii="CMR9" w:hAnsi="CMR9" w:cs="CMR9" w:hint="eastAsia"/>
          <w:kern w:val="0"/>
          <w:sz w:val="18"/>
          <w:szCs w:val="18"/>
        </w:rPr>
        <w:t>{</w:t>
      </w:r>
      <w:r>
        <w:rPr>
          <w:rFonts w:ascii="CMR9" w:hAnsi="CMR9" w:cs="CMR9"/>
          <w:kern w:val="0"/>
          <w:sz w:val="18"/>
          <w:szCs w:val="18"/>
        </w:rPr>
        <w:t>x,y</w:t>
      </w:r>
      <w:r>
        <w:rPr>
          <w:rFonts w:ascii="CMR9" w:hAnsi="CMR9" w:cs="CMR9" w:hint="eastAsia"/>
          <w:kern w:val="0"/>
          <w:sz w:val="18"/>
          <w:szCs w:val="18"/>
        </w:rPr>
        <w:t>}</w:t>
      </w:r>
      <w:r>
        <w:rPr>
          <w:rFonts w:ascii="CMR9" w:hAnsi="CMR9" w:cs="CMR9" w:hint="eastAsia"/>
          <w:kern w:val="0"/>
          <w:sz w:val="18"/>
          <w:szCs w:val="18"/>
        </w:rPr>
        <w:t>、</w:t>
      </w:r>
      <w:r>
        <w:rPr>
          <w:rFonts w:ascii="CMR9" w:hAnsi="CMR9" w:cs="CMR9" w:hint="eastAsia"/>
          <w:kern w:val="0"/>
          <w:sz w:val="18"/>
          <w:szCs w:val="18"/>
        </w:rPr>
        <w:t>{</w:t>
      </w:r>
      <w:r>
        <w:rPr>
          <w:rFonts w:ascii="CMR9" w:hAnsi="CMR9" w:cs="CMR9"/>
          <w:kern w:val="0"/>
          <w:sz w:val="18"/>
          <w:szCs w:val="18"/>
        </w:rPr>
        <w:t>x,y</w:t>
      </w:r>
      <w:r>
        <w:rPr>
          <w:rFonts w:ascii="CMR9" w:hAnsi="CMR9" w:cs="CMR9" w:hint="eastAsia"/>
          <w:kern w:val="0"/>
          <w:sz w:val="18"/>
          <w:szCs w:val="18"/>
        </w:rPr>
        <w:t>}</w:t>
      </w:r>
      <w:r>
        <w:rPr>
          <w:rFonts w:ascii="CMR9" w:hAnsi="CMR9" w:cs="CMR9" w:hint="eastAsia"/>
          <w:kern w:val="0"/>
          <w:sz w:val="18"/>
          <w:szCs w:val="18"/>
        </w:rPr>
        <w:t>到</w:t>
      </w:r>
      <w:r>
        <w:rPr>
          <w:rFonts w:ascii="CMR9" w:hAnsi="CMR9" w:cs="CMR9" w:hint="eastAsia"/>
          <w:kern w:val="0"/>
          <w:sz w:val="18"/>
          <w:szCs w:val="18"/>
        </w:rPr>
        <w:t>{z}</w:t>
      </w:r>
      <w:r>
        <w:rPr>
          <w:rFonts w:ascii="CMR9" w:hAnsi="CMR9" w:cs="CMR9" w:hint="eastAsia"/>
          <w:kern w:val="0"/>
          <w:sz w:val="18"/>
          <w:szCs w:val="18"/>
        </w:rPr>
        <w:t>、</w:t>
      </w:r>
      <w:r>
        <w:rPr>
          <w:rFonts w:ascii="CMR9" w:hAnsi="CMR9" w:cs="CMR9" w:hint="eastAsia"/>
          <w:kern w:val="0"/>
          <w:sz w:val="18"/>
          <w:szCs w:val="18"/>
        </w:rPr>
        <w:t>{u}</w:t>
      </w:r>
      <w:r>
        <w:rPr>
          <w:rFonts w:ascii="CMR9" w:hAnsi="CMR9" w:cs="CMR9" w:hint="eastAsia"/>
          <w:kern w:val="0"/>
          <w:sz w:val="18"/>
          <w:szCs w:val="18"/>
        </w:rPr>
        <w:t>到</w:t>
      </w:r>
      <w:r>
        <w:rPr>
          <w:rFonts w:ascii="CMR9" w:hAnsi="CMR9" w:cs="CMR9" w:hint="eastAsia"/>
          <w:kern w:val="0"/>
          <w:sz w:val="18"/>
          <w:szCs w:val="18"/>
        </w:rPr>
        <w:t>{z}</w:t>
      </w:r>
      <w:r>
        <w:rPr>
          <w:rFonts w:ascii="CMR9" w:hAnsi="CMR9" w:cs="CMR9" w:hint="eastAsia"/>
          <w:kern w:val="0"/>
          <w:sz w:val="18"/>
          <w:szCs w:val="18"/>
        </w:rPr>
        <w:t>之间各有一条有向边，故将</w:t>
      </w:r>
      <w:r>
        <w:rPr>
          <w:rFonts w:ascii="CMR9" w:hAnsi="CMR9" w:cs="CMR9" w:hint="eastAsia"/>
          <w:kern w:val="0"/>
          <w:sz w:val="18"/>
          <w:szCs w:val="18"/>
        </w:rPr>
        <w:t>{t}</w:t>
      </w:r>
      <w:r>
        <w:rPr>
          <w:rFonts w:ascii="CMR9" w:hAnsi="CMR9" w:cs="CMR9" w:hint="eastAsia"/>
          <w:kern w:val="0"/>
          <w:sz w:val="18"/>
          <w:szCs w:val="18"/>
        </w:rPr>
        <w:t>置于</w:t>
      </w:r>
      <w:r>
        <w:rPr>
          <w:rFonts w:ascii="CMR9" w:hAnsi="CMR9" w:cs="CMR9" w:hint="eastAsia"/>
          <w:kern w:val="0"/>
          <w:sz w:val="18"/>
          <w:szCs w:val="18"/>
        </w:rPr>
        <w:t>{</w:t>
      </w:r>
      <w:r>
        <w:rPr>
          <w:rFonts w:ascii="CMR9" w:hAnsi="CMR9" w:cs="CMR9"/>
          <w:kern w:val="0"/>
          <w:sz w:val="18"/>
          <w:szCs w:val="18"/>
        </w:rPr>
        <w:t>x,y</w:t>
      </w:r>
      <w:r>
        <w:rPr>
          <w:rFonts w:ascii="CMR9" w:hAnsi="CMR9" w:cs="CMR9" w:hint="eastAsia"/>
          <w:kern w:val="0"/>
          <w:sz w:val="18"/>
          <w:szCs w:val="18"/>
        </w:rPr>
        <w:t>}</w:t>
      </w:r>
      <w:r>
        <w:rPr>
          <w:rFonts w:ascii="CMR9" w:hAnsi="CMR9" w:cs="CMR9" w:hint="eastAsia"/>
          <w:kern w:val="0"/>
          <w:sz w:val="18"/>
          <w:szCs w:val="18"/>
        </w:rPr>
        <w:t>的下方，</w:t>
      </w:r>
      <w:r>
        <w:rPr>
          <w:rFonts w:ascii="CMR9" w:hAnsi="CMR9" w:cs="CMR9" w:hint="eastAsia"/>
          <w:kern w:val="0"/>
          <w:sz w:val="18"/>
          <w:szCs w:val="18"/>
        </w:rPr>
        <w:t>{x,y}</w:t>
      </w:r>
      <w:r>
        <w:rPr>
          <w:rFonts w:ascii="CMR9" w:hAnsi="CMR9" w:cs="CMR9" w:hint="eastAsia"/>
          <w:kern w:val="0"/>
          <w:sz w:val="18"/>
          <w:szCs w:val="18"/>
        </w:rPr>
        <w:t>置于</w:t>
      </w:r>
      <w:r>
        <w:rPr>
          <w:rFonts w:ascii="CMR9" w:hAnsi="CMR9" w:cs="CMR9" w:hint="eastAsia"/>
          <w:kern w:val="0"/>
          <w:sz w:val="18"/>
          <w:szCs w:val="18"/>
        </w:rPr>
        <w:t>{z}</w:t>
      </w:r>
      <w:r>
        <w:rPr>
          <w:rFonts w:ascii="CMR9" w:hAnsi="CMR9" w:cs="CMR9" w:hint="eastAsia"/>
          <w:kern w:val="0"/>
          <w:sz w:val="18"/>
          <w:szCs w:val="18"/>
        </w:rPr>
        <w:t>的下方，</w:t>
      </w:r>
      <w:r>
        <w:rPr>
          <w:rFonts w:ascii="CMR9" w:hAnsi="CMR9" w:cs="CMR9" w:hint="eastAsia"/>
          <w:kern w:val="0"/>
          <w:sz w:val="18"/>
          <w:szCs w:val="18"/>
        </w:rPr>
        <w:t>{u}</w:t>
      </w:r>
      <w:r>
        <w:rPr>
          <w:rFonts w:ascii="CMR9" w:hAnsi="CMR9" w:cs="CMR9" w:hint="eastAsia"/>
          <w:kern w:val="0"/>
          <w:sz w:val="18"/>
          <w:szCs w:val="18"/>
        </w:rPr>
        <w:t>置于</w:t>
      </w:r>
      <w:r>
        <w:rPr>
          <w:rFonts w:ascii="CMR9" w:hAnsi="CMR9" w:cs="CMR9" w:hint="eastAsia"/>
          <w:kern w:val="0"/>
          <w:sz w:val="18"/>
          <w:szCs w:val="18"/>
        </w:rPr>
        <w:t>{z}</w:t>
      </w:r>
      <w:r>
        <w:rPr>
          <w:rFonts w:ascii="CMR9" w:hAnsi="CMR9" w:cs="CMR9" w:hint="eastAsia"/>
          <w:kern w:val="0"/>
          <w:sz w:val="18"/>
          <w:szCs w:val="18"/>
        </w:rPr>
        <w:t>的下方；</w:t>
      </w:r>
      <w:r>
        <w:rPr>
          <w:rFonts w:ascii="CMR9" w:hAnsi="CMR9" w:cs="CMR9" w:hint="eastAsia"/>
          <w:kern w:val="0"/>
          <w:sz w:val="18"/>
          <w:szCs w:val="18"/>
        </w:rPr>
        <w:t>{t}</w:t>
      </w:r>
      <w:r>
        <w:rPr>
          <w:rFonts w:ascii="CMR9" w:hAnsi="CMR9" w:cs="CMR9" w:hint="eastAsia"/>
          <w:kern w:val="0"/>
          <w:sz w:val="18"/>
          <w:szCs w:val="18"/>
        </w:rPr>
        <w:t>和</w:t>
      </w:r>
      <w:r>
        <w:rPr>
          <w:rFonts w:ascii="CMR9" w:hAnsi="CMR9" w:cs="CMR9" w:hint="eastAsia"/>
          <w:kern w:val="0"/>
          <w:sz w:val="18"/>
          <w:szCs w:val="18"/>
        </w:rPr>
        <w:t>{</w:t>
      </w:r>
      <w:r>
        <w:rPr>
          <w:rFonts w:ascii="CMR9" w:hAnsi="CMR9" w:cs="CMR9"/>
          <w:kern w:val="0"/>
          <w:sz w:val="18"/>
          <w:szCs w:val="18"/>
        </w:rPr>
        <w:t>u</w:t>
      </w:r>
      <w:r>
        <w:rPr>
          <w:rFonts w:ascii="CMR9" w:hAnsi="CMR9" w:cs="CMR9" w:hint="eastAsia"/>
          <w:kern w:val="0"/>
          <w:sz w:val="18"/>
          <w:szCs w:val="18"/>
        </w:rPr>
        <w:t>}</w:t>
      </w:r>
      <w:r>
        <w:rPr>
          <w:rFonts w:ascii="CMR9" w:hAnsi="CMR9" w:cs="CMR9" w:hint="eastAsia"/>
          <w:kern w:val="0"/>
          <w:sz w:val="18"/>
          <w:szCs w:val="18"/>
        </w:rPr>
        <w:t>、</w:t>
      </w:r>
      <w:r>
        <w:rPr>
          <w:rFonts w:ascii="CMR9" w:hAnsi="CMR9" w:cs="CMR9" w:hint="eastAsia"/>
          <w:kern w:val="0"/>
          <w:sz w:val="18"/>
          <w:szCs w:val="18"/>
        </w:rPr>
        <w:t>{x,y}</w:t>
      </w:r>
      <w:r>
        <w:rPr>
          <w:rFonts w:ascii="CMR9" w:hAnsi="CMR9" w:cs="CMR9" w:hint="eastAsia"/>
          <w:kern w:val="0"/>
          <w:sz w:val="18"/>
          <w:szCs w:val="18"/>
        </w:rPr>
        <w:t>都不存在依赖关系，根据自底向上的原则，</w:t>
      </w:r>
      <w:r>
        <w:rPr>
          <w:rFonts w:ascii="CMR9" w:hAnsi="CMR9" w:cs="CMR9" w:hint="eastAsia"/>
          <w:kern w:val="0"/>
          <w:sz w:val="18"/>
          <w:szCs w:val="18"/>
        </w:rPr>
        <w:t>{t}</w:t>
      </w:r>
      <w:r>
        <w:rPr>
          <w:rFonts w:ascii="CMR9" w:hAnsi="CMR9" w:cs="CMR9" w:hint="eastAsia"/>
          <w:kern w:val="0"/>
          <w:sz w:val="18"/>
          <w:szCs w:val="18"/>
        </w:rPr>
        <w:t>和</w:t>
      </w:r>
      <w:r>
        <w:rPr>
          <w:rFonts w:ascii="CMR9" w:hAnsi="CMR9" w:cs="CMR9" w:hint="eastAsia"/>
          <w:kern w:val="0"/>
          <w:sz w:val="18"/>
          <w:szCs w:val="18"/>
        </w:rPr>
        <w:t>{u}</w:t>
      </w:r>
      <w:r>
        <w:rPr>
          <w:rFonts w:ascii="CMR9" w:hAnsi="CMR9" w:cs="CMR9" w:hint="eastAsia"/>
          <w:kern w:val="0"/>
          <w:sz w:val="18"/>
          <w:szCs w:val="18"/>
        </w:rPr>
        <w:t>置于同一层。最终得到</w:t>
      </w:r>
      <w:r>
        <w:rPr>
          <w:rFonts w:ascii="CMR9" w:hAnsi="CMR9" w:cs="CMR9" w:hint="eastAsia"/>
          <w:kern w:val="0"/>
          <w:sz w:val="18"/>
          <w:szCs w:val="18"/>
        </w:rPr>
        <w:t>Faigure</w:t>
      </w:r>
      <w:r>
        <w:rPr>
          <w:rFonts w:ascii="CMR9" w:hAnsi="CMR9" w:cs="CMR9"/>
          <w:kern w:val="0"/>
          <w:sz w:val="18"/>
          <w:szCs w:val="18"/>
        </w:rPr>
        <w:t xml:space="preserve"> </w:t>
      </w:r>
      <w:r>
        <w:rPr>
          <w:rFonts w:ascii="CMR9" w:hAnsi="CMR9" w:cs="CMR9" w:hint="eastAsia"/>
          <w:kern w:val="0"/>
          <w:sz w:val="18"/>
          <w:szCs w:val="18"/>
        </w:rPr>
        <w:t>7</w:t>
      </w:r>
      <w:r>
        <w:rPr>
          <w:rFonts w:ascii="CMR9" w:hAnsi="CMR9" w:cs="CMR9" w:hint="eastAsia"/>
          <w:kern w:val="0"/>
          <w:sz w:val="18"/>
          <w:szCs w:val="18"/>
        </w:rPr>
        <w:t>右所示的变量依赖</w:t>
      </w:r>
      <w:r>
        <w:rPr>
          <w:rFonts w:ascii="CMR9" w:hAnsi="CMR9" w:cs="CMR9" w:hint="eastAsia"/>
          <w:kern w:val="0"/>
          <w:sz w:val="18"/>
          <w:szCs w:val="18"/>
        </w:rPr>
        <w:t>Hasse</w:t>
      </w:r>
      <w:r>
        <w:rPr>
          <w:rFonts w:ascii="CMR9" w:hAnsi="CMR9" w:cs="CMR9" w:hint="eastAsia"/>
          <w:kern w:val="0"/>
          <w:sz w:val="18"/>
          <w:szCs w:val="18"/>
        </w:rPr>
        <w:t>图。</w:t>
      </w:r>
    </w:p>
    <w:p w14:paraId="5E1C4F86" w14:textId="77777777" w:rsidR="00FE4ADE" w:rsidRPr="00237D0A" w:rsidRDefault="00FE4ADE" w:rsidP="00FE4ADE">
      <w:pPr>
        <w:pStyle w:val="a5"/>
        <w:numPr>
          <w:ilvl w:val="1"/>
          <w:numId w:val="1"/>
        </w:numPr>
        <w:ind w:firstLineChars="0"/>
        <w:rPr>
          <w:rFonts w:ascii="CMR9" w:hAnsi="CMR9" w:cs="CMR9"/>
          <w:kern w:val="0"/>
          <w:szCs w:val="18"/>
        </w:rPr>
      </w:pPr>
      <w:r w:rsidRPr="00237D0A">
        <w:rPr>
          <w:rFonts w:ascii="CMR9" w:hAnsi="CMR9" w:cs="CMR9" w:hint="eastAsia"/>
          <w:kern w:val="0"/>
          <w:szCs w:val="18"/>
        </w:rPr>
        <w:t>变量分层</w:t>
      </w:r>
    </w:p>
    <w:p w14:paraId="7F23AC4E" w14:textId="77777777" w:rsidR="00FE4ADE" w:rsidRDefault="00FE4ADE" w:rsidP="00FE4ADE">
      <w:pPr>
        <w:ind w:leftChars="202" w:left="424" w:firstLineChars="200" w:firstLine="360"/>
        <w:rPr>
          <w:rFonts w:ascii="CMR9" w:hAnsi="CMR9" w:cs="CMR9"/>
          <w:kern w:val="0"/>
          <w:sz w:val="18"/>
          <w:szCs w:val="18"/>
        </w:rPr>
      </w:pPr>
      <w:r>
        <w:rPr>
          <w:rFonts w:ascii="CMR9" w:hAnsi="CMR9" w:cs="CMR9" w:hint="eastAsia"/>
          <w:kern w:val="0"/>
          <w:sz w:val="18"/>
          <w:szCs w:val="18"/>
        </w:rPr>
        <w:t>Hasse</w:t>
      </w:r>
      <w:r>
        <w:rPr>
          <w:rFonts w:ascii="CMR9" w:hAnsi="CMR9" w:cs="CMR9" w:hint="eastAsia"/>
          <w:kern w:val="0"/>
          <w:sz w:val="18"/>
          <w:szCs w:val="18"/>
        </w:rPr>
        <w:t>图中的节点按照变量集合的依赖关系从底向上排列，根据节点在</w:t>
      </w:r>
      <w:r>
        <w:rPr>
          <w:rFonts w:ascii="CMR9" w:hAnsi="CMR9" w:cs="CMR9" w:hint="eastAsia"/>
          <w:kern w:val="0"/>
          <w:sz w:val="18"/>
          <w:szCs w:val="18"/>
        </w:rPr>
        <w:t>Hasse</w:t>
      </w:r>
      <w:r>
        <w:rPr>
          <w:rFonts w:ascii="CMR9" w:hAnsi="CMR9" w:cs="CMR9" w:hint="eastAsia"/>
          <w:kern w:val="0"/>
          <w:sz w:val="18"/>
          <w:szCs w:val="18"/>
        </w:rPr>
        <w:t>图中的层次可以直接得到变量集合之间的层次关系，即如果</w:t>
      </w:r>
      <w:r>
        <w:rPr>
          <w:rFonts w:ascii="CMR9" w:hAnsi="CMR9" w:cs="CMR9" w:hint="eastAsia"/>
          <w:kern w:val="0"/>
          <w:sz w:val="18"/>
          <w:szCs w:val="18"/>
        </w:rPr>
        <w:t>Hasse</w:t>
      </w:r>
      <w:r>
        <w:rPr>
          <w:rFonts w:ascii="CMR9" w:hAnsi="CMR9" w:cs="CMR9" w:hint="eastAsia"/>
          <w:kern w:val="0"/>
          <w:sz w:val="18"/>
          <w:szCs w:val="18"/>
        </w:rPr>
        <w:t>图的高度为</w:t>
      </w:r>
      <w:r>
        <w:rPr>
          <w:rFonts w:ascii="CMR9" w:hAnsi="CMR9" w:cs="CMR9" w:hint="eastAsia"/>
          <w:kern w:val="0"/>
          <w:sz w:val="18"/>
          <w:szCs w:val="18"/>
        </w:rPr>
        <w:t>h</w:t>
      </w:r>
      <w:r>
        <w:rPr>
          <w:rFonts w:ascii="CMR9" w:hAnsi="CMR9" w:cs="CMR9" w:hint="eastAsia"/>
          <w:kern w:val="0"/>
          <w:sz w:val="18"/>
          <w:szCs w:val="18"/>
        </w:rPr>
        <w:t>，则表示循环中所有的变量可以分为</w:t>
      </w:r>
      <w:r>
        <w:rPr>
          <w:rFonts w:ascii="CMR9" w:hAnsi="CMR9" w:cs="CMR9" w:hint="eastAsia"/>
          <w:kern w:val="0"/>
          <w:sz w:val="18"/>
          <w:szCs w:val="18"/>
        </w:rPr>
        <w:t>h</w:t>
      </w:r>
      <w:r>
        <w:rPr>
          <w:rFonts w:ascii="CMR9" w:hAnsi="CMR9" w:cs="CMR9" w:hint="eastAsia"/>
          <w:kern w:val="0"/>
          <w:sz w:val="18"/>
          <w:szCs w:val="18"/>
        </w:rPr>
        <w:t>层；如果节点</w:t>
      </w:r>
      <w:r>
        <w:rPr>
          <w:rFonts w:ascii="CMR9" w:hAnsi="CMR9" w:cs="CMR9" w:hint="eastAsia"/>
          <w:kern w:val="0"/>
          <w:sz w:val="18"/>
          <w:szCs w:val="18"/>
        </w:rPr>
        <w:t>A</w:t>
      </w:r>
      <w:r>
        <w:rPr>
          <w:rFonts w:ascii="CMR9" w:hAnsi="CMR9" w:cs="CMR9" w:hint="eastAsia"/>
          <w:kern w:val="0"/>
          <w:sz w:val="18"/>
          <w:szCs w:val="18"/>
        </w:rPr>
        <w:t>出现在</w:t>
      </w:r>
      <w:r>
        <w:rPr>
          <w:rFonts w:ascii="CMR9" w:hAnsi="CMR9" w:cs="CMR9" w:hint="eastAsia"/>
          <w:kern w:val="0"/>
          <w:sz w:val="18"/>
          <w:szCs w:val="18"/>
        </w:rPr>
        <w:t>Hasse</w:t>
      </w:r>
      <w:r>
        <w:rPr>
          <w:rFonts w:ascii="CMR9" w:hAnsi="CMR9" w:cs="CMR9" w:hint="eastAsia"/>
          <w:kern w:val="0"/>
          <w:sz w:val="18"/>
          <w:szCs w:val="18"/>
        </w:rPr>
        <w:t>图的第</w:t>
      </w:r>
      <w:r>
        <w:rPr>
          <w:rFonts w:ascii="CMR9" w:hAnsi="CMR9" w:cs="CMR9" w:hint="eastAsia"/>
          <w:kern w:val="0"/>
          <w:sz w:val="18"/>
          <w:szCs w:val="18"/>
        </w:rPr>
        <w:t>i</w:t>
      </w:r>
      <w:r>
        <w:rPr>
          <w:rFonts w:ascii="CMR9" w:hAnsi="CMR9" w:cs="CMR9" w:hint="eastAsia"/>
          <w:kern w:val="0"/>
          <w:sz w:val="18"/>
          <w:szCs w:val="18"/>
        </w:rPr>
        <w:t>层（</w:t>
      </w:r>
      <w:r>
        <w:rPr>
          <w:rFonts w:ascii="CMR9" w:hAnsi="CMR9" w:cs="CMR9" w:hint="eastAsia"/>
          <w:kern w:val="0"/>
          <w:sz w:val="18"/>
          <w:szCs w:val="18"/>
        </w:rPr>
        <w:t>0&lt;=i&lt;h</w:t>
      </w:r>
      <w:r>
        <w:rPr>
          <w:rFonts w:ascii="CMR9" w:hAnsi="CMR9" w:cs="CMR9" w:hint="eastAsia"/>
          <w:kern w:val="0"/>
          <w:sz w:val="18"/>
          <w:szCs w:val="18"/>
        </w:rPr>
        <w:t>），则</w:t>
      </w:r>
      <w:r>
        <w:rPr>
          <w:rFonts w:ascii="CMR9" w:hAnsi="CMR9" w:cs="CMR9" w:hint="eastAsia"/>
          <w:kern w:val="0"/>
          <w:sz w:val="18"/>
          <w:szCs w:val="18"/>
        </w:rPr>
        <w:t>A</w:t>
      </w:r>
      <w:r>
        <w:rPr>
          <w:rFonts w:ascii="CMR9" w:hAnsi="CMR9" w:cs="CMR9" w:hint="eastAsia"/>
          <w:kern w:val="0"/>
          <w:sz w:val="18"/>
          <w:szCs w:val="18"/>
        </w:rPr>
        <w:t>中的所有变量为循环的第</w:t>
      </w:r>
      <w:r>
        <w:rPr>
          <w:rFonts w:ascii="CMR9" w:hAnsi="CMR9" w:cs="CMR9" w:hint="eastAsia"/>
          <w:kern w:val="0"/>
          <w:sz w:val="18"/>
          <w:szCs w:val="18"/>
        </w:rPr>
        <w:t>i</w:t>
      </w:r>
      <w:r>
        <w:rPr>
          <w:rFonts w:ascii="CMR9" w:hAnsi="CMR9" w:cs="CMR9" w:hint="eastAsia"/>
          <w:kern w:val="0"/>
          <w:sz w:val="18"/>
          <w:szCs w:val="18"/>
        </w:rPr>
        <w:t>层变量。</w:t>
      </w:r>
    </w:p>
    <w:p w14:paraId="16962A5E" w14:textId="4794AEFB" w:rsidR="00FE4ADE" w:rsidRDefault="00FE4ADE" w:rsidP="00FE4ADE">
      <w:pPr>
        <w:ind w:leftChars="202" w:left="424" w:firstLineChars="200" w:firstLine="360"/>
        <w:rPr>
          <w:rFonts w:ascii="CMR9" w:hAnsi="CMR9" w:cs="CMR9"/>
          <w:kern w:val="0"/>
          <w:sz w:val="18"/>
          <w:szCs w:val="18"/>
        </w:rPr>
      </w:pPr>
      <w:r>
        <w:rPr>
          <w:rFonts w:ascii="CMR9" w:hAnsi="CMR9" w:cs="CMR9" w:hint="eastAsia"/>
          <w:kern w:val="0"/>
          <w:sz w:val="18"/>
          <w:szCs w:val="18"/>
        </w:rPr>
        <w:t>例如：根据</w:t>
      </w:r>
      <w:r w:rsidR="000663DC">
        <w:rPr>
          <w:rFonts w:ascii="CMR9" w:hAnsi="CMR9" w:cs="CMR9" w:hint="eastAsia"/>
          <w:kern w:val="0"/>
          <w:sz w:val="18"/>
          <w:szCs w:val="18"/>
        </w:rPr>
        <w:t>Figure 5</w:t>
      </w:r>
      <w:r>
        <w:rPr>
          <w:rFonts w:ascii="CMR9" w:hAnsi="CMR9" w:cs="CMR9"/>
          <w:kern w:val="0"/>
          <w:sz w:val="18"/>
          <w:szCs w:val="18"/>
        </w:rPr>
        <w:t xml:space="preserve"> </w:t>
      </w:r>
      <w:r>
        <w:rPr>
          <w:rFonts w:ascii="CMR9" w:hAnsi="CMR9" w:cs="CMR9" w:hint="eastAsia"/>
          <w:kern w:val="0"/>
          <w:sz w:val="18"/>
          <w:szCs w:val="18"/>
        </w:rPr>
        <w:t>右一中的变量依赖</w:t>
      </w:r>
      <w:r>
        <w:rPr>
          <w:rFonts w:ascii="CMR9" w:hAnsi="CMR9" w:cs="CMR9" w:hint="eastAsia"/>
          <w:kern w:val="0"/>
          <w:sz w:val="18"/>
          <w:szCs w:val="18"/>
        </w:rPr>
        <w:t>Hasse</w:t>
      </w:r>
      <w:r>
        <w:rPr>
          <w:rFonts w:ascii="CMR9" w:hAnsi="CMR9" w:cs="CMR9" w:hint="eastAsia"/>
          <w:kern w:val="0"/>
          <w:sz w:val="18"/>
          <w:szCs w:val="18"/>
        </w:rPr>
        <w:t>图可知，循环中所有变量可以分为</w:t>
      </w:r>
      <w:r>
        <w:rPr>
          <w:rFonts w:ascii="CMR9" w:hAnsi="CMR9" w:cs="CMR9" w:hint="eastAsia"/>
          <w:kern w:val="0"/>
          <w:sz w:val="18"/>
          <w:szCs w:val="18"/>
        </w:rPr>
        <w:t>3</w:t>
      </w:r>
      <w:r>
        <w:rPr>
          <w:rFonts w:ascii="CMR9" w:hAnsi="CMR9" w:cs="CMR9" w:hint="eastAsia"/>
          <w:kern w:val="0"/>
          <w:sz w:val="18"/>
          <w:szCs w:val="18"/>
        </w:rPr>
        <w:t>层，其中</w:t>
      </w:r>
      <w:r>
        <w:rPr>
          <w:rFonts w:ascii="CMR9" w:hAnsi="CMR9" w:cs="CMR9" w:hint="eastAsia"/>
          <w:kern w:val="0"/>
          <w:sz w:val="18"/>
          <w:szCs w:val="18"/>
        </w:rPr>
        <w:t>t</w:t>
      </w:r>
      <w:r>
        <w:rPr>
          <w:rFonts w:ascii="CMR9" w:hAnsi="CMR9" w:cs="CMR9" w:hint="eastAsia"/>
          <w:kern w:val="0"/>
          <w:sz w:val="18"/>
          <w:szCs w:val="18"/>
        </w:rPr>
        <w:t>、</w:t>
      </w:r>
      <w:r>
        <w:rPr>
          <w:rFonts w:ascii="CMR9" w:hAnsi="CMR9" w:cs="CMR9" w:hint="eastAsia"/>
          <w:kern w:val="0"/>
          <w:sz w:val="18"/>
          <w:szCs w:val="18"/>
        </w:rPr>
        <w:t>u</w:t>
      </w:r>
      <w:r>
        <w:rPr>
          <w:rFonts w:ascii="CMR9" w:hAnsi="CMR9" w:cs="CMR9" w:hint="eastAsia"/>
          <w:kern w:val="0"/>
          <w:sz w:val="18"/>
          <w:szCs w:val="18"/>
        </w:rPr>
        <w:t>是</w:t>
      </w:r>
      <w:r>
        <w:rPr>
          <w:rFonts w:ascii="CMR9" w:hAnsi="CMR9" w:cs="CMR9" w:hint="eastAsia"/>
          <w:kern w:val="0"/>
          <w:sz w:val="18"/>
          <w:szCs w:val="18"/>
        </w:rPr>
        <w:t>0</w:t>
      </w:r>
      <w:r>
        <w:rPr>
          <w:rFonts w:ascii="CMR9" w:hAnsi="CMR9" w:cs="CMR9" w:hint="eastAsia"/>
          <w:kern w:val="0"/>
          <w:sz w:val="18"/>
          <w:szCs w:val="18"/>
        </w:rPr>
        <w:t>层变量，</w:t>
      </w:r>
      <w:r>
        <w:rPr>
          <w:rFonts w:ascii="CMR9" w:hAnsi="CMR9" w:cs="CMR9" w:hint="eastAsia"/>
          <w:kern w:val="0"/>
          <w:sz w:val="18"/>
          <w:szCs w:val="18"/>
        </w:rPr>
        <w:t>x</w:t>
      </w:r>
      <w:r>
        <w:rPr>
          <w:rFonts w:ascii="CMR9" w:hAnsi="CMR9" w:cs="CMR9" w:hint="eastAsia"/>
          <w:kern w:val="0"/>
          <w:sz w:val="18"/>
          <w:szCs w:val="18"/>
        </w:rPr>
        <w:t>、</w:t>
      </w:r>
      <w:r>
        <w:rPr>
          <w:rFonts w:ascii="CMR9" w:hAnsi="CMR9" w:cs="CMR9" w:hint="eastAsia"/>
          <w:kern w:val="0"/>
          <w:sz w:val="18"/>
          <w:szCs w:val="18"/>
        </w:rPr>
        <w:t>y</w:t>
      </w:r>
      <w:r>
        <w:rPr>
          <w:rFonts w:ascii="CMR9" w:hAnsi="CMR9" w:cs="CMR9" w:hint="eastAsia"/>
          <w:kern w:val="0"/>
          <w:sz w:val="18"/>
          <w:szCs w:val="18"/>
        </w:rPr>
        <w:t>是</w:t>
      </w:r>
      <w:r>
        <w:rPr>
          <w:rFonts w:ascii="CMR9" w:hAnsi="CMR9" w:cs="CMR9" w:hint="eastAsia"/>
          <w:kern w:val="0"/>
          <w:sz w:val="18"/>
          <w:szCs w:val="18"/>
        </w:rPr>
        <w:t>1</w:t>
      </w:r>
      <w:r>
        <w:rPr>
          <w:rFonts w:ascii="CMR9" w:hAnsi="CMR9" w:cs="CMR9" w:hint="eastAsia"/>
          <w:kern w:val="0"/>
          <w:sz w:val="18"/>
          <w:szCs w:val="18"/>
        </w:rPr>
        <w:t>层变量，变量</w:t>
      </w:r>
      <w:r>
        <w:rPr>
          <w:rFonts w:ascii="CMR9" w:hAnsi="CMR9" w:cs="CMR9" w:hint="eastAsia"/>
          <w:kern w:val="0"/>
          <w:sz w:val="18"/>
          <w:szCs w:val="18"/>
        </w:rPr>
        <w:t>z</w:t>
      </w:r>
      <w:r>
        <w:rPr>
          <w:rFonts w:ascii="CMR9" w:hAnsi="CMR9" w:cs="CMR9" w:hint="eastAsia"/>
          <w:kern w:val="0"/>
          <w:sz w:val="18"/>
          <w:szCs w:val="18"/>
        </w:rPr>
        <w:t>为</w:t>
      </w:r>
      <w:r>
        <w:rPr>
          <w:rFonts w:ascii="CMR9" w:hAnsi="CMR9" w:cs="CMR9" w:hint="eastAsia"/>
          <w:kern w:val="0"/>
          <w:sz w:val="18"/>
          <w:szCs w:val="18"/>
        </w:rPr>
        <w:t>2</w:t>
      </w:r>
      <w:r>
        <w:rPr>
          <w:rFonts w:ascii="CMR9" w:hAnsi="CMR9" w:cs="CMR9" w:hint="eastAsia"/>
          <w:kern w:val="0"/>
          <w:sz w:val="18"/>
          <w:szCs w:val="18"/>
        </w:rPr>
        <w:t>层变量。</w:t>
      </w:r>
    </w:p>
    <w:p w14:paraId="19E41FB5" w14:textId="77777777" w:rsidR="00FE4ADE" w:rsidRPr="00237D0A" w:rsidRDefault="00FE4ADE" w:rsidP="00FE4ADE">
      <w:pPr>
        <w:pStyle w:val="a5"/>
        <w:numPr>
          <w:ilvl w:val="1"/>
          <w:numId w:val="1"/>
        </w:numPr>
        <w:ind w:firstLineChars="0"/>
        <w:rPr>
          <w:rFonts w:ascii="CMR9" w:hAnsi="CMR9" w:cs="CMR9"/>
          <w:kern w:val="0"/>
          <w:szCs w:val="18"/>
        </w:rPr>
      </w:pPr>
      <w:r w:rsidRPr="00237D0A">
        <w:rPr>
          <w:rFonts w:ascii="CMR9" w:hAnsi="CMR9" w:cs="CMR9" w:hint="eastAsia"/>
          <w:kern w:val="0"/>
          <w:szCs w:val="18"/>
        </w:rPr>
        <w:t>基于变量分层的循环切片</w:t>
      </w:r>
    </w:p>
    <w:p w14:paraId="5FA12823" w14:textId="77777777" w:rsidR="00FE4ADE" w:rsidRDefault="00FE4ADE" w:rsidP="00FE4ADE">
      <w:pPr>
        <w:ind w:leftChars="202" w:left="424" w:firstLine="1"/>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设循环中变量共可分为</w:t>
      </w:r>
      <w:r>
        <w:rPr>
          <w:rFonts w:ascii="CMR9" w:hAnsi="CMR9" w:cs="CMR9" w:hint="eastAsia"/>
          <w:kern w:val="0"/>
          <w:sz w:val="18"/>
          <w:szCs w:val="18"/>
        </w:rPr>
        <w:t>n</w:t>
      </w:r>
      <w:r>
        <w:rPr>
          <w:rFonts w:ascii="CMR9" w:hAnsi="CMR9" w:cs="CMR9"/>
          <w:kern w:val="0"/>
          <w:sz w:val="18"/>
          <w:szCs w:val="18"/>
        </w:rPr>
        <w:t>+1</w:t>
      </w:r>
      <w:r>
        <w:rPr>
          <w:rFonts w:ascii="CMR9" w:hAnsi="CMR9" w:cs="CMR9" w:hint="eastAsia"/>
          <w:kern w:val="0"/>
          <w:sz w:val="18"/>
          <w:szCs w:val="18"/>
        </w:rPr>
        <w:t>层</w:t>
      </w:r>
      <w:r>
        <w:rPr>
          <w:rFonts w:ascii="CMR9" w:hAnsi="CMR9" w:cs="CMR9" w:hint="eastAsia"/>
          <w:kern w:val="0"/>
          <w:sz w:val="18"/>
          <w:szCs w:val="18"/>
        </w:rPr>
        <w:t>(</w:t>
      </w:r>
      <w:r>
        <w:rPr>
          <w:rFonts w:ascii="CMR9" w:hAnsi="CMR9" w:cs="CMR9" w:hint="eastAsia"/>
          <w:kern w:val="0"/>
          <w:sz w:val="18"/>
          <w:szCs w:val="18"/>
        </w:rPr>
        <w:t>编号分别是从</w:t>
      </w:r>
      <w:r>
        <w:rPr>
          <w:rFonts w:ascii="CMR9" w:hAnsi="CMR9" w:cs="CMR9" w:hint="eastAsia"/>
          <w:kern w:val="0"/>
          <w:sz w:val="18"/>
          <w:szCs w:val="18"/>
        </w:rPr>
        <w:t>0</w:t>
      </w:r>
      <w:r>
        <w:rPr>
          <w:rFonts w:ascii="CMR9" w:hAnsi="CMR9" w:cs="CMR9" w:hint="eastAsia"/>
          <w:kern w:val="0"/>
          <w:sz w:val="18"/>
          <w:szCs w:val="18"/>
        </w:rPr>
        <w:t>到</w:t>
      </w:r>
      <w:r>
        <w:rPr>
          <w:rFonts w:ascii="CMR9" w:hAnsi="CMR9" w:cs="CMR9" w:hint="eastAsia"/>
          <w:kern w:val="0"/>
          <w:sz w:val="18"/>
          <w:szCs w:val="18"/>
        </w:rPr>
        <w:t>n)</w:t>
      </w:r>
      <w:r>
        <w:rPr>
          <w:rFonts w:ascii="CMR9" w:hAnsi="CMR9" w:cs="CMR9" w:hint="eastAsia"/>
          <w:kern w:val="0"/>
          <w:sz w:val="18"/>
          <w:szCs w:val="18"/>
        </w:rPr>
        <w:t>，则对于任意的</w:t>
      </w:r>
      <w:r>
        <w:rPr>
          <w:rFonts w:ascii="CMR9" w:hAnsi="CMR9" w:cs="CMR9" w:hint="eastAsia"/>
          <w:kern w:val="0"/>
          <w:sz w:val="18"/>
          <w:szCs w:val="18"/>
        </w:rPr>
        <w:t>i&gt;=0,i&lt;=n</w:t>
      </w:r>
      <w:r>
        <w:rPr>
          <w:rFonts w:ascii="CMR9" w:hAnsi="CMR9" w:cs="CMR9" w:hint="eastAsia"/>
          <w:kern w:val="0"/>
          <w:sz w:val="18"/>
          <w:szCs w:val="18"/>
        </w:rPr>
        <w:t>，基于第</w:t>
      </w:r>
      <w:r>
        <w:rPr>
          <w:rFonts w:ascii="CMR9" w:hAnsi="CMR9" w:cs="CMR9" w:hint="eastAsia"/>
          <w:kern w:val="0"/>
          <w:sz w:val="18"/>
          <w:szCs w:val="18"/>
        </w:rPr>
        <w:t>i</w:t>
      </w:r>
      <w:r>
        <w:rPr>
          <w:rFonts w:ascii="CMR9" w:hAnsi="CMR9" w:cs="CMR9" w:hint="eastAsia"/>
          <w:kern w:val="0"/>
          <w:sz w:val="18"/>
          <w:szCs w:val="18"/>
        </w:rPr>
        <w:t>层变量对循环体进行切片</w:t>
      </w:r>
      <w:r>
        <w:rPr>
          <w:rFonts w:ascii="CMR9" w:hAnsi="CMR9" w:cs="CMR9" w:hint="eastAsia"/>
          <w:kern w:val="0"/>
          <w:sz w:val="18"/>
          <w:szCs w:val="18"/>
        </w:rPr>
        <w:t>[13]</w:t>
      </w:r>
      <w:r>
        <w:rPr>
          <w:rFonts w:ascii="CMR9" w:hAnsi="CMR9" w:cs="CMR9" w:hint="eastAsia"/>
          <w:kern w:val="0"/>
          <w:sz w:val="18"/>
          <w:szCs w:val="18"/>
        </w:rPr>
        <w:t>，设从</w:t>
      </w:r>
      <w:r>
        <w:rPr>
          <w:rFonts w:ascii="CMR9" w:hAnsi="CMR9" w:cs="CMR9" w:hint="eastAsia"/>
          <w:kern w:val="0"/>
          <w:sz w:val="18"/>
          <w:szCs w:val="18"/>
        </w:rPr>
        <w:t>0</w:t>
      </w:r>
      <w:r>
        <w:rPr>
          <w:rFonts w:ascii="CMR9" w:hAnsi="CMR9" w:cs="CMR9" w:hint="eastAsia"/>
          <w:kern w:val="0"/>
          <w:sz w:val="18"/>
          <w:szCs w:val="18"/>
        </w:rPr>
        <w:t>层变量到</w:t>
      </w:r>
      <w:r>
        <w:rPr>
          <w:rFonts w:ascii="CMR9" w:hAnsi="CMR9" w:cs="CMR9" w:hint="eastAsia"/>
          <w:kern w:val="0"/>
          <w:sz w:val="18"/>
          <w:szCs w:val="18"/>
        </w:rPr>
        <w:t>i</w:t>
      </w:r>
      <w:r>
        <w:rPr>
          <w:rFonts w:ascii="CMR9" w:hAnsi="CMR9" w:cs="CMR9" w:hint="eastAsia"/>
          <w:kern w:val="0"/>
          <w:sz w:val="18"/>
          <w:szCs w:val="18"/>
        </w:rPr>
        <w:t>层变量中的所有变量构成的集合为</w:t>
      </w:r>
      <w:r>
        <w:rPr>
          <w:rFonts w:ascii="CMR9" w:hAnsi="CMR9" w:cs="CMR9" w:hint="eastAsia"/>
          <w:kern w:val="0"/>
          <w:sz w:val="18"/>
          <w:szCs w:val="18"/>
        </w:rPr>
        <w:t>S</w:t>
      </w:r>
      <w:r>
        <w:rPr>
          <w:rFonts w:ascii="CMR9" w:hAnsi="CMR9" w:cs="CMR9" w:hint="eastAsia"/>
          <w:kern w:val="0"/>
          <w:sz w:val="18"/>
          <w:szCs w:val="18"/>
        </w:rPr>
        <w:t>，设</w:t>
      </w:r>
      <w:r>
        <w:rPr>
          <w:rFonts w:ascii="CMR9" w:hAnsi="CMR9" w:cs="CMR9" w:hint="eastAsia"/>
          <w:kern w:val="0"/>
          <w:sz w:val="18"/>
          <w:szCs w:val="18"/>
        </w:rPr>
        <w:t>USE</w:t>
      </w:r>
      <w:r>
        <w:rPr>
          <w:rFonts w:ascii="CMR9" w:hAnsi="CMR9" w:cs="CMR9"/>
          <w:kern w:val="0"/>
          <w:sz w:val="18"/>
          <w:szCs w:val="18"/>
        </w:rPr>
        <w:t>[S]</w:t>
      </w:r>
      <w:r>
        <w:rPr>
          <w:rFonts w:ascii="CMR9" w:hAnsi="CMR9" w:cs="CMR9" w:hint="eastAsia"/>
          <w:kern w:val="0"/>
          <w:sz w:val="18"/>
          <w:szCs w:val="18"/>
        </w:rPr>
        <w:t>表示语句</w:t>
      </w:r>
      <w:r>
        <w:rPr>
          <w:rFonts w:ascii="CMR9" w:hAnsi="CMR9" w:cs="CMR9" w:hint="eastAsia"/>
          <w:kern w:val="0"/>
          <w:sz w:val="18"/>
          <w:szCs w:val="18"/>
        </w:rPr>
        <w:t>S</w:t>
      </w:r>
      <w:r>
        <w:rPr>
          <w:rFonts w:ascii="CMR9" w:hAnsi="CMR9" w:cs="CMR9" w:hint="eastAsia"/>
          <w:kern w:val="0"/>
          <w:sz w:val="18"/>
          <w:szCs w:val="18"/>
        </w:rPr>
        <w:t>读取变量的集合，</w:t>
      </w:r>
      <w:r>
        <w:rPr>
          <w:rFonts w:ascii="CMR9" w:hAnsi="CMR9" w:cs="CMR9" w:hint="eastAsia"/>
          <w:kern w:val="0"/>
          <w:sz w:val="18"/>
          <w:szCs w:val="18"/>
        </w:rPr>
        <w:t>DEF[S]</w:t>
      </w:r>
      <w:r>
        <w:rPr>
          <w:rFonts w:ascii="CMR9" w:hAnsi="CMR9" w:cs="CMR9" w:hint="eastAsia"/>
          <w:kern w:val="0"/>
          <w:sz w:val="18"/>
          <w:szCs w:val="18"/>
        </w:rPr>
        <w:t>表示语句</w:t>
      </w:r>
      <w:r>
        <w:rPr>
          <w:rFonts w:ascii="CMR9" w:hAnsi="CMR9" w:cs="CMR9" w:hint="eastAsia"/>
          <w:kern w:val="0"/>
          <w:sz w:val="18"/>
          <w:szCs w:val="18"/>
        </w:rPr>
        <w:t>S</w:t>
      </w:r>
      <w:r>
        <w:rPr>
          <w:rFonts w:ascii="CMR9" w:hAnsi="CMR9" w:cs="CMR9" w:hint="eastAsia"/>
          <w:kern w:val="0"/>
          <w:sz w:val="18"/>
          <w:szCs w:val="18"/>
        </w:rPr>
        <w:t>所定义的变量的集合。</w:t>
      </w:r>
    </w:p>
    <w:p w14:paraId="448DA832" w14:textId="77777777" w:rsidR="00FE4ADE" w:rsidRDefault="00FE4ADE" w:rsidP="00FE4ADE">
      <w:pPr>
        <w:ind w:leftChars="202" w:left="424" w:firstLineChars="1" w:firstLine="2"/>
        <w:rPr>
          <w:rFonts w:ascii="CMR9" w:hAnsi="CMR9" w:cs="CMR9"/>
          <w:kern w:val="0"/>
          <w:sz w:val="18"/>
          <w:szCs w:val="18"/>
        </w:rPr>
      </w:pPr>
      <w:r>
        <w:rPr>
          <w:rFonts w:ascii="CMR9" w:hAnsi="CMR9" w:cs="CMR9" w:hint="eastAsia"/>
          <w:kern w:val="0"/>
          <w:sz w:val="18"/>
          <w:szCs w:val="18"/>
        </w:rPr>
        <w:t>（</w:t>
      </w:r>
      <w:r>
        <w:rPr>
          <w:rFonts w:ascii="CMR9" w:hAnsi="CMR9" w:cs="CMR9" w:hint="eastAsia"/>
          <w:kern w:val="0"/>
          <w:sz w:val="18"/>
          <w:szCs w:val="18"/>
        </w:rPr>
        <w:t>1</w:t>
      </w:r>
      <w:r>
        <w:rPr>
          <w:rFonts w:ascii="CMR9" w:hAnsi="CMR9" w:cs="CMR9" w:hint="eastAsia"/>
          <w:kern w:val="0"/>
          <w:sz w:val="18"/>
          <w:szCs w:val="18"/>
        </w:rPr>
        <w:t>）对于所有出现在</w:t>
      </w:r>
      <w:r>
        <w:rPr>
          <w:rFonts w:ascii="CMR9" w:hAnsi="CMR9" w:cs="CMR9" w:hint="eastAsia"/>
          <w:kern w:val="0"/>
          <w:sz w:val="18"/>
          <w:szCs w:val="18"/>
        </w:rPr>
        <w:t>L</w:t>
      </w:r>
      <w:r>
        <w:rPr>
          <w:rFonts w:ascii="CMR9" w:hAnsi="CMR9" w:cs="CMR9" w:hint="eastAsia"/>
          <w:kern w:val="0"/>
          <w:sz w:val="18"/>
          <w:szCs w:val="18"/>
        </w:rPr>
        <w:t>中的赋值语句</w:t>
      </w:r>
      <w:r>
        <w:rPr>
          <w:rFonts w:ascii="CMR9" w:hAnsi="CMR9" w:cs="CMR9" w:hint="eastAsia"/>
          <w:kern w:val="0"/>
          <w:sz w:val="18"/>
          <w:szCs w:val="18"/>
        </w:rPr>
        <w:t>sa</w:t>
      </w:r>
      <w:r>
        <w:rPr>
          <w:rFonts w:ascii="CMR9" w:hAnsi="CMR9" w:cs="CMR9" w:hint="eastAsia"/>
          <w:kern w:val="0"/>
          <w:sz w:val="18"/>
          <w:szCs w:val="18"/>
        </w:rPr>
        <w:t>，如果</w:t>
      </w:r>
      <w:r>
        <w:rPr>
          <w:rFonts w:ascii="CMR9" w:hAnsi="CMR9" w:cs="CMR9" w:hint="eastAsia"/>
          <w:kern w:val="0"/>
          <w:sz w:val="18"/>
          <w:szCs w:val="18"/>
        </w:rPr>
        <w:t>DEF[sa]</w:t>
      </w:r>
      <w:r>
        <w:rPr>
          <w:rFonts w:ascii="CMR9" w:hAnsi="CMR9" w:cs="CMR9" w:hint="eastAsia"/>
          <w:kern w:val="0"/>
          <w:sz w:val="18"/>
          <w:szCs w:val="18"/>
        </w:rPr>
        <w:t>包含于</w:t>
      </w:r>
      <w:r>
        <w:rPr>
          <w:rFonts w:ascii="CMR9" w:hAnsi="CMR9" w:cs="CMR9" w:hint="eastAsia"/>
          <w:kern w:val="0"/>
          <w:sz w:val="18"/>
          <w:szCs w:val="18"/>
        </w:rPr>
        <w:t>S</w:t>
      </w:r>
      <w:r>
        <w:rPr>
          <w:rFonts w:ascii="CMR9" w:hAnsi="CMR9" w:cs="CMR9" w:hint="eastAsia"/>
          <w:kern w:val="0"/>
          <w:sz w:val="18"/>
          <w:szCs w:val="18"/>
        </w:rPr>
        <w:t>，则保留</w:t>
      </w:r>
      <w:r>
        <w:rPr>
          <w:rFonts w:ascii="CMR9" w:hAnsi="CMR9" w:cs="CMR9" w:hint="eastAsia"/>
          <w:kern w:val="0"/>
          <w:sz w:val="18"/>
          <w:szCs w:val="18"/>
        </w:rPr>
        <w:t>L</w:t>
      </w:r>
      <w:r>
        <w:rPr>
          <w:rFonts w:ascii="CMR9" w:hAnsi="CMR9" w:cs="CMR9" w:hint="eastAsia"/>
          <w:kern w:val="0"/>
          <w:sz w:val="18"/>
          <w:szCs w:val="18"/>
        </w:rPr>
        <w:t>中的</w:t>
      </w:r>
      <w:r>
        <w:rPr>
          <w:rFonts w:ascii="CMR9" w:hAnsi="CMR9" w:cs="CMR9" w:hint="eastAsia"/>
          <w:kern w:val="0"/>
          <w:sz w:val="18"/>
          <w:szCs w:val="18"/>
        </w:rPr>
        <w:t>sa</w:t>
      </w:r>
      <w:r>
        <w:rPr>
          <w:rFonts w:ascii="CMR9" w:hAnsi="CMR9" w:cs="CMR9" w:hint="eastAsia"/>
          <w:kern w:val="0"/>
          <w:sz w:val="18"/>
          <w:szCs w:val="18"/>
        </w:rPr>
        <w:t>语句，否则删除该语句。</w:t>
      </w:r>
    </w:p>
    <w:p w14:paraId="097A6C12" w14:textId="77777777" w:rsidR="00FE4ADE" w:rsidRPr="001841D8" w:rsidRDefault="00FE4ADE" w:rsidP="00FE4ADE">
      <w:pPr>
        <w:ind w:leftChars="202" w:left="424" w:firstLineChars="1" w:firstLine="2"/>
        <w:rPr>
          <w:rFonts w:ascii="CMR9" w:hAnsi="CMR9" w:cs="CMR9"/>
          <w:kern w:val="0"/>
          <w:sz w:val="18"/>
          <w:szCs w:val="18"/>
        </w:rPr>
      </w:pPr>
      <w:r>
        <w:rPr>
          <w:rFonts w:ascii="CMR9" w:hAnsi="CMR9" w:cs="CMR9" w:hint="eastAsia"/>
          <w:kern w:val="0"/>
          <w:sz w:val="18"/>
          <w:szCs w:val="18"/>
        </w:rPr>
        <w:t>（</w:t>
      </w:r>
      <w:r>
        <w:rPr>
          <w:rFonts w:ascii="CMR9" w:hAnsi="CMR9" w:cs="CMR9" w:hint="eastAsia"/>
          <w:kern w:val="0"/>
          <w:sz w:val="18"/>
          <w:szCs w:val="18"/>
        </w:rPr>
        <w:t>2</w:t>
      </w:r>
      <w:r>
        <w:rPr>
          <w:rFonts w:ascii="CMR9" w:hAnsi="CMR9" w:cs="CMR9" w:hint="eastAsia"/>
          <w:kern w:val="0"/>
          <w:sz w:val="18"/>
          <w:szCs w:val="18"/>
        </w:rPr>
        <w:t>）对于所有出现在</w:t>
      </w:r>
      <w:r>
        <w:rPr>
          <w:rFonts w:ascii="CMR9" w:hAnsi="CMR9" w:cs="CMR9" w:hint="eastAsia"/>
          <w:kern w:val="0"/>
          <w:sz w:val="18"/>
          <w:szCs w:val="18"/>
        </w:rPr>
        <w:t>L</w:t>
      </w:r>
      <w:r>
        <w:rPr>
          <w:rFonts w:ascii="CMR9" w:hAnsi="CMR9" w:cs="CMR9" w:hint="eastAsia"/>
          <w:kern w:val="0"/>
          <w:sz w:val="18"/>
          <w:szCs w:val="18"/>
        </w:rPr>
        <w:t>中的所有条件语句</w:t>
      </w:r>
      <w:r>
        <w:rPr>
          <w:rFonts w:ascii="CMR9" w:hAnsi="CMR9" w:cs="CMR9" w:hint="eastAsia"/>
          <w:kern w:val="0"/>
          <w:sz w:val="18"/>
          <w:szCs w:val="18"/>
        </w:rPr>
        <w:t>sc</w:t>
      </w:r>
      <w:r>
        <w:rPr>
          <w:rFonts w:ascii="CMR9" w:hAnsi="CMR9" w:cs="CMR9" w:hint="eastAsia"/>
          <w:kern w:val="0"/>
          <w:sz w:val="18"/>
          <w:szCs w:val="18"/>
        </w:rPr>
        <w:t>，如果</w:t>
      </w:r>
      <w:r>
        <w:rPr>
          <w:rFonts w:ascii="CMR9" w:hAnsi="CMR9" w:cs="CMR9" w:hint="eastAsia"/>
          <w:kern w:val="0"/>
          <w:sz w:val="18"/>
          <w:szCs w:val="18"/>
        </w:rPr>
        <w:t>USE[s1]</w:t>
      </w:r>
      <w:r>
        <w:rPr>
          <w:rFonts w:ascii="CMR9" w:hAnsi="CMR9" w:cs="CMR9" w:hint="eastAsia"/>
          <w:kern w:val="0"/>
          <w:sz w:val="18"/>
          <w:szCs w:val="18"/>
        </w:rPr>
        <w:t>包含于</w:t>
      </w:r>
      <w:r>
        <w:rPr>
          <w:rFonts w:ascii="CMR9" w:hAnsi="CMR9" w:cs="CMR9" w:hint="eastAsia"/>
          <w:kern w:val="0"/>
          <w:sz w:val="18"/>
          <w:szCs w:val="18"/>
        </w:rPr>
        <w:t>S</w:t>
      </w:r>
      <w:r>
        <w:rPr>
          <w:rFonts w:ascii="CMR9" w:hAnsi="CMR9" w:cs="CMR9" w:hint="eastAsia"/>
          <w:kern w:val="0"/>
          <w:sz w:val="18"/>
          <w:szCs w:val="18"/>
        </w:rPr>
        <w:t>，则保留</w:t>
      </w:r>
      <w:r>
        <w:rPr>
          <w:rFonts w:ascii="CMR9" w:hAnsi="CMR9" w:cs="CMR9" w:hint="eastAsia"/>
          <w:kern w:val="0"/>
          <w:sz w:val="18"/>
          <w:szCs w:val="18"/>
        </w:rPr>
        <w:t>L</w:t>
      </w:r>
      <w:r>
        <w:rPr>
          <w:rFonts w:ascii="CMR9" w:hAnsi="CMR9" w:cs="CMR9" w:hint="eastAsia"/>
          <w:kern w:val="0"/>
          <w:sz w:val="18"/>
          <w:szCs w:val="18"/>
        </w:rPr>
        <w:t>中</w:t>
      </w:r>
      <w:r>
        <w:rPr>
          <w:rFonts w:ascii="CMR9" w:hAnsi="CMR9" w:cs="CMR9" w:hint="eastAsia"/>
          <w:kern w:val="0"/>
          <w:sz w:val="18"/>
          <w:szCs w:val="18"/>
        </w:rPr>
        <w:t>sc</w:t>
      </w:r>
      <w:r>
        <w:rPr>
          <w:rFonts w:ascii="CMR9" w:hAnsi="CMR9" w:cs="CMR9" w:hint="eastAsia"/>
          <w:kern w:val="0"/>
          <w:sz w:val="18"/>
          <w:szCs w:val="18"/>
        </w:rPr>
        <w:t>语句。当条件语句</w:t>
      </w:r>
      <w:r>
        <w:rPr>
          <w:rFonts w:ascii="CMR9" w:hAnsi="CMR9" w:cs="CMR9" w:hint="eastAsia"/>
          <w:kern w:val="0"/>
          <w:sz w:val="18"/>
          <w:szCs w:val="18"/>
        </w:rPr>
        <w:t>sc</w:t>
      </w:r>
      <w:r>
        <w:rPr>
          <w:rFonts w:ascii="CMR9" w:hAnsi="CMR9" w:cs="CMR9" w:hint="eastAsia"/>
          <w:kern w:val="0"/>
          <w:sz w:val="18"/>
          <w:szCs w:val="18"/>
        </w:rPr>
        <w:t>分别对应的真分支或假分支中不包含任何赋值语句时，则在相应分支中插入</w:t>
      </w:r>
      <w:r>
        <w:rPr>
          <w:rFonts w:ascii="CMR9" w:hAnsi="CMR9" w:cs="CMR9" w:hint="eastAsia"/>
          <w:kern w:val="0"/>
          <w:sz w:val="18"/>
          <w:szCs w:val="18"/>
        </w:rPr>
        <w:t>skip</w:t>
      </w:r>
      <w:r>
        <w:rPr>
          <w:rFonts w:ascii="CMR9" w:hAnsi="CMR9" w:cs="CMR9" w:hint="eastAsia"/>
          <w:kern w:val="0"/>
          <w:sz w:val="18"/>
          <w:szCs w:val="18"/>
        </w:rPr>
        <w:t>；语句。</w:t>
      </w:r>
      <w:r>
        <w:rPr>
          <w:rFonts w:ascii="CMR9" w:hAnsi="CMR9" w:cs="CMR9"/>
          <w:kern w:val="0"/>
          <w:sz w:val="18"/>
          <w:szCs w:val="18"/>
        </w:rPr>
        <w:t xml:space="preserve"> </w:t>
      </w:r>
    </w:p>
    <w:p w14:paraId="3890A337"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经过上述两步操作即可得到基于前（低于）</w:t>
      </w:r>
      <w:r>
        <w:rPr>
          <w:rFonts w:ascii="CMR9" w:hAnsi="CMR9" w:cs="CMR9" w:hint="eastAsia"/>
          <w:kern w:val="0"/>
          <w:sz w:val="18"/>
          <w:szCs w:val="18"/>
        </w:rPr>
        <w:t>i</w:t>
      </w:r>
      <w:r>
        <w:rPr>
          <w:rFonts w:ascii="CMR9" w:hAnsi="CMR9" w:cs="CMR9" w:hint="eastAsia"/>
          <w:kern w:val="0"/>
          <w:sz w:val="18"/>
          <w:szCs w:val="18"/>
        </w:rPr>
        <w:t>层变量进行切片得到的子循环体</w:t>
      </w:r>
      <w:r>
        <w:rPr>
          <w:rFonts w:ascii="CMR9" w:hAnsi="CMR9" w:cs="CMR9" w:hint="eastAsia"/>
          <w:kern w:val="0"/>
          <w:sz w:val="18"/>
          <w:szCs w:val="18"/>
        </w:rPr>
        <w:t>L[i]</w:t>
      </w:r>
      <w:r>
        <w:rPr>
          <w:rFonts w:ascii="CMR9" w:hAnsi="CMR9" w:cs="CMR9" w:hint="eastAsia"/>
          <w:kern w:val="0"/>
          <w:sz w:val="18"/>
          <w:szCs w:val="18"/>
        </w:rPr>
        <w:t>。当</w:t>
      </w:r>
      <w:r>
        <w:rPr>
          <w:rFonts w:ascii="CMR9" w:hAnsi="CMR9" w:cs="CMR9" w:hint="eastAsia"/>
          <w:kern w:val="0"/>
          <w:sz w:val="18"/>
          <w:szCs w:val="18"/>
        </w:rPr>
        <w:t>i=n</w:t>
      </w:r>
      <w:r>
        <w:rPr>
          <w:rFonts w:ascii="CMR9" w:hAnsi="CMR9" w:cs="CMR9" w:hint="eastAsia"/>
          <w:kern w:val="0"/>
          <w:sz w:val="18"/>
          <w:szCs w:val="18"/>
        </w:rPr>
        <w:t>时，</w:t>
      </w:r>
      <w:r>
        <w:rPr>
          <w:rFonts w:ascii="CMR9" w:hAnsi="CMR9" w:cs="CMR9" w:hint="eastAsia"/>
          <w:kern w:val="0"/>
          <w:sz w:val="18"/>
          <w:szCs w:val="18"/>
        </w:rPr>
        <w:t>0</w:t>
      </w:r>
      <w:r>
        <w:rPr>
          <w:rFonts w:ascii="CMR9" w:hAnsi="CMR9" w:cs="CMR9" w:hint="eastAsia"/>
          <w:kern w:val="0"/>
          <w:sz w:val="18"/>
          <w:szCs w:val="18"/>
        </w:rPr>
        <w:t>到</w:t>
      </w:r>
      <w:r>
        <w:rPr>
          <w:rFonts w:ascii="CMR9" w:hAnsi="CMR9" w:cs="CMR9" w:hint="eastAsia"/>
          <w:kern w:val="0"/>
          <w:sz w:val="18"/>
          <w:szCs w:val="18"/>
        </w:rPr>
        <w:t>n</w:t>
      </w:r>
      <w:r>
        <w:rPr>
          <w:rFonts w:ascii="CMR9" w:hAnsi="CMR9" w:cs="CMR9" w:hint="eastAsia"/>
          <w:kern w:val="0"/>
          <w:sz w:val="18"/>
          <w:szCs w:val="18"/>
        </w:rPr>
        <w:t>层变量包含了循环体</w:t>
      </w:r>
      <w:r>
        <w:rPr>
          <w:rFonts w:ascii="CMR9" w:hAnsi="CMR9" w:cs="CMR9" w:hint="eastAsia"/>
          <w:kern w:val="0"/>
          <w:sz w:val="18"/>
          <w:szCs w:val="18"/>
        </w:rPr>
        <w:t>L</w:t>
      </w:r>
      <w:r>
        <w:rPr>
          <w:rFonts w:ascii="CMR9" w:hAnsi="CMR9" w:cs="CMR9" w:hint="eastAsia"/>
          <w:kern w:val="0"/>
          <w:sz w:val="18"/>
          <w:szCs w:val="18"/>
        </w:rPr>
        <w:t>中出现的所有变量，故此时切片后得到的程序为</w:t>
      </w:r>
      <w:r>
        <w:rPr>
          <w:rFonts w:ascii="CMR9" w:hAnsi="CMR9" w:cs="CMR9" w:hint="eastAsia"/>
          <w:kern w:val="0"/>
          <w:sz w:val="18"/>
          <w:szCs w:val="18"/>
        </w:rPr>
        <w:t>L</w:t>
      </w:r>
      <w:r>
        <w:rPr>
          <w:rFonts w:ascii="CMR9" w:hAnsi="CMR9" w:cs="CMR9" w:hint="eastAsia"/>
          <w:kern w:val="0"/>
          <w:sz w:val="18"/>
          <w:szCs w:val="18"/>
        </w:rPr>
        <w:t>本身。</w:t>
      </w:r>
    </w:p>
    <w:p w14:paraId="1FD2430F" w14:textId="20DF636E"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根据以上规则，对于例子程序可得到程序序列</w:t>
      </w:r>
      <w:r>
        <w:rPr>
          <w:rFonts w:ascii="CMR9" w:hAnsi="CMR9" w:cs="CMR9" w:hint="eastAsia"/>
          <w:kern w:val="0"/>
          <w:sz w:val="18"/>
          <w:szCs w:val="18"/>
        </w:rPr>
        <w:t>L[0]</w:t>
      </w:r>
      <w:r>
        <w:rPr>
          <w:rFonts w:ascii="CMR9" w:hAnsi="CMR9" w:cs="CMR9" w:hint="eastAsia"/>
          <w:kern w:val="0"/>
          <w:sz w:val="18"/>
          <w:szCs w:val="18"/>
        </w:rPr>
        <w:t>、</w:t>
      </w:r>
      <w:r>
        <w:rPr>
          <w:rFonts w:ascii="CMR9" w:hAnsi="CMR9" w:cs="CMR9" w:hint="eastAsia"/>
          <w:kern w:val="0"/>
          <w:sz w:val="18"/>
          <w:szCs w:val="18"/>
        </w:rPr>
        <w:t>L[1]</w:t>
      </w:r>
      <w:r>
        <w:rPr>
          <w:rFonts w:ascii="CMR9" w:hAnsi="CMR9" w:cs="CMR9" w:hint="eastAsia"/>
          <w:kern w:val="0"/>
          <w:sz w:val="18"/>
          <w:szCs w:val="18"/>
        </w:rPr>
        <w:t>和</w:t>
      </w:r>
      <w:r>
        <w:rPr>
          <w:rFonts w:ascii="CMR9" w:hAnsi="CMR9" w:cs="CMR9" w:hint="eastAsia"/>
          <w:kern w:val="0"/>
          <w:sz w:val="18"/>
          <w:szCs w:val="18"/>
        </w:rPr>
        <w:t>L</w:t>
      </w:r>
      <w:r>
        <w:rPr>
          <w:rFonts w:ascii="CMR9" w:hAnsi="CMR9" w:cs="CMR9"/>
          <w:kern w:val="0"/>
          <w:sz w:val="18"/>
          <w:szCs w:val="18"/>
        </w:rPr>
        <w:t>[2]</w:t>
      </w:r>
      <w:r>
        <w:rPr>
          <w:rFonts w:ascii="CMR9" w:hAnsi="CMR9" w:cs="CMR9" w:hint="eastAsia"/>
          <w:kern w:val="0"/>
          <w:sz w:val="18"/>
          <w:szCs w:val="18"/>
        </w:rPr>
        <w:t>，即</w:t>
      </w:r>
      <w:r>
        <w:rPr>
          <w:rFonts w:ascii="CMR9" w:hAnsi="CMR9" w:cs="CMR9" w:hint="eastAsia"/>
          <w:kern w:val="0"/>
          <w:sz w:val="18"/>
          <w:szCs w:val="18"/>
        </w:rPr>
        <w:t>Figure</w:t>
      </w:r>
      <w:r>
        <w:rPr>
          <w:rFonts w:ascii="CMR9" w:hAnsi="CMR9" w:cs="CMR9"/>
          <w:kern w:val="0"/>
          <w:sz w:val="18"/>
          <w:szCs w:val="18"/>
        </w:rPr>
        <w:t xml:space="preserve"> </w:t>
      </w:r>
      <w:r w:rsidR="000663DC">
        <w:rPr>
          <w:rFonts w:ascii="CMR9" w:hAnsi="CMR9" w:cs="CMR9" w:hint="eastAsia"/>
          <w:kern w:val="0"/>
          <w:sz w:val="18"/>
          <w:szCs w:val="18"/>
        </w:rPr>
        <w:t>6</w:t>
      </w:r>
      <w:r>
        <w:rPr>
          <w:rFonts w:ascii="CMR9" w:hAnsi="CMR9" w:cs="CMR9" w:hint="eastAsia"/>
          <w:kern w:val="0"/>
          <w:sz w:val="18"/>
          <w:szCs w:val="18"/>
        </w:rPr>
        <w:t>从左至右三段程序。</w:t>
      </w:r>
      <w:r>
        <w:rPr>
          <w:rFonts w:ascii="CMR9" w:hAnsi="CMR9" w:cs="CMR9"/>
          <w:kern w:val="0"/>
          <w:sz w:val="18"/>
          <w:szCs w:val="18"/>
        </w:rPr>
        <w:t xml:space="preserve"> </w:t>
      </w:r>
    </w:p>
    <w:p w14:paraId="60635443" w14:textId="4581825E" w:rsidR="00FE4ADE" w:rsidRPr="00F81D8A" w:rsidRDefault="00FE4ADE" w:rsidP="00FE4ADE">
      <w:pPr>
        <w:ind w:firstLineChars="900" w:firstLine="1890"/>
        <w:rPr>
          <w:rFonts w:ascii="CMR9" w:hAnsi="CMR9" w:cs="CMR9"/>
          <w:kern w:val="0"/>
          <w:sz w:val="18"/>
          <w:szCs w:val="18"/>
        </w:rPr>
      </w:pPr>
      <w:r>
        <w:rPr>
          <w:noProof/>
        </w:rPr>
        <mc:AlternateContent>
          <mc:Choice Requires="wps">
            <w:drawing>
              <wp:anchor distT="45720" distB="45720" distL="114300" distR="114300" simplePos="0" relativeHeight="251681792" behindDoc="0" locked="0" layoutInCell="1" allowOverlap="1" wp14:anchorId="7D76A18A" wp14:editId="00B83FB1">
                <wp:simplePos x="0" y="0"/>
                <wp:positionH relativeFrom="column">
                  <wp:posOffset>442490</wp:posOffset>
                </wp:positionH>
                <wp:positionV relativeFrom="paragraph">
                  <wp:posOffset>193675</wp:posOffset>
                </wp:positionV>
                <wp:extent cx="1379855" cy="2103120"/>
                <wp:effectExtent l="0" t="0" r="10795" b="11430"/>
                <wp:wrapTopAndBottom/>
                <wp:docPr id="2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103120"/>
                        </a:xfrm>
                        <a:prstGeom prst="rect">
                          <a:avLst/>
                        </a:prstGeom>
                        <a:solidFill>
                          <a:srgbClr val="FFFFFF"/>
                        </a:solidFill>
                        <a:ln w="9525">
                          <a:solidFill>
                            <a:srgbClr val="000000"/>
                          </a:solidFill>
                          <a:miter lim="800000"/>
                        </a:ln>
                      </wps:spPr>
                      <wps:txbx>
                        <w:txbxContent>
                          <w:p w14:paraId="2415ACED" w14:textId="77777777" w:rsidR="00854ED2" w:rsidRDefault="00854ED2" w:rsidP="00FE4ADE">
                            <w:r>
                              <w:t>while(</w:t>
                            </w:r>
                            <w:r>
                              <w:rPr>
                                <w:rFonts w:ascii="宋体" w:eastAsia="宋体" w:hAnsi="宋体" w:hint="eastAsia"/>
                              </w:rPr>
                              <w:t>①</w:t>
                            </w:r>
                            <w:r>
                              <w:t>t&lt;1000)</w:t>
                            </w:r>
                          </w:p>
                          <w:p w14:paraId="6E97C002" w14:textId="77777777" w:rsidR="00854ED2" w:rsidRDefault="00854ED2" w:rsidP="00FE4ADE">
                            <w:r>
                              <w:t>{</w:t>
                            </w:r>
                          </w:p>
                          <w:p w14:paraId="4EAE0A9B" w14:textId="77777777" w:rsidR="00854ED2" w:rsidRDefault="00854ED2" w:rsidP="00FE4ADE">
                            <w:r>
                              <w:t xml:space="preserve">    </w:t>
                            </w:r>
                            <w:r>
                              <w:rPr>
                                <w:rFonts w:ascii="宋体" w:eastAsia="宋体" w:hAnsi="宋体" w:hint="eastAsia"/>
                              </w:rPr>
                              <w:t>②</w:t>
                            </w:r>
                            <w:r>
                              <w:t>t=t+1;</w:t>
                            </w:r>
                          </w:p>
                          <w:p w14:paraId="05D9BC25"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7D76A18A" id="_x0000_s1095" type="#_x0000_t202" style="position:absolute;left:0;text-align:left;margin-left:34.85pt;margin-top:15.25pt;width:108.65pt;height:165.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">
                <v:textbox>
                  <w:txbxContent>
                    <w:p w14:paraId="2415ACED" w14:textId="77777777" w:rsidR="00854ED2" w:rsidRDefault="00854ED2" w:rsidP="00FE4ADE">
                      <w:r>
                        <w:t>while(</w:t>
                      </w:r>
                      <w:r>
                        <w:rPr>
                          <w:rFonts w:ascii="宋体" w:eastAsia="宋体" w:hAnsi="宋体" w:hint="eastAsia"/>
                        </w:rPr>
                        <w:t>①</w:t>
                      </w:r>
                      <w:r>
                        <w:t>t&lt;1000)</w:t>
                      </w:r>
                    </w:p>
                    <w:p w14:paraId="6E97C002" w14:textId="77777777" w:rsidR="00854ED2" w:rsidRDefault="00854ED2" w:rsidP="00FE4ADE">
                      <w:r>
                        <w:t>{</w:t>
                      </w:r>
                    </w:p>
                    <w:p w14:paraId="4EAE0A9B" w14:textId="77777777" w:rsidR="00854ED2" w:rsidRDefault="00854ED2" w:rsidP="00FE4ADE">
                      <w:r>
                        <w:t xml:space="preserve">    </w:t>
                      </w:r>
                      <w:r>
                        <w:rPr>
                          <w:rFonts w:ascii="宋体" w:eastAsia="宋体" w:hAnsi="宋体" w:hint="eastAsia"/>
                        </w:rPr>
                        <w:t>②</w:t>
                      </w:r>
                      <w:r>
                        <w:t>t=t+1;</w:t>
                      </w:r>
                    </w:p>
                    <w:p w14:paraId="05D9BC25" w14:textId="77777777" w:rsidR="00854ED2" w:rsidRDefault="00854ED2" w:rsidP="00FE4ADE">
                      <w:r>
                        <w:t>}</w:t>
                      </w:r>
                    </w:p>
                  </w:txbxContent>
                </v:textbox>
                <w10:wrap type="topAndBottom"/>
              </v:shape>
            </w:pict>
          </mc:Fallback>
        </mc:AlternateContent>
      </w:r>
      <w:r>
        <w:rPr>
          <w:noProof/>
        </w:rPr>
        <mc:AlternateContent>
          <mc:Choice Requires="wps">
            <w:drawing>
              <wp:anchor distT="45720" distB="45720" distL="114300" distR="114300" simplePos="0" relativeHeight="251680768" behindDoc="0" locked="0" layoutInCell="1" allowOverlap="1" wp14:anchorId="2E087E86" wp14:editId="37701582">
                <wp:simplePos x="0" y="0"/>
                <wp:positionH relativeFrom="column">
                  <wp:posOffset>3480435</wp:posOffset>
                </wp:positionH>
                <wp:positionV relativeFrom="paragraph">
                  <wp:posOffset>198120</wp:posOffset>
                </wp:positionV>
                <wp:extent cx="1379855" cy="2103120"/>
                <wp:effectExtent l="0" t="0" r="10795" b="11430"/>
                <wp:wrapTopAndBottom/>
                <wp:docPr id="2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103120"/>
                        </a:xfrm>
                        <a:prstGeom prst="rect">
                          <a:avLst/>
                        </a:prstGeom>
                        <a:solidFill>
                          <a:srgbClr val="FFFFFF"/>
                        </a:solidFill>
                        <a:ln w="9525">
                          <a:solidFill>
                            <a:srgbClr val="000000"/>
                          </a:solidFill>
                          <a:miter lim="800000"/>
                        </a:ln>
                      </wps:spPr>
                      <wps:txbx>
                        <w:txbxContent>
                          <w:p w14:paraId="0D139722" w14:textId="77777777" w:rsidR="00854ED2" w:rsidRDefault="00854ED2" w:rsidP="00FE4ADE">
                            <w:r>
                              <w:t>while(</w:t>
                            </w:r>
                            <w:r>
                              <w:rPr>
                                <w:rFonts w:ascii="宋体" w:eastAsia="宋体" w:hAnsi="宋体" w:hint="eastAsia"/>
                              </w:rPr>
                              <w:t>①</w:t>
                            </w:r>
                            <w:r>
                              <w:t>t&lt;1000)</w:t>
                            </w:r>
                          </w:p>
                          <w:p w14:paraId="4399B5F7" w14:textId="77777777" w:rsidR="00854ED2" w:rsidRDefault="00854ED2" w:rsidP="00FE4ADE">
                            <w:r>
                              <w:t>{</w:t>
                            </w:r>
                          </w:p>
                          <w:p w14:paraId="7AE68A8F" w14:textId="77777777" w:rsidR="00854ED2" w:rsidRDefault="00854ED2" w:rsidP="00FE4ADE">
                            <w:r>
                              <w:t xml:space="preserve">    </w:t>
                            </w:r>
                            <w:r>
                              <w:rPr>
                                <w:rFonts w:ascii="宋体" w:eastAsia="宋体" w:hAnsi="宋体" w:hint="eastAsia"/>
                              </w:rPr>
                              <w:t>②</w:t>
                            </w:r>
                            <w:r>
                              <w:t>t=t+1;</w:t>
                            </w:r>
                          </w:p>
                          <w:p w14:paraId="795E9B3D" w14:textId="77777777" w:rsidR="00854ED2" w:rsidRDefault="00854ED2" w:rsidP="00FE4ADE">
                            <w:r>
                              <w:t xml:space="preserve">    </w:t>
                            </w:r>
                            <w:r>
                              <w:rPr>
                                <w:rFonts w:ascii="宋体" w:eastAsia="宋体" w:hAnsi="宋体" w:hint="eastAsia"/>
                              </w:rPr>
                              <w:t>③</w:t>
                            </w:r>
                            <w:r>
                              <w:t>x=x+y+2;</w:t>
                            </w:r>
                          </w:p>
                          <w:p w14:paraId="3D7666C6" w14:textId="77777777" w:rsidR="00854ED2" w:rsidRDefault="00854ED2" w:rsidP="00FE4ADE">
                            <w:r>
                              <w:t xml:space="preserve">    </w:t>
                            </w:r>
                            <w:r>
                              <w:rPr>
                                <w:rFonts w:ascii="宋体" w:eastAsia="宋体" w:hAnsi="宋体" w:hint="eastAsia"/>
                              </w:rPr>
                              <w:t>④</w:t>
                            </w:r>
                            <w:r>
                              <w:t>y=y+2*x;</w:t>
                            </w:r>
                          </w:p>
                          <w:p w14:paraId="02519E43" w14:textId="77777777" w:rsidR="00854ED2" w:rsidRDefault="00854ED2" w:rsidP="00FE4ADE">
                            <w:r>
                              <w:t xml:space="preserve">     if(</w:t>
                            </w:r>
                            <w:r>
                              <w:rPr>
                                <w:rFonts w:ascii="宋体" w:eastAsia="宋体" w:hAnsi="宋体" w:hint="eastAsia"/>
                              </w:rPr>
                              <w:t>⑤z</w:t>
                            </w:r>
                            <w:r>
                              <w:t>+y&gt;100)</w:t>
                            </w:r>
                          </w:p>
                          <w:p w14:paraId="10312C23" w14:textId="77777777" w:rsidR="00854ED2" w:rsidRDefault="00854ED2" w:rsidP="00FE4ADE">
                            <w:r>
                              <w:t xml:space="preserve">       </w:t>
                            </w:r>
                            <w:r>
                              <w:rPr>
                                <w:rFonts w:ascii="宋体" w:eastAsia="宋体" w:hAnsi="宋体" w:hint="eastAsia"/>
                              </w:rPr>
                              <w:t>⑥</w:t>
                            </w:r>
                            <w:r>
                              <w:t>z=z+y+1;</w:t>
                            </w:r>
                          </w:p>
                          <w:p w14:paraId="4976EC3F" w14:textId="77777777" w:rsidR="00854ED2" w:rsidRDefault="00854ED2" w:rsidP="00FE4ADE">
                            <w:r>
                              <w:t xml:space="preserve">     </w:t>
                            </w:r>
                            <w:proofErr w:type="gramStart"/>
                            <w:r>
                              <w:t>else</w:t>
                            </w:r>
                            <w:proofErr w:type="gramEnd"/>
                          </w:p>
                          <w:p w14:paraId="7251F9D6" w14:textId="77777777" w:rsidR="00854ED2" w:rsidRDefault="00854ED2" w:rsidP="00FE4ADE">
                            <w:r>
                              <w:t xml:space="preserve">       </w:t>
                            </w:r>
                            <w:r>
                              <w:rPr>
                                <w:rFonts w:ascii="宋体" w:eastAsia="宋体" w:hAnsi="宋体" w:hint="eastAsia"/>
                              </w:rPr>
                              <w:t>⑦</w:t>
                            </w:r>
                            <w:r>
                              <w:t>z=x+u;</w:t>
                            </w:r>
                          </w:p>
                          <w:p w14:paraId="4DEA757C"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2E087E86" id="_x0000_s1096" type="#_x0000_t202" style="position:absolute;left:0;text-align:left;margin-left:274.05pt;margin-top:15.6pt;width:108.65pt;height:165.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">
                <v:textbox>
                  <w:txbxContent>
                    <w:p w14:paraId="0D139722" w14:textId="77777777" w:rsidR="00854ED2" w:rsidRDefault="00854ED2" w:rsidP="00FE4ADE">
                      <w:r>
                        <w:t>while(</w:t>
                      </w:r>
                      <w:r>
                        <w:rPr>
                          <w:rFonts w:ascii="宋体" w:eastAsia="宋体" w:hAnsi="宋体" w:hint="eastAsia"/>
                        </w:rPr>
                        <w:t>①</w:t>
                      </w:r>
                      <w:r>
                        <w:t>t&lt;1000)</w:t>
                      </w:r>
                    </w:p>
                    <w:p w14:paraId="4399B5F7" w14:textId="77777777" w:rsidR="00854ED2" w:rsidRDefault="00854ED2" w:rsidP="00FE4ADE">
                      <w:r>
                        <w:t>{</w:t>
                      </w:r>
                    </w:p>
                    <w:p w14:paraId="7AE68A8F" w14:textId="77777777" w:rsidR="00854ED2" w:rsidRDefault="00854ED2" w:rsidP="00FE4ADE">
                      <w:r>
                        <w:t xml:space="preserve">    </w:t>
                      </w:r>
                      <w:r>
                        <w:rPr>
                          <w:rFonts w:ascii="宋体" w:eastAsia="宋体" w:hAnsi="宋体" w:hint="eastAsia"/>
                        </w:rPr>
                        <w:t>②</w:t>
                      </w:r>
                      <w:r>
                        <w:t>t=t+1;</w:t>
                      </w:r>
                    </w:p>
                    <w:p w14:paraId="795E9B3D" w14:textId="77777777" w:rsidR="00854ED2" w:rsidRDefault="00854ED2" w:rsidP="00FE4ADE">
                      <w:r>
                        <w:t xml:space="preserve">    </w:t>
                      </w:r>
                      <w:r>
                        <w:rPr>
                          <w:rFonts w:ascii="宋体" w:eastAsia="宋体" w:hAnsi="宋体" w:hint="eastAsia"/>
                        </w:rPr>
                        <w:t>③</w:t>
                      </w:r>
                      <w:r>
                        <w:t>x=x+y+2;</w:t>
                      </w:r>
                    </w:p>
                    <w:p w14:paraId="3D7666C6" w14:textId="77777777" w:rsidR="00854ED2" w:rsidRDefault="00854ED2" w:rsidP="00FE4ADE">
                      <w:r>
                        <w:t xml:space="preserve">    </w:t>
                      </w:r>
                      <w:r>
                        <w:rPr>
                          <w:rFonts w:ascii="宋体" w:eastAsia="宋体" w:hAnsi="宋体" w:hint="eastAsia"/>
                        </w:rPr>
                        <w:t>④</w:t>
                      </w:r>
                      <w:r>
                        <w:t>y=y+2*x;</w:t>
                      </w:r>
                    </w:p>
                    <w:p w14:paraId="02519E43" w14:textId="77777777" w:rsidR="00854ED2" w:rsidRDefault="00854ED2" w:rsidP="00FE4ADE">
                      <w:r>
                        <w:t xml:space="preserve">     if(</w:t>
                      </w:r>
                      <w:r>
                        <w:rPr>
                          <w:rFonts w:ascii="宋体" w:eastAsia="宋体" w:hAnsi="宋体" w:hint="eastAsia"/>
                        </w:rPr>
                        <w:t>⑤z</w:t>
                      </w:r>
                      <w:r>
                        <w:t>+y&gt;100)</w:t>
                      </w:r>
                    </w:p>
                    <w:p w14:paraId="10312C23" w14:textId="77777777" w:rsidR="00854ED2" w:rsidRDefault="00854ED2" w:rsidP="00FE4ADE">
                      <w:r>
                        <w:t xml:space="preserve">       </w:t>
                      </w:r>
                      <w:r>
                        <w:rPr>
                          <w:rFonts w:ascii="宋体" w:eastAsia="宋体" w:hAnsi="宋体" w:hint="eastAsia"/>
                        </w:rPr>
                        <w:t>⑥</w:t>
                      </w:r>
                      <w:r>
                        <w:t>z=z+y+1;</w:t>
                      </w:r>
                    </w:p>
                    <w:p w14:paraId="4976EC3F" w14:textId="77777777" w:rsidR="00854ED2" w:rsidRDefault="00854ED2" w:rsidP="00FE4ADE">
                      <w:r>
                        <w:t xml:space="preserve">     else</w:t>
                      </w:r>
                    </w:p>
                    <w:p w14:paraId="7251F9D6" w14:textId="77777777" w:rsidR="00854ED2" w:rsidRDefault="00854ED2" w:rsidP="00FE4ADE">
                      <w:r>
                        <w:t xml:space="preserve">       </w:t>
                      </w:r>
                      <w:r>
                        <w:rPr>
                          <w:rFonts w:ascii="宋体" w:eastAsia="宋体" w:hAnsi="宋体" w:hint="eastAsia"/>
                        </w:rPr>
                        <w:t>⑦</w:t>
                      </w:r>
                      <w:r>
                        <w:t>z=x+u;</w:t>
                      </w:r>
                    </w:p>
                    <w:p w14:paraId="4DEA757C" w14:textId="77777777" w:rsidR="00854ED2" w:rsidRDefault="00854ED2" w:rsidP="00FE4ADE">
                      <w:r>
                        <w:t>}</w:t>
                      </w:r>
                    </w:p>
                  </w:txbxContent>
                </v:textbox>
                <w10:wrap type="topAndBottom"/>
              </v:shape>
            </w:pict>
          </mc:Fallback>
        </mc:AlternateContent>
      </w:r>
      <w:r>
        <w:rPr>
          <w:noProof/>
        </w:rPr>
        <mc:AlternateContent>
          <mc:Choice Requires="wps">
            <w:drawing>
              <wp:anchor distT="45720" distB="45720" distL="114300" distR="114300" simplePos="0" relativeHeight="251682816" behindDoc="0" locked="0" layoutInCell="1" allowOverlap="1" wp14:anchorId="414DAFD4" wp14:editId="61F5FC82">
                <wp:simplePos x="0" y="0"/>
                <wp:positionH relativeFrom="column">
                  <wp:posOffset>2002895</wp:posOffset>
                </wp:positionH>
                <wp:positionV relativeFrom="paragraph">
                  <wp:posOffset>197485</wp:posOffset>
                </wp:positionV>
                <wp:extent cx="1379855" cy="2103120"/>
                <wp:effectExtent l="0" t="0" r="10795" b="11430"/>
                <wp:wrapTopAndBottom/>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103120"/>
                        </a:xfrm>
                        <a:prstGeom prst="rect">
                          <a:avLst/>
                        </a:prstGeom>
                        <a:solidFill>
                          <a:srgbClr val="FFFFFF"/>
                        </a:solidFill>
                        <a:ln w="9525">
                          <a:solidFill>
                            <a:srgbClr val="000000"/>
                          </a:solidFill>
                          <a:miter lim="800000"/>
                        </a:ln>
                      </wps:spPr>
                      <wps:txbx>
                        <w:txbxContent>
                          <w:p w14:paraId="36AA01DF" w14:textId="77777777" w:rsidR="00854ED2" w:rsidRDefault="00854ED2" w:rsidP="00FE4ADE">
                            <w:r>
                              <w:t>while(</w:t>
                            </w:r>
                            <w:r>
                              <w:rPr>
                                <w:rFonts w:ascii="宋体" w:eastAsia="宋体" w:hAnsi="宋体" w:hint="eastAsia"/>
                              </w:rPr>
                              <w:t>①</w:t>
                            </w:r>
                            <w:r>
                              <w:t>t&lt;1000)</w:t>
                            </w:r>
                          </w:p>
                          <w:p w14:paraId="33168A19" w14:textId="77777777" w:rsidR="00854ED2" w:rsidRDefault="00854ED2" w:rsidP="00FE4ADE">
                            <w:r>
                              <w:t>{</w:t>
                            </w:r>
                          </w:p>
                          <w:p w14:paraId="02BCC2DE" w14:textId="77777777" w:rsidR="00854ED2" w:rsidRDefault="00854ED2" w:rsidP="00FE4ADE">
                            <w:r>
                              <w:t xml:space="preserve">    </w:t>
                            </w:r>
                            <w:r>
                              <w:rPr>
                                <w:rFonts w:ascii="宋体" w:eastAsia="宋体" w:hAnsi="宋体" w:hint="eastAsia"/>
                              </w:rPr>
                              <w:t>②</w:t>
                            </w:r>
                            <w:r>
                              <w:t>t=t+1;</w:t>
                            </w:r>
                          </w:p>
                          <w:p w14:paraId="1E8C73B3" w14:textId="77777777" w:rsidR="00854ED2" w:rsidRDefault="00854ED2" w:rsidP="00FE4ADE">
                            <w:r>
                              <w:t xml:space="preserve">    </w:t>
                            </w:r>
                            <w:r>
                              <w:rPr>
                                <w:rFonts w:ascii="宋体" w:eastAsia="宋体" w:hAnsi="宋体" w:hint="eastAsia"/>
                              </w:rPr>
                              <w:t>③</w:t>
                            </w:r>
                            <w:r>
                              <w:t>x=x+y+2;</w:t>
                            </w:r>
                          </w:p>
                          <w:p w14:paraId="0D3F6496" w14:textId="77777777" w:rsidR="00854ED2" w:rsidRDefault="00854ED2" w:rsidP="00FE4ADE">
                            <w:r>
                              <w:t xml:space="preserve">    </w:t>
                            </w:r>
                            <w:r>
                              <w:rPr>
                                <w:rFonts w:ascii="宋体" w:eastAsia="宋体" w:hAnsi="宋体" w:hint="eastAsia"/>
                              </w:rPr>
                              <w:t>④</w:t>
                            </w:r>
                            <w:r>
                              <w:t>y=y+2*x;</w:t>
                            </w:r>
                          </w:p>
                          <w:p w14:paraId="54028EB4" w14:textId="77777777" w:rsidR="00854ED2" w:rsidRDefault="00854ED2" w:rsidP="00FE4ADE">
                            <w:r>
                              <w:t xml:space="preserve">     if(</w:t>
                            </w:r>
                            <w:r>
                              <w:rPr>
                                <w:rFonts w:ascii="宋体" w:eastAsia="宋体" w:hAnsi="宋体" w:hint="eastAsia"/>
                              </w:rPr>
                              <w:t>⑤z</w:t>
                            </w:r>
                            <w:r>
                              <w:t>+y&gt;100)</w:t>
                            </w:r>
                          </w:p>
                          <w:p w14:paraId="012982C9" w14:textId="77777777" w:rsidR="00854ED2" w:rsidRDefault="00854ED2" w:rsidP="00FE4ADE">
                            <w:r>
                              <w:t xml:space="preserve">       </w:t>
                            </w:r>
                            <w:r>
                              <w:rPr>
                                <w:rFonts w:ascii="宋体" w:eastAsia="宋体" w:hAnsi="宋体" w:hint="eastAsia"/>
                              </w:rPr>
                              <w:t>⑥</w:t>
                            </w:r>
                            <w:r>
                              <w:rPr>
                                <w:rFonts w:hint="eastAsia"/>
                              </w:rPr>
                              <w:t>skip</w:t>
                            </w:r>
                            <w:r>
                              <w:t>;</w:t>
                            </w:r>
                          </w:p>
                          <w:p w14:paraId="308B0202" w14:textId="77777777" w:rsidR="00854ED2" w:rsidRDefault="00854ED2" w:rsidP="00FE4ADE">
                            <w:r>
                              <w:t xml:space="preserve">     </w:t>
                            </w:r>
                            <w:proofErr w:type="gramStart"/>
                            <w:r>
                              <w:t>else</w:t>
                            </w:r>
                            <w:proofErr w:type="gramEnd"/>
                          </w:p>
                          <w:p w14:paraId="5FD8C7EA" w14:textId="77777777" w:rsidR="00854ED2" w:rsidRDefault="00854ED2" w:rsidP="00FE4ADE">
                            <w:r>
                              <w:t xml:space="preserve">       </w:t>
                            </w:r>
                            <w:r>
                              <w:rPr>
                                <w:rFonts w:ascii="宋体" w:eastAsia="宋体" w:hAnsi="宋体" w:hint="eastAsia"/>
                              </w:rPr>
                              <w:t>⑦</w:t>
                            </w:r>
                            <w:r>
                              <w:t>skip;</w:t>
                            </w:r>
                          </w:p>
                          <w:p w14:paraId="1A7A4266"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414DAFD4" id="_x0000_s1097" type="#_x0000_t202" style="position:absolute;left:0;text-align:left;margin-left:157.7pt;margin-top:15.55pt;width:108.65pt;height:165.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">
                <v:textbox>
                  <w:txbxContent>
                    <w:p w14:paraId="36AA01DF" w14:textId="77777777" w:rsidR="00854ED2" w:rsidRDefault="00854ED2" w:rsidP="00FE4ADE">
                      <w:r>
                        <w:t>while(</w:t>
                      </w:r>
                      <w:r>
                        <w:rPr>
                          <w:rFonts w:ascii="宋体" w:eastAsia="宋体" w:hAnsi="宋体" w:hint="eastAsia"/>
                        </w:rPr>
                        <w:t>①</w:t>
                      </w:r>
                      <w:r>
                        <w:t>t&lt;1000)</w:t>
                      </w:r>
                    </w:p>
                    <w:p w14:paraId="33168A19" w14:textId="77777777" w:rsidR="00854ED2" w:rsidRDefault="00854ED2" w:rsidP="00FE4ADE">
                      <w:r>
                        <w:t>{</w:t>
                      </w:r>
                    </w:p>
                    <w:p w14:paraId="02BCC2DE" w14:textId="77777777" w:rsidR="00854ED2" w:rsidRDefault="00854ED2" w:rsidP="00FE4ADE">
                      <w:r>
                        <w:t xml:space="preserve">    </w:t>
                      </w:r>
                      <w:r>
                        <w:rPr>
                          <w:rFonts w:ascii="宋体" w:eastAsia="宋体" w:hAnsi="宋体" w:hint="eastAsia"/>
                        </w:rPr>
                        <w:t>②</w:t>
                      </w:r>
                      <w:r>
                        <w:t>t=t+1;</w:t>
                      </w:r>
                    </w:p>
                    <w:p w14:paraId="1E8C73B3" w14:textId="77777777" w:rsidR="00854ED2" w:rsidRDefault="00854ED2" w:rsidP="00FE4ADE">
                      <w:r>
                        <w:t xml:space="preserve">    </w:t>
                      </w:r>
                      <w:r>
                        <w:rPr>
                          <w:rFonts w:ascii="宋体" w:eastAsia="宋体" w:hAnsi="宋体" w:hint="eastAsia"/>
                        </w:rPr>
                        <w:t>③</w:t>
                      </w:r>
                      <w:r>
                        <w:t>x=x+y+2;</w:t>
                      </w:r>
                    </w:p>
                    <w:p w14:paraId="0D3F6496" w14:textId="77777777" w:rsidR="00854ED2" w:rsidRDefault="00854ED2" w:rsidP="00FE4ADE">
                      <w:r>
                        <w:t xml:space="preserve">    </w:t>
                      </w:r>
                      <w:r>
                        <w:rPr>
                          <w:rFonts w:ascii="宋体" w:eastAsia="宋体" w:hAnsi="宋体" w:hint="eastAsia"/>
                        </w:rPr>
                        <w:t>④</w:t>
                      </w:r>
                      <w:r>
                        <w:t>y=y+2*x;</w:t>
                      </w:r>
                    </w:p>
                    <w:p w14:paraId="54028EB4" w14:textId="77777777" w:rsidR="00854ED2" w:rsidRDefault="00854ED2" w:rsidP="00FE4ADE">
                      <w:r>
                        <w:t xml:space="preserve">     if(</w:t>
                      </w:r>
                      <w:r>
                        <w:rPr>
                          <w:rFonts w:ascii="宋体" w:eastAsia="宋体" w:hAnsi="宋体" w:hint="eastAsia"/>
                        </w:rPr>
                        <w:t>⑤z</w:t>
                      </w:r>
                      <w:r>
                        <w:t>+y&gt;100)</w:t>
                      </w:r>
                    </w:p>
                    <w:p w14:paraId="012982C9" w14:textId="77777777" w:rsidR="00854ED2" w:rsidRDefault="00854ED2" w:rsidP="00FE4ADE">
                      <w:r>
                        <w:t xml:space="preserve">       </w:t>
                      </w:r>
                      <w:r>
                        <w:rPr>
                          <w:rFonts w:ascii="宋体" w:eastAsia="宋体" w:hAnsi="宋体" w:hint="eastAsia"/>
                        </w:rPr>
                        <w:t>⑥</w:t>
                      </w:r>
                      <w:r>
                        <w:rPr>
                          <w:rFonts w:hint="eastAsia"/>
                        </w:rPr>
                        <w:t>skip</w:t>
                      </w:r>
                      <w:r>
                        <w:t>;</w:t>
                      </w:r>
                    </w:p>
                    <w:p w14:paraId="308B0202" w14:textId="77777777" w:rsidR="00854ED2" w:rsidRDefault="00854ED2" w:rsidP="00FE4ADE">
                      <w:r>
                        <w:t xml:space="preserve">     else</w:t>
                      </w:r>
                    </w:p>
                    <w:p w14:paraId="5FD8C7EA" w14:textId="77777777" w:rsidR="00854ED2" w:rsidRDefault="00854ED2" w:rsidP="00FE4ADE">
                      <w:r>
                        <w:t xml:space="preserve">       </w:t>
                      </w:r>
                      <w:r>
                        <w:rPr>
                          <w:rFonts w:ascii="宋体" w:eastAsia="宋体" w:hAnsi="宋体" w:hint="eastAsia"/>
                        </w:rPr>
                        <w:t>⑦</w:t>
                      </w:r>
                      <w:r>
                        <w:t>skip;</w:t>
                      </w:r>
                    </w:p>
                    <w:p w14:paraId="1A7A4266" w14:textId="77777777" w:rsidR="00854ED2" w:rsidRDefault="00854ED2" w:rsidP="00FE4ADE">
                      <w:r>
                        <w:t>}</w:t>
                      </w:r>
                    </w:p>
                  </w:txbxContent>
                </v:textbox>
                <w10:wrap type="topAndBottom"/>
              </v:shape>
            </w:pict>
          </mc:Fallback>
        </mc:AlternateContent>
      </w:r>
      <w:r>
        <w:rPr>
          <w:rFonts w:ascii="CMR9" w:hAnsi="CMR9" w:cs="CMR9" w:hint="eastAsia"/>
          <w:kern w:val="0"/>
          <w:sz w:val="18"/>
          <w:szCs w:val="18"/>
        </w:rPr>
        <w:t xml:space="preserve">Fig. </w:t>
      </w:r>
      <w:r w:rsidR="000663DC">
        <w:rPr>
          <w:rFonts w:ascii="CMR9" w:hAnsi="CMR9" w:cs="CMR9" w:hint="eastAsia"/>
          <w:kern w:val="0"/>
          <w:sz w:val="18"/>
          <w:szCs w:val="18"/>
        </w:rPr>
        <w:t>6</w:t>
      </w:r>
      <w:r>
        <w:rPr>
          <w:rFonts w:ascii="CMR9" w:hAnsi="CMR9" w:cs="CMR9" w:hint="eastAsia"/>
          <w:kern w:val="0"/>
          <w:sz w:val="18"/>
          <w:szCs w:val="18"/>
        </w:rPr>
        <w:t>. Loop sequence after slicing b</w:t>
      </w:r>
      <w:r>
        <w:rPr>
          <w:rFonts w:ascii="CMR9" w:hAnsi="CMR9" w:cs="CMR9"/>
          <w:kern w:val="0"/>
          <w:sz w:val="18"/>
          <w:szCs w:val="18"/>
        </w:rPr>
        <w:t xml:space="preserve">y variable </w:t>
      </w:r>
      <w:r w:rsidRPr="009D348C">
        <w:rPr>
          <w:rFonts w:ascii="CMR9" w:hAnsi="CMR9" w:cs="CMR9"/>
          <w:kern w:val="0"/>
          <w:sz w:val="18"/>
          <w:szCs w:val="18"/>
        </w:rPr>
        <w:t>hierarchy</w:t>
      </w:r>
    </w:p>
    <w:p w14:paraId="5DA488EC" w14:textId="77777777" w:rsidR="00FE4ADE" w:rsidRPr="0087390E" w:rsidRDefault="00FE4ADE" w:rsidP="00FE4ADE">
      <w:pPr>
        <w:pStyle w:val="a5"/>
        <w:numPr>
          <w:ilvl w:val="0"/>
          <w:numId w:val="1"/>
        </w:numPr>
        <w:ind w:firstLineChars="0"/>
        <w:rPr>
          <w:rFonts w:ascii="CMR9" w:hAnsi="CMR9" w:cs="CMR9"/>
          <w:b/>
          <w:kern w:val="0"/>
          <w:szCs w:val="18"/>
        </w:rPr>
      </w:pPr>
      <w:r w:rsidRPr="0087390E">
        <w:rPr>
          <w:rFonts w:ascii="CMR9" w:hAnsi="CMR9" w:cs="CMR9" w:hint="eastAsia"/>
          <w:b/>
          <w:kern w:val="0"/>
          <w:szCs w:val="18"/>
        </w:rPr>
        <w:t>基于部分程序不变式的迁移函数</w:t>
      </w:r>
      <w:r w:rsidRPr="0087390E">
        <w:rPr>
          <w:rFonts w:ascii="CMR9" w:hAnsi="CMR9" w:cs="CMR9" w:hint="eastAsia"/>
          <w:b/>
          <w:kern w:val="0"/>
          <w:szCs w:val="18"/>
        </w:rPr>
        <w:t>Relaxing</w:t>
      </w:r>
    </w:p>
    <w:p w14:paraId="0C25A5DF" w14:textId="77777777" w:rsidR="00FE4ADE" w:rsidRPr="00EA29A5" w:rsidRDefault="00FE4ADE" w:rsidP="00FE4ADE">
      <w:pPr>
        <w:pStyle w:val="a5"/>
        <w:ind w:left="360" w:firstLine="360"/>
        <w:rPr>
          <w:rFonts w:ascii="CMR9" w:hAnsi="CMR9" w:cs="CMR9"/>
          <w:kern w:val="0"/>
          <w:sz w:val="18"/>
          <w:szCs w:val="18"/>
        </w:rPr>
      </w:pPr>
      <w:r>
        <w:rPr>
          <w:rFonts w:ascii="CMR9" w:hAnsi="CMR9" w:cs="CMR9" w:hint="eastAsia"/>
          <w:kern w:val="0"/>
          <w:sz w:val="18"/>
          <w:szCs w:val="18"/>
        </w:rPr>
        <w:t>Relaxing</w:t>
      </w:r>
      <w:r>
        <w:rPr>
          <w:rFonts w:ascii="CMR9" w:hAnsi="CMR9" w:cs="CMR9" w:hint="eastAsia"/>
          <w:kern w:val="0"/>
          <w:sz w:val="18"/>
          <w:szCs w:val="18"/>
        </w:rPr>
        <w:t>的策略是本文方法能否提高精度的关键，但定义</w:t>
      </w:r>
      <w:r>
        <w:rPr>
          <w:rFonts w:ascii="CMR9" w:hAnsi="CMR9" w:cs="CMR9" w:hint="eastAsia"/>
          <w:kern w:val="0"/>
          <w:sz w:val="18"/>
          <w:szCs w:val="18"/>
        </w:rPr>
        <w:t>Relaxing</w:t>
      </w:r>
      <w:r>
        <w:rPr>
          <w:rFonts w:ascii="CMR9" w:hAnsi="CMR9" w:cs="CMR9" w:hint="eastAsia"/>
          <w:kern w:val="0"/>
          <w:sz w:val="18"/>
          <w:szCs w:val="18"/>
        </w:rPr>
        <w:t>的策略可以有很多。不同的策略对同一个程序提高精度的效果可能不一样，而同一个</w:t>
      </w:r>
      <w:r>
        <w:rPr>
          <w:rFonts w:ascii="CMR9" w:hAnsi="CMR9" w:cs="CMR9" w:hint="eastAsia"/>
          <w:kern w:val="0"/>
          <w:sz w:val="18"/>
          <w:szCs w:val="18"/>
        </w:rPr>
        <w:t>Relaxing</w:t>
      </w:r>
      <w:r>
        <w:rPr>
          <w:rFonts w:ascii="CMR9" w:hAnsi="CMR9" w:cs="CMR9" w:hint="eastAsia"/>
          <w:kern w:val="0"/>
          <w:sz w:val="18"/>
          <w:szCs w:val="18"/>
        </w:rPr>
        <w:t>策略对于不同的程序、不同的抽象域和不同的迭代方式其效果可能都不一样，即很难有一个策略能适用于所有的情形。本节首先介绍</w:t>
      </w:r>
      <w:r>
        <w:rPr>
          <w:rFonts w:ascii="CMR9" w:hAnsi="CMR9" w:cs="CMR9" w:hint="eastAsia"/>
          <w:kern w:val="0"/>
          <w:sz w:val="18"/>
          <w:szCs w:val="18"/>
        </w:rPr>
        <w:t>Relaxing</w:t>
      </w:r>
      <w:r>
        <w:rPr>
          <w:rFonts w:ascii="CMR9" w:hAnsi="CMR9" w:cs="CMR9" w:hint="eastAsia"/>
          <w:kern w:val="0"/>
          <w:sz w:val="18"/>
          <w:szCs w:val="18"/>
        </w:rPr>
        <w:t>的定义及其可靠性保证</w:t>
      </w:r>
      <w:r w:rsidRPr="00042753">
        <w:rPr>
          <w:rFonts w:ascii="CMR9" w:hAnsi="CMR9" w:cs="CMR9" w:hint="eastAsia"/>
          <w:kern w:val="0"/>
          <w:sz w:val="18"/>
          <w:szCs w:val="18"/>
          <w:vertAlign w:val="superscript"/>
        </w:rPr>
        <w:t>[14]</w:t>
      </w:r>
      <w:r>
        <w:rPr>
          <w:rFonts w:ascii="CMR9" w:hAnsi="CMR9" w:cs="CMR9" w:hint="eastAsia"/>
          <w:kern w:val="0"/>
          <w:sz w:val="18"/>
          <w:szCs w:val="18"/>
        </w:rPr>
        <w:t>，再介绍了一些通用的</w:t>
      </w:r>
      <w:r>
        <w:rPr>
          <w:rFonts w:ascii="CMR9" w:hAnsi="CMR9" w:cs="CMR9" w:hint="eastAsia"/>
          <w:kern w:val="0"/>
          <w:sz w:val="18"/>
          <w:szCs w:val="18"/>
        </w:rPr>
        <w:t>Relaxing</w:t>
      </w:r>
      <w:r>
        <w:rPr>
          <w:rFonts w:ascii="CMR9" w:hAnsi="CMR9" w:cs="CMR9" w:hint="eastAsia"/>
          <w:kern w:val="0"/>
          <w:sz w:val="18"/>
          <w:szCs w:val="18"/>
        </w:rPr>
        <w:t>策略和针对特定抽象域和迭代方式的策略。</w:t>
      </w:r>
    </w:p>
    <w:p w14:paraId="1B591137" w14:textId="77777777" w:rsidR="00FE4ADE" w:rsidRPr="00C91349" w:rsidRDefault="00FE4ADE" w:rsidP="00FE4ADE">
      <w:pPr>
        <w:pStyle w:val="a5"/>
        <w:numPr>
          <w:ilvl w:val="1"/>
          <w:numId w:val="1"/>
        </w:numPr>
        <w:ind w:firstLineChars="0"/>
        <w:rPr>
          <w:rFonts w:ascii="CMR9" w:hAnsi="CMR9" w:cs="CMR9"/>
          <w:kern w:val="0"/>
          <w:szCs w:val="18"/>
        </w:rPr>
      </w:pPr>
      <w:r w:rsidRPr="00C91349">
        <w:rPr>
          <w:rFonts w:ascii="CMR9" w:hAnsi="CMR9" w:cs="CMR9" w:hint="eastAsia"/>
          <w:kern w:val="0"/>
          <w:szCs w:val="18"/>
        </w:rPr>
        <w:t>Relaxing</w:t>
      </w:r>
      <w:r w:rsidRPr="00C91349">
        <w:rPr>
          <w:rFonts w:ascii="CMR9" w:hAnsi="CMR9" w:cs="CMR9" w:hint="eastAsia"/>
          <w:kern w:val="0"/>
          <w:szCs w:val="18"/>
        </w:rPr>
        <w:t>的定义及其可靠性</w:t>
      </w:r>
    </w:p>
    <w:p w14:paraId="42F61D1C" w14:textId="77777777" w:rsidR="00FE4ADE" w:rsidRDefault="00FE4ADE" w:rsidP="00FE4ADE">
      <w:pPr>
        <w:ind w:leftChars="202" w:left="425" w:hanging="1"/>
        <w:rPr>
          <w:rFonts w:ascii="CMR9" w:hAnsi="CMR9" w:cs="CMR9"/>
          <w:kern w:val="0"/>
          <w:sz w:val="18"/>
          <w:szCs w:val="18"/>
        </w:rPr>
      </w:pPr>
      <w:r>
        <w:rPr>
          <w:rFonts w:ascii="CMR9" w:hAnsi="CMR9" w:cs="CMR9" w:hint="eastAsia"/>
          <w:kern w:val="0"/>
          <w:sz w:val="18"/>
          <w:szCs w:val="18"/>
        </w:rPr>
        <w:t xml:space="preserve">    </w:t>
      </w:r>
      <w:r>
        <w:rPr>
          <w:rFonts w:ascii="CMR9" w:hAnsi="CMR9" w:cs="CMR9" w:hint="eastAsia"/>
          <w:kern w:val="0"/>
          <w:sz w:val="18"/>
          <w:szCs w:val="18"/>
        </w:rPr>
        <w:t>在语义方程中，有两类节点，一类是赋值语句如</w:t>
      </w:r>
      <w:r>
        <w:rPr>
          <w:rFonts w:ascii="CMR9" w:hAnsi="CMR9" w:cs="CMR9" w:hint="eastAsia"/>
          <w:kern w:val="0"/>
          <w:sz w:val="18"/>
          <w:szCs w:val="18"/>
        </w:rPr>
        <w:t>V</w:t>
      </w:r>
      <w:r>
        <w:rPr>
          <w:rFonts w:ascii="CMR9" w:hAnsi="CMR9" w:cs="CMR9"/>
          <w:kern w:val="0"/>
          <w:sz w:val="18"/>
          <w:szCs w:val="18"/>
        </w:rPr>
        <w:t xml:space="preserve"> &lt;</w:t>
      </w:r>
      <w:r>
        <w:rPr>
          <w:rFonts w:ascii="CMR9" w:hAnsi="CMR9" w:cs="CMR9" w:hint="eastAsia"/>
          <w:kern w:val="0"/>
          <w:sz w:val="18"/>
          <w:szCs w:val="18"/>
        </w:rPr>
        <w:t>-</w:t>
      </w:r>
      <w:r>
        <w:rPr>
          <w:rFonts w:ascii="CMR9" w:hAnsi="CMR9" w:cs="CMR9"/>
          <w:kern w:val="0"/>
          <w:sz w:val="18"/>
          <w:szCs w:val="18"/>
        </w:rPr>
        <w:t xml:space="preserve"> exp, </w:t>
      </w:r>
      <w:r>
        <w:rPr>
          <w:rFonts w:ascii="CMR9" w:hAnsi="CMR9" w:cs="CMR9" w:hint="eastAsia"/>
          <w:kern w:val="0"/>
          <w:sz w:val="18"/>
          <w:szCs w:val="18"/>
        </w:rPr>
        <w:t>一类是条件语句</w:t>
      </w:r>
      <w:r>
        <w:rPr>
          <w:rFonts w:ascii="CMR9" w:hAnsi="CMR9" w:cs="CMR9" w:hint="eastAsia"/>
          <w:kern w:val="0"/>
          <w:sz w:val="18"/>
          <w:szCs w:val="18"/>
        </w:rPr>
        <w:t xml:space="preserve">exp </w:t>
      </w:r>
      <m:oMath>
        <m:r>
          <m:rPr>
            <m:sty m:val="p"/>
          </m:rPr>
          <w:rPr>
            <w:rFonts w:ascii="Cambria Math" w:hAnsi="Cambria Math" w:cs="CMR9"/>
            <w:kern w:val="0"/>
            <w:sz w:val="18"/>
            <w:szCs w:val="18"/>
          </w:rPr>
          <m:t xml:space="preserve">⋈ </m:t>
        </m:r>
      </m:oMath>
      <w:r>
        <w:rPr>
          <w:rFonts w:ascii="CMR9" w:hAnsi="CMR9" w:cs="CMR9" w:hint="eastAsia"/>
          <w:kern w:val="0"/>
          <w:sz w:val="18"/>
          <w:szCs w:val="18"/>
        </w:rPr>
        <w:t>0</w:t>
      </w:r>
      <w:r>
        <w:rPr>
          <w:rFonts w:ascii="CMR9" w:hAnsi="CMR9" w:cs="CMR9" w:hint="eastAsia"/>
          <w:kern w:val="0"/>
          <w:sz w:val="18"/>
          <w:szCs w:val="18"/>
        </w:rPr>
        <w:t>，（其中</w:t>
      </w:r>
      <m:oMath>
        <m:r>
          <m:rPr>
            <m:sty m:val="p"/>
          </m:rPr>
          <w:rPr>
            <w:rFonts w:ascii="Cambria Math" w:hAnsi="Cambria Math" w:cs="CMR9"/>
            <w:kern w:val="0"/>
            <w:sz w:val="18"/>
            <w:szCs w:val="18"/>
          </w:rPr>
          <m:t xml:space="preserve">⋈ </m:t>
        </m:r>
      </m:oMath>
      <w:r>
        <w:rPr>
          <w:rFonts w:ascii="CMR9" w:hAnsi="CMR9" w:cs="CMR9" w:hint="eastAsia"/>
          <w:kern w:val="0"/>
          <w:sz w:val="18"/>
          <w:szCs w:val="18"/>
        </w:rPr>
        <w:t>表示</w:t>
      </w:r>
      <w:r>
        <w:rPr>
          <w:rFonts w:ascii="CMR9" w:hAnsi="CMR9" w:cs="CMR9" w:hint="eastAsia"/>
          <w:kern w:val="0"/>
          <w:sz w:val="18"/>
          <w:szCs w:val="18"/>
        </w:rPr>
        <w:t>&lt;,</w:t>
      </w:r>
      <w:r>
        <w:rPr>
          <w:rFonts w:ascii="CMR9" w:hAnsi="CMR9" w:cs="CMR9"/>
          <w:kern w:val="0"/>
          <w:sz w:val="18"/>
          <w:szCs w:val="18"/>
        </w:rPr>
        <w:t>&gt;,=</w:t>
      </w:r>
      <w:r>
        <w:rPr>
          <w:rFonts w:ascii="CMR9" w:hAnsi="CMR9" w:cs="CMR9" w:hint="eastAsia"/>
          <w:kern w:val="0"/>
          <w:sz w:val="18"/>
          <w:szCs w:val="18"/>
        </w:rPr>
        <w:t>等运算符）。在语义方程的</w:t>
      </w:r>
      <w:r>
        <w:rPr>
          <w:rFonts w:ascii="CMR9" w:hAnsi="CMR9" w:cs="CMR9" w:hint="eastAsia"/>
          <w:kern w:val="0"/>
          <w:sz w:val="18"/>
          <w:szCs w:val="18"/>
        </w:rPr>
        <w:t>Relaxing</w:t>
      </w:r>
      <w:r>
        <w:rPr>
          <w:rFonts w:ascii="CMR9" w:hAnsi="CMR9" w:cs="CMR9" w:hint="eastAsia"/>
          <w:kern w:val="0"/>
          <w:sz w:val="18"/>
          <w:szCs w:val="18"/>
        </w:rPr>
        <w:t>时，我们不</w:t>
      </w:r>
      <w:proofErr w:type="gramStart"/>
      <w:r>
        <w:rPr>
          <w:rFonts w:ascii="CMR9" w:hAnsi="CMR9" w:cs="CMR9" w:hint="eastAsia"/>
          <w:kern w:val="0"/>
          <w:sz w:val="18"/>
          <w:szCs w:val="18"/>
        </w:rPr>
        <w:t>改变左值变量</w:t>
      </w:r>
      <w:proofErr w:type="gramEnd"/>
      <w:r>
        <w:rPr>
          <w:rFonts w:ascii="CMR9" w:hAnsi="CMR9" w:cs="CMR9" w:hint="eastAsia"/>
          <w:kern w:val="0"/>
          <w:sz w:val="18"/>
          <w:szCs w:val="18"/>
        </w:rPr>
        <w:t>V</w:t>
      </w:r>
      <w:r>
        <w:rPr>
          <w:rFonts w:ascii="CMR9" w:hAnsi="CMR9" w:cs="CMR9" w:hint="eastAsia"/>
          <w:kern w:val="0"/>
          <w:sz w:val="18"/>
          <w:szCs w:val="18"/>
        </w:rPr>
        <w:t>和常量</w:t>
      </w:r>
      <w:r>
        <w:rPr>
          <w:rFonts w:ascii="CMR9" w:hAnsi="CMR9" w:cs="CMR9" w:hint="eastAsia"/>
          <w:kern w:val="0"/>
          <w:sz w:val="18"/>
          <w:szCs w:val="18"/>
        </w:rPr>
        <w:t>0</w:t>
      </w:r>
      <w:r>
        <w:rPr>
          <w:rFonts w:ascii="CMR9" w:hAnsi="CMR9" w:cs="CMR9" w:hint="eastAsia"/>
          <w:kern w:val="0"/>
          <w:sz w:val="18"/>
          <w:szCs w:val="18"/>
        </w:rPr>
        <w:t>的值，主要是为了</w:t>
      </w:r>
      <w:r>
        <w:rPr>
          <w:rFonts w:ascii="CMR9" w:hAnsi="CMR9" w:cs="CMR9" w:hint="eastAsia"/>
          <w:kern w:val="0"/>
          <w:sz w:val="18"/>
          <w:szCs w:val="18"/>
        </w:rPr>
        <w:lastRenderedPageBreak/>
        <w:t>对</w:t>
      </w:r>
      <w:r>
        <w:rPr>
          <w:rFonts w:ascii="CMR9" w:hAnsi="CMR9" w:cs="CMR9" w:hint="eastAsia"/>
          <w:kern w:val="0"/>
          <w:sz w:val="18"/>
          <w:szCs w:val="18"/>
        </w:rPr>
        <w:t>exp</w:t>
      </w:r>
      <w:r>
        <w:rPr>
          <w:rFonts w:ascii="CMR9" w:hAnsi="CMR9" w:cs="CMR9" w:hint="eastAsia"/>
          <w:kern w:val="0"/>
          <w:sz w:val="18"/>
          <w:szCs w:val="18"/>
        </w:rPr>
        <w:t>做</w:t>
      </w:r>
      <w:r>
        <w:rPr>
          <w:rFonts w:ascii="CMR9" w:hAnsi="CMR9" w:cs="CMR9" w:hint="eastAsia"/>
          <w:kern w:val="0"/>
          <w:sz w:val="18"/>
          <w:szCs w:val="18"/>
        </w:rPr>
        <w:t>Relaxing</w:t>
      </w:r>
      <w:r>
        <w:rPr>
          <w:rFonts w:ascii="CMR9" w:hAnsi="CMR9" w:cs="CMR9" w:hint="eastAsia"/>
          <w:kern w:val="0"/>
          <w:sz w:val="18"/>
          <w:szCs w:val="18"/>
        </w:rPr>
        <w:t>，下面首先介绍对</w:t>
      </w:r>
      <w:r>
        <w:rPr>
          <w:rFonts w:ascii="CMR9" w:hAnsi="CMR9" w:cs="CMR9" w:hint="eastAsia"/>
          <w:kern w:val="0"/>
          <w:sz w:val="18"/>
          <w:szCs w:val="18"/>
        </w:rPr>
        <w:t>exp</w:t>
      </w:r>
      <w:r>
        <w:rPr>
          <w:rFonts w:ascii="CMR9" w:hAnsi="CMR9" w:cs="CMR9" w:hint="eastAsia"/>
          <w:kern w:val="0"/>
          <w:sz w:val="18"/>
          <w:szCs w:val="18"/>
        </w:rPr>
        <w:t>的可靠</w:t>
      </w:r>
      <w:r>
        <w:rPr>
          <w:rFonts w:ascii="CMR9" w:hAnsi="CMR9" w:cs="CMR9" w:hint="eastAsia"/>
          <w:kern w:val="0"/>
          <w:sz w:val="18"/>
          <w:szCs w:val="18"/>
        </w:rPr>
        <w:t>Relaxing</w:t>
      </w:r>
      <w:r>
        <w:rPr>
          <w:rFonts w:ascii="CMR9" w:hAnsi="CMR9" w:cs="CMR9" w:hint="eastAsia"/>
          <w:kern w:val="0"/>
          <w:sz w:val="18"/>
          <w:szCs w:val="18"/>
        </w:rPr>
        <w:t>。</w:t>
      </w:r>
    </w:p>
    <w:p w14:paraId="76C78280" w14:textId="77777777" w:rsidR="00FE4ADE" w:rsidRDefault="00FE4ADE" w:rsidP="00FE4ADE">
      <w:pPr>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定义</w:t>
      </w:r>
      <w:r>
        <w:rPr>
          <w:rFonts w:ascii="CMR9" w:hAnsi="CMR9" w:cs="CMR9" w:hint="eastAsia"/>
          <w:kern w:val="0"/>
          <w:sz w:val="18"/>
          <w:szCs w:val="18"/>
        </w:rPr>
        <w:t>4.1[</w:t>
      </w:r>
      <w:r>
        <w:rPr>
          <w:rFonts w:ascii="CMR9" w:hAnsi="CMR9" w:cs="CMR9" w:hint="eastAsia"/>
          <w:kern w:val="0"/>
          <w:sz w:val="18"/>
          <w:szCs w:val="18"/>
        </w:rPr>
        <w:t>表达式的部分序关系</w:t>
      </w:r>
      <w:r>
        <w:rPr>
          <w:rFonts w:ascii="CMR9" w:hAnsi="CMR9" w:cs="CMR9" w:hint="eastAsia"/>
          <w:kern w:val="0"/>
          <w:sz w:val="18"/>
          <w:szCs w:val="18"/>
        </w:rPr>
        <w:t>]</w:t>
      </w:r>
      <w:r w:rsidRPr="00042753">
        <w:rPr>
          <w:rFonts w:ascii="CMR9" w:hAnsi="CMR9" w:cs="CMR9" w:hint="eastAsia"/>
          <w:kern w:val="0"/>
          <w:sz w:val="18"/>
          <w:szCs w:val="18"/>
          <w:vertAlign w:val="superscript"/>
        </w:rPr>
        <w:t>[14]</w:t>
      </w:r>
    </w:p>
    <w:p w14:paraId="5EE665B4" w14:textId="77777777" w:rsidR="00FE4ADE" w:rsidRDefault="00FE4ADE" w:rsidP="00FE4ADE">
      <w:pPr>
        <w:ind w:leftChars="202" w:left="424" w:firstLineChars="201" w:firstLine="362"/>
        <w:rPr>
          <w:rFonts w:ascii="CMR9" w:hAnsi="CMR9" w:cs="CMR9"/>
          <w:kern w:val="0"/>
          <w:sz w:val="18"/>
          <w:szCs w:val="18"/>
        </w:rPr>
      </w:pPr>
      <m:oMath>
        <m:r>
          <w:rPr>
            <w:rFonts w:ascii="Cambria Math" w:hAnsi="Cambria Math" w:cs="CMR9" w:hint="eastAsia"/>
            <w:kern w:val="0"/>
            <w:sz w:val="18"/>
            <w:szCs w:val="18"/>
          </w:rPr>
          <m:t>e</m:t>
        </m:r>
        <m:r>
          <w:rPr>
            <w:rFonts w:ascii="Cambria Math" w:hAnsi="Cambria Math" w:cs="CMR9"/>
            <w:kern w:val="0"/>
            <w:sz w:val="18"/>
            <w:szCs w:val="18"/>
          </w:rPr>
          <m:t>1≼</m:t>
        </m:r>
        <m:r>
          <w:rPr>
            <w:rFonts w:ascii="Cambria Math" w:hAnsi="Cambria Math" w:cs="CMR9" w:hint="eastAsia"/>
            <w:kern w:val="0"/>
            <w:sz w:val="18"/>
            <w:szCs w:val="18"/>
          </w:rPr>
          <m:t>e2</m:t>
        </m:r>
      </m:oMath>
      <w:r>
        <w:rPr>
          <w:rFonts w:ascii="CMR9" w:hAnsi="CMR9" w:cs="CMR9" w:hint="eastAsia"/>
          <w:kern w:val="0"/>
          <w:sz w:val="18"/>
          <w:szCs w:val="18"/>
        </w:rPr>
        <w:t xml:space="preserve"> </w:t>
      </w:r>
      <w:r>
        <w:rPr>
          <w:rFonts w:ascii="CMR9" w:hAnsi="CMR9" w:cs="CMR9" w:hint="eastAsia"/>
          <w:kern w:val="0"/>
          <w:sz w:val="18"/>
          <w:szCs w:val="18"/>
        </w:rPr>
        <w:t>当且仅当</w:t>
      </w:r>
      <w:r>
        <w:rPr>
          <w:rFonts w:ascii="CMR9" w:hAnsi="CMR9" w:cs="CMR9" w:hint="eastAsia"/>
          <w:kern w:val="0"/>
          <w:sz w:val="18"/>
          <w:szCs w:val="18"/>
        </w:rPr>
        <w:t xml:space="preserve"> </w:t>
      </w:r>
      <m:oMath>
        <m:r>
          <m:rPr>
            <m:sty m:val="p"/>
          </m:rPr>
          <w:rPr>
            <w:rFonts w:ascii="Cambria Math" w:hAnsi="Cambria Math" w:cs="Times New Roman"/>
            <w:kern w:val="0"/>
            <w:sz w:val="18"/>
            <w:szCs w:val="18"/>
          </w:rPr>
          <m:t>∀</m:t>
        </m:r>
        <m:r>
          <w:rPr>
            <w:rFonts w:ascii="Cambria Math" w:hAnsi="Cambria Math" w:cs="Times New Roman"/>
            <w:kern w:val="0"/>
            <w:sz w:val="18"/>
            <w:szCs w:val="18"/>
          </w:rPr>
          <m:t>ρ</m:t>
        </m:r>
        <m:r>
          <m:rPr>
            <m:sty m:val="p"/>
          </m:rPr>
          <w:rPr>
            <w:rFonts w:ascii="Cambria Math" w:hAnsi="Cambria Math" w:cs="Times New Roman"/>
            <w:kern w:val="0"/>
            <w:sz w:val="18"/>
            <w:szCs w:val="18"/>
          </w:rPr>
          <m:t>∈</m:t>
        </m:r>
        <m:d>
          <m:dPr>
            <m:ctrlPr>
              <w:rPr>
                <w:rFonts w:ascii="Cambria Math" w:hAnsi="Cambria Math" w:cs="Times New Roman"/>
                <w:kern w:val="0"/>
                <w:sz w:val="18"/>
                <w:szCs w:val="18"/>
              </w:rPr>
            </m:ctrlPr>
          </m:dPr>
          <m:e>
            <m:r>
              <m:rPr>
                <m:scr m:val="script"/>
                <m:sty m:val="p"/>
              </m:rPr>
              <w:rPr>
                <w:rFonts w:ascii="Cambria Math" w:hAnsi="Cambria Math" w:cs="Times New Roman"/>
                <w:kern w:val="0"/>
                <w:sz w:val="18"/>
                <w:szCs w:val="18"/>
              </w:rPr>
              <m:t>V⟶</m:t>
            </m:r>
            <m:r>
              <m:rPr>
                <m:scr m:val="double-struck"/>
                <m:sty m:val="p"/>
              </m:rPr>
              <w:rPr>
                <w:rFonts w:ascii="Cambria Math" w:hAnsi="Cambria Math" w:cs="Times New Roman"/>
                <w:kern w:val="0"/>
                <w:sz w:val="18"/>
                <w:szCs w:val="18"/>
              </w:rPr>
              <m:t>I</m:t>
            </m:r>
          </m:e>
        </m:d>
        <m:r>
          <m:rPr>
            <m:sty m:val="p"/>
          </m:rPr>
          <w:rPr>
            <w:rFonts w:ascii="Cambria Math" w:hAnsi="Cambria Math" w:cs="Times New Roman"/>
            <w:kern w:val="0"/>
            <w:sz w:val="18"/>
            <w:szCs w:val="18"/>
          </w:rPr>
          <m:t>，</m:t>
        </m:r>
        <m:d>
          <m:dPr>
            <m:begChr m:val="⟦"/>
            <m:endChr m:val=""/>
            <m:ctrlPr>
              <w:rPr>
                <w:rFonts w:ascii="Cambria Math" w:hAnsi="Cambria Math" w:cs="Times New Roman"/>
                <w:kern w:val="0"/>
                <w:sz w:val="18"/>
                <w:szCs w:val="18"/>
              </w:rPr>
            </m:ctrlPr>
          </m:dPr>
          <m:e>
            <m:d>
              <m:dPr>
                <m:begChr m:val=""/>
                <m:endChr m:val="⟧"/>
                <m:ctrlPr>
                  <w:rPr>
                    <w:rFonts w:ascii="Cambria Math" w:hAnsi="Cambria Math" w:cs="Times New Roman"/>
                    <w:i/>
                    <w:kern w:val="0"/>
                    <w:sz w:val="18"/>
                    <w:szCs w:val="18"/>
                  </w:rPr>
                </m:ctrlPr>
              </m:dPr>
              <m:e>
                <m:r>
                  <w:rPr>
                    <w:rFonts w:ascii="Cambria Math" w:hAnsi="Cambria Math" w:cs="Times New Roman"/>
                    <w:kern w:val="0"/>
                    <w:sz w:val="18"/>
                    <w:szCs w:val="18"/>
                  </w:rPr>
                  <m:t>e1</m:t>
                </m:r>
              </m:e>
            </m:d>
            <m:r>
              <m:rPr>
                <m:sty m:val="p"/>
              </m:rPr>
              <w:rPr>
                <w:rFonts w:ascii="Cambria Math" w:hAnsi="Cambria Math" w:cs="Times New Roman"/>
                <w:kern w:val="0"/>
                <w:sz w:val="18"/>
                <w:szCs w:val="18"/>
              </w:rPr>
              <m:t>(</m:t>
            </m:r>
            <m:r>
              <w:rPr>
                <w:rFonts w:ascii="Cambria Math" w:hAnsi="Cambria Math" w:cs="Times New Roman"/>
                <w:kern w:val="0"/>
                <w:sz w:val="18"/>
                <w:szCs w:val="18"/>
              </w:rPr>
              <m:t>ρ</m:t>
            </m:r>
            <m:r>
              <m:rPr>
                <m:sty m:val="p"/>
              </m:rPr>
              <w:rPr>
                <w:rFonts w:ascii="Cambria Math" w:hAnsi="Cambria Math" w:cs="Times New Roman"/>
                <w:kern w:val="0"/>
                <w:sz w:val="18"/>
                <w:szCs w:val="18"/>
              </w:rPr>
              <m:t>)⊆</m:t>
            </m:r>
          </m:e>
        </m:d>
        <m:d>
          <m:dPr>
            <m:begChr m:val="⟦"/>
            <m:endChr m:val=""/>
            <m:ctrlPr>
              <w:rPr>
                <w:rFonts w:ascii="Cambria Math" w:hAnsi="Cambria Math" w:cs="Times New Roman"/>
                <w:kern w:val="0"/>
                <w:sz w:val="18"/>
                <w:szCs w:val="18"/>
              </w:rPr>
            </m:ctrlPr>
          </m:dPr>
          <m:e>
            <m:d>
              <m:dPr>
                <m:begChr m:val=""/>
                <m:endChr m:val="⟧"/>
                <m:ctrlPr>
                  <w:rPr>
                    <w:rFonts w:ascii="Cambria Math" w:hAnsi="Cambria Math" w:cs="Times New Roman"/>
                    <w:i/>
                    <w:kern w:val="0"/>
                    <w:sz w:val="18"/>
                    <w:szCs w:val="18"/>
                  </w:rPr>
                </m:ctrlPr>
              </m:dPr>
              <m:e>
                <m:r>
                  <w:rPr>
                    <w:rFonts w:ascii="Cambria Math" w:hAnsi="Cambria Math" w:cs="Times New Roman"/>
                    <w:kern w:val="0"/>
                    <w:sz w:val="18"/>
                    <w:szCs w:val="18"/>
                  </w:rPr>
                  <m:t>e2</m:t>
                </m:r>
              </m:e>
            </m:d>
            <m:r>
              <m:rPr>
                <m:sty m:val="p"/>
              </m:rPr>
              <w:rPr>
                <w:rFonts w:ascii="Cambria Math" w:hAnsi="Cambria Math" w:cs="Times New Roman"/>
                <w:kern w:val="0"/>
                <w:sz w:val="18"/>
                <w:szCs w:val="18"/>
              </w:rPr>
              <m:t>(</m:t>
            </m:r>
            <m:r>
              <w:rPr>
                <w:rFonts w:ascii="Cambria Math" w:hAnsi="Cambria Math" w:cs="Times New Roman"/>
                <w:kern w:val="0"/>
                <w:sz w:val="18"/>
                <w:szCs w:val="18"/>
              </w:rPr>
              <m:t>ρ</m:t>
            </m:r>
            <m:r>
              <m:rPr>
                <m:sty m:val="p"/>
              </m:rPr>
              <w:rPr>
                <w:rFonts w:ascii="Cambria Math" w:hAnsi="Cambria Math" w:cs="Times New Roman"/>
                <w:kern w:val="0"/>
                <w:sz w:val="18"/>
                <w:szCs w:val="18"/>
              </w:rPr>
              <m:t>)</m:t>
            </m:r>
          </m:e>
        </m:d>
      </m:oMath>
      <w:r>
        <w:rPr>
          <w:rFonts w:ascii="CMR9" w:hAnsi="CMR9" w:cs="CMR9" w:hint="eastAsia"/>
          <w:kern w:val="0"/>
          <w:sz w:val="18"/>
          <w:szCs w:val="18"/>
        </w:rPr>
        <w:t>。</w:t>
      </w:r>
    </w:p>
    <w:p w14:paraId="47D8984F" w14:textId="77777777" w:rsidR="00FE4ADE" w:rsidRDefault="00FE4ADE" w:rsidP="00FE4ADE">
      <w:pPr>
        <w:ind w:leftChars="202" w:left="424" w:firstLineChars="1" w:firstLine="2"/>
        <w:rPr>
          <w:rFonts w:ascii="CMR9" w:hAnsi="CMR9" w:cs="CMR9"/>
          <w:kern w:val="0"/>
          <w:sz w:val="18"/>
          <w:szCs w:val="18"/>
        </w:rPr>
      </w:pPr>
      <w:r>
        <w:rPr>
          <w:rFonts w:ascii="CMR9" w:hAnsi="CMR9" w:cs="CMR9"/>
          <w:kern w:val="0"/>
          <w:sz w:val="18"/>
          <w:szCs w:val="18"/>
        </w:rPr>
        <w:t>上述定义中要求</w:t>
      </w:r>
      <w:r>
        <w:rPr>
          <w:rFonts w:ascii="CMR9" w:hAnsi="CMR9" w:cs="CMR9" w:hint="eastAsia"/>
          <w:kern w:val="0"/>
          <w:sz w:val="18"/>
          <w:szCs w:val="18"/>
        </w:rPr>
        <w:t>对</w:t>
      </w:r>
      <w:r>
        <w:rPr>
          <w:rFonts w:ascii="CMR9" w:hAnsi="CMR9" w:cs="CMR9"/>
          <w:kern w:val="0"/>
          <w:sz w:val="18"/>
          <w:szCs w:val="18"/>
        </w:rPr>
        <w:t>任意的</w:t>
      </w:r>
      <w:r>
        <w:rPr>
          <w:rFonts w:ascii="CMR9" w:hAnsi="CMR9" w:cs="CMR9"/>
          <w:kern w:val="0"/>
          <w:sz w:val="18"/>
          <w:szCs w:val="18"/>
        </w:rPr>
        <w:t xml:space="preserve">environment </w:t>
      </w:r>
      <m:oMath>
        <m:r>
          <w:rPr>
            <w:rFonts w:ascii="Cambria Math" w:hAnsi="Cambria Math" w:cs="Times New Roman"/>
            <w:kern w:val="0"/>
            <w:sz w:val="18"/>
            <w:szCs w:val="18"/>
          </w:rPr>
          <m:t>ρ</m:t>
        </m:r>
      </m:oMath>
      <w:r>
        <w:rPr>
          <w:rFonts w:ascii="CMR9" w:hAnsi="CMR9" w:cs="CMR9" w:hint="eastAsia"/>
          <w:kern w:val="0"/>
          <w:sz w:val="18"/>
          <w:szCs w:val="18"/>
        </w:rPr>
        <w:t xml:space="preserve"> </w:t>
      </w:r>
      <w:r>
        <w:rPr>
          <w:rFonts w:ascii="CMR9" w:hAnsi="CMR9" w:cs="CMR9" w:hint="eastAsia"/>
          <w:kern w:val="0"/>
          <w:sz w:val="18"/>
          <w:szCs w:val="18"/>
        </w:rPr>
        <w:t>，都满足表达式的值存在包含关系，但在实际的循环迭代过程中，变量在具体语义下的</w:t>
      </w:r>
      <w:r>
        <w:rPr>
          <w:rFonts w:ascii="CMR9" w:hAnsi="CMR9" w:cs="CMR9" w:hint="eastAsia"/>
          <w:kern w:val="0"/>
          <w:sz w:val="18"/>
          <w:szCs w:val="18"/>
        </w:rPr>
        <w:t>environment</w:t>
      </w:r>
      <w:r>
        <w:rPr>
          <w:rFonts w:ascii="CMR9" w:hAnsi="CMR9" w:cs="CMR9" w:hint="eastAsia"/>
          <w:kern w:val="0"/>
          <w:sz w:val="18"/>
          <w:szCs w:val="18"/>
        </w:rPr>
        <w:t>总是限定在一个固定的循环不变式</w:t>
      </w:r>
      <m:oMath>
        <m:r>
          <w:rPr>
            <w:rFonts w:ascii="Cambria Math" w:hAnsi="Cambria Math" w:cs="CMR9" w:hint="eastAsia"/>
            <w:kern w:val="0"/>
            <w:sz w:val="18"/>
            <w:szCs w:val="18"/>
          </w:rPr>
          <m:t>Inv</m:t>
        </m:r>
        <m:r>
          <m:rPr>
            <m:sty m:val="p"/>
          </m:rPr>
          <w:rPr>
            <w:rFonts w:ascii="Cambria Math" w:hAnsi="Cambria Math" w:cs="CMR9"/>
            <w:kern w:val="0"/>
            <w:sz w:val="18"/>
            <w:szCs w:val="18"/>
          </w:rPr>
          <m:t>⊆</m:t>
        </m:r>
        <m:d>
          <m:dPr>
            <m:ctrlPr>
              <w:rPr>
                <w:rFonts w:ascii="Cambria Math" w:hAnsi="Cambria Math" w:cs="Times New Roman"/>
                <w:kern w:val="0"/>
                <w:sz w:val="18"/>
                <w:szCs w:val="18"/>
              </w:rPr>
            </m:ctrlPr>
          </m:dPr>
          <m:e>
            <m:r>
              <m:rPr>
                <m:scr m:val="script"/>
                <m:sty m:val="p"/>
              </m:rPr>
              <w:rPr>
                <w:rFonts w:ascii="Cambria Math" w:hAnsi="Cambria Math" w:cs="Times New Roman"/>
                <w:kern w:val="0"/>
                <w:sz w:val="18"/>
                <w:szCs w:val="18"/>
              </w:rPr>
              <m:t>V⟶</m:t>
            </m:r>
            <m:r>
              <m:rPr>
                <m:scr m:val="double-struck"/>
                <m:sty m:val="p"/>
              </m:rPr>
              <w:rPr>
                <w:rFonts w:ascii="Cambria Math" w:hAnsi="Cambria Math" w:cs="Times New Roman"/>
                <w:kern w:val="0"/>
                <w:sz w:val="18"/>
                <w:szCs w:val="18"/>
              </w:rPr>
              <m:t>I</m:t>
            </m:r>
          </m:e>
        </m:d>
      </m:oMath>
      <w:r>
        <w:rPr>
          <w:rFonts w:ascii="CMR9" w:hAnsi="CMR9" w:cs="CMR9" w:hint="eastAsia"/>
          <w:kern w:val="0"/>
          <w:sz w:val="18"/>
          <w:szCs w:val="18"/>
        </w:rPr>
        <w:t>中，为此我们定义在固定环境下的表达式部分序关系。</w:t>
      </w:r>
    </w:p>
    <w:p w14:paraId="5B57FA72" w14:textId="77777777" w:rsidR="00FE4ADE" w:rsidRDefault="00FE4ADE" w:rsidP="00FE4ADE">
      <w:pPr>
        <w:ind w:leftChars="134" w:left="282" w:hanging="1"/>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kern w:val="0"/>
          <w:sz w:val="18"/>
          <w:szCs w:val="18"/>
        </w:rPr>
        <w:t>定义</w:t>
      </w:r>
      <w:r>
        <w:rPr>
          <w:rFonts w:ascii="CMR9" w:hAnsi="CMR9" w:cs="CMR9" w:hint="eastAsia"/>
          <w:kern w:val="0"/>
          <w:sz w:val="18"/>
          <w:szCs w:val="18"/>
        </w:rPr>
        <w:t>4.2[</w:t>
      </w:r>
      <w:r>
        <w:rPr>
          <w:rFonts w:ascii="CMR9" w:hAnsi="CMR9" w:cs="CMR9" w:hint="eastAsia"/>
          <w:kern w:val="0"/>
          <w:sz w:val="18"/>
          <w:szCs w:val="18"/>
        </w:rPr>
        <w:t>基于不变式的表达式序关系</w:t>
      </w:r>
      <w:r>
        <w:rPr>
          <w:rFonts w:ascii="CMR9" w:hAnsi="CMR9" w:cs="CMR9" w:hint="eastAsia"/>
          <w:kern w:val="0"/>
          <w:sz w:val="18"/>
          <w:szCs w:val="18"/>
        </w:rPr>
        <w:t>]</w:t>
      </w:r>
      <w:r>
        <w:rPr>
          <w:rFonts w:ascii="CMR9" w:hAnsi="CMR9" w:cs="CMR9"/>
          <w:kern w:val="0"/>
          <w:sz w:val="18"/>
          <w:szCs w:val="18"/>
        </w:rPr>
        <w:t xml:space="preserve"> </w:t>
      </w:r>
    </w:p>
    <w:p w14:paraId="592FC8E5" w14:textId="77777777" w:rsidR="00FE4ADE" w:rsidRPr="00444AF1" w:rsidRDefault="00FE4ADE" w:rsidP="00FE4ADE">
      <w:pPr>
        <w:ind w:leftChars="202" w:left="424" w:firstLineChars="201" w:firstLine="362"/>
        <w:rPr>
          <w:rFonts w:ascii="CMR9" w:hAnsi="CMR9" w:cs="CMR9"/>
          <w:kern w:val="0"/>
          <w:sz w:val="18"/>
          <w:szCs w:val="18"/>
        </w:rPr>
      </w:pPr>
      <m:oMath>
        <m:r>
          <w:rPr>
            <w:rFonts w:ascii="Cambria Math" w:hAnsi="Cambria Math" w:cs="CMR9" w:hint="eastAsia"/>
            <w:kern w:val="0"/>
            <w:sz w:val="18"/>
            <w:szCs w:val="18"/>
          </w:rPr>
          <m:t>Inv</m:t>
        </m:r>
        <m:r>
          <m:rPr>
            <m:sty m:val="p"/>
          </m:rPr>
          <w:rPr>
            <w:rFonts w:ascii="Cambria Math" w:hAnsi="Cambria Math" w:cs="MS Mincho"/>
            <w:kern w:val="0"/>
            <w:sz w:val="18"/>
            <w:szCs w:val="18"/>
          </w:rPr>
          <m:t>⊩</m:t>
        </m:r>
        <m:r>
          <w:rPr>
            <w:rFonts w:ascii="Cambria Math" w:hAnsi="Cambria Math" w:cs="CMR9" w:hint="eastAsia"/>
            <w:kern w:val="0"/>
            <w:sz w:val="18"/>
            <w:szCs w:val="18"/>
          </w:rPr>
          <m:t>e</m:t>
        </m:r>
        <m:r>
          <w:rPr>
            <w:rFonts w:ascii="Cambria Math" w:hAnsi="Cambria Math" w:cs="CMR9"/>
            <w:kern w:val="0"/>
            <w:sz w:val="18"/>
            <w:szCs w:val="18"/>
          </w:rPr>
          <m:t>1≼</m:t>
        </m:r>
        <m:r>
          <w:rPr>
            <w:rFonts w:ascii="Cambria Math" w:hAnsi="Cambria Math" w:cs="CMR9" w:hint="eastAsia"/>
            <w:kern w:val="0"/>
            <w:sz w:val="18"/>
            <w:szCs w:val="18"/>
          </w:rPr>
          <m:t>e2</m:t>
        </m:r>
      </m:oMath>
      <w:r>
        <w:rPr>
          <w:rFonts w:ascii="CMR9" w:hAnsi="CMR9" w:cs="CMR9" w:hint="eastAsia"/>
          <w:kern w:val="0"/>
          <w:sz w:val="18"/>
          <w:szCs w:val="18"/>
        </w:rPr>
        <w:t xml:space="preserve"> </w:t>
      </w:r>
      <w:r>
        <w:rPr>
          <w:rFonts w:ascii="CMR9" w:hAnsi="CMR9" w:cs="CMR9" w:hint="eastAsia"/>
          <w:kern w:val="0"/>
          <w:sz w:val="18"/>
          <w:szCs w:val="18"/>
        </w:rPr>
        <w:t>当且仅当</w:t>
      </w:r>
      <w:r>
        <w:rPr>
          <w:rFonts w:ascii="CMR9" w:hAnsi="CMR9" w:cs="CMR9" w:hint="eastAsia"/>
          <w:kern w:val="0"/>
          <w:sz w:val="18"/>
          <w:szCs w:val="18"/>
        </w:rPr>
        <w:t xml:space="preserve"> </w:t>
      </w:r>
      <m:oMath>
        <m:r>
          <m:rPr>
            <m:sty m:val="p"/>
          </m:rPr>
          <w:rPr>
            <w:rFonts w:ascii="Cambria Math" w:hAnsi="Cambria Math" w:cs="Times New Roman"/>
            <w:kern w:val="0"/>
            <w:sz w:val="18"/>
            <w:szCs w:val="18"/>
          </w:rPr>
          <m:t>∀</m:t>
        </m:r>
        <m:r>
          <w:rPr>
            <w:rFonts w:ascii="Cambria Math" w:hAnsi="Cambria Math" w:cs="Times New Roman"/>
            <w:kern w:val="0"/>
            <w:sz w:val="18"/>
            <w:szCs w:val="18"/>
          </w:rPr>
          <m:t>ρ</m:t>
        </m:r>
        <m:r>
          <m:rPr>
            <m:sty m:val="p"/>
          </m:rPr>
          <w:rPr>
            <w:rFonts w:ascii="Cambria Math" w:hAnsi="Cambria Math" w:cs="Times New Roman"/>
            <w:kern w:val="0"/>
            <w:sz w:val="18"/>
            <w:szCs w:val="18"/>
          </w:rPr>
          <m:t>∈</m:t>
        </m:r>
        <m:r>
          <w:rPr>
            <w:rFonts w:ascii="Cambria Math" w:hAnsi="Cambria Math" w:cs="Times New Roman" w:hint="eastAsia"/>
            <w:kern w:val="0"/>
            <w:sz w:val="18"/>
            <w:szCs w:val="18"/>
          </w:rPr>
          <m:t>Inv</m:t>
        </m:r>
        <m:r>
          <m:rPr>
            <m:sty m:val="p"/>
          </m:rPr>
          <w:rPr>
            <w:rFonts w:ascii="Cambria Math" w:hAnsi="Cambria Math" w:cs="Times New Roman"/>
            <w:kern w:val="0"/>
            <w:sz w:val="18"/>
            <w:szCs w:val="18"/>
          </w:rPr>
          <m:t>，</m:t>
        </m:r>
        <m:d>
          <m:dPr>
            <m:begChr m:val="⟦"/>
            <m:endChr m:val=""/>
            <m:ctrlPr>
              <w:rPr>
                <w:rFonts w:ascii="Cambria Math" w:hAnsi="Cambria Math" w:cs="Times New Roman"/>
                <w:kern w:val="0"/>
                <w:sz w:val="18"/>
                <w:szCs w:val="18"/>
              </w:rPr>
            </m:ctrlPr>
          </m:dPr>
          <m:e>
            <m:d>
              <m:dPr>
                <m:begChr m:val=""/>
                <m:endChr m:val="⟧"/>
                <m:ctrlPr>
                  <w:rPr>
                    <w:rFonts w:ascii="Cambria Math" w:hAnsi="Cambria Math" w:cs="Times New Roman"/>
                    <w:i/>
                    <w:kern w:val="0"/>
                    <w:sz w:val="18"/>
                    <w:szCs w:val="18"/>
                  </w:rPr>
                </m:ctrlPr>
              </m:dPr>
              <m:e>
                <m:r>
                  <w:rPr>
                    <w:rFonts w:ascii="Cambria Math" w:hAnsi="Cambria Math" w:cs="Times New Roman"/>
                    <w:kern w:val="0"/>
                    <w:sz w:val="18"/>
                    <w:szCs w:val="18"/>
                  </w:rPr>
                  <m:t>e1</m:t>
                </m:r>
              </m:e>
            </m:d>
            <m:r>
              <m:rPr>
                <m:sty m:val="p"/>
              </m:rPr>
              <w:rPr>
                <w:rFonts w:ascii="Cambria Math" w:hAnsi="Cambria Math" w:cs="Times New Roman"/>
                <w:kern w:val="0"/>
                <w:sz w:val="18"/>
                <w:szCs w:val="18"/>
              </w:rPr>
              <m:t>(</m:t>
            </m:r>
            <m:r>
              <w:rPr>
                <w:rFonts w:ascii="Cambria Math" w:hAnsi="Cambria Math" w:cs="Times New Roman"/>
                <w:kern w:val="0"/>
                <w:sz w:val="18"/>
                <w:szCs w:val="18"/>
              </w:rPr>
              <m:t>ρ</m:t>
            </m:r>
            <m:r>
              <m:rPr>
                <m:sty m:val="p"/>
              </m:rPr>
              <w:rPr>
                <w:rFonts w:ascii="Cambria Math" w:hAnsi="Cambria Math" w:cs="Times New Roman"/>
                <w:kern w:val="0"/>
                <w:sz w:val="18"/>
                <w:szCs w:val="18"/>
              </w:rPr>
              <m:t>)⊆</m:t>
            </m:r>
          </m:e>
        </m:d>
        <m:d>
          <m:dPr>
            <m:begChr m:val="⟦"/>
            <m:endChr m:val=""/>
            <m:ctrlPr>
              <w:rPr>
                <w:rFonts w:ascii="Cambria Math" w:hAnsi="Cambria Math" w:cs="Times New Roman"/>
                <w:kern w:val="0"/>
                <w:sz w:val="18"/>
                <w:szCs w:val="18"/>
              </w:rPr>
            </m:ctrlPr>
          </m:dPr>
          <m:e>
            <m:d>
              <m:dPr>
                <m:begChr m:val=""/>
                <m:endChr m:val="⟧"/>
                <m:ctrlPr>
                  <w:rPr>
                    <w:rFonts w:ascii="Cambria Math" w:hAnsi="Cambria Math" w:cs="Times New Roman"/>
                    <w:i/>
                    <w:kern w:val="0"/>
                    <w:sz w:val="18"/>
                    <w:szCs w:val="18"/>
                  </w:rPr>
                </m:ctrlPr>
              </m:dPr>
              <m:e>
                <m:r>
                  <w:rPr>
                    <w:rFonts w:ascii="Cambria Math" w:hAnsi="Cambria Math" w:cs="Times New Roman"/>
                    <w:kern w:val="0"/>
                    <w:sz w:val="18"/>
                    <w:szCs w:val="18"/>
                  </w:rPr>
                  <m:t>e2</m:t>
                </m:r>
              </m:e>
            </m:d>
            <m:r>
              <m:rPr>
                <m:sty m:val="p"/>
              </m:rPr>
              <w:rPr>
                <w:rFonts w:ascii="Cambria Math" w:hAnsi="Cambria Math" w:cs="Times New Roman"/>
                <w:kern w:val="0"/>
                <w:sz w:val="18"/>
                <w:szCs w:val="18"/>
              </w:rPr>
              <m:t>(</m:t>
            </m:r>
            <m:r>
              <w:rPr>
                <w:rFonts w:ascii="Cambria Math" w:hAnsi="Cambria Math" w:cs="Times New Roman"/>
                <w:kern w:val="0"/>
                <w:sz w:val="18"/>
                <w:szCs w:val="18"/>
              </w:rPr>
              <m:t>ρ</m:t>
            </m:r>
            <m:r>
              <m:rPr>
                <m:sty m:val="p"/>
              </m:rPr>
              <w:rPr>
                <w:rFonts w:ascii="Cambria Math" w:hAnsi="Cambria Math" w:cs="Times New Roman"/>
                <w:kern w:val="0"/>
                <w:sz w:val="18"/>
                <w:szCs w:val="18"/>
              </w:rPr>
              <m:t>)</m:t>
            </m:r>
          </m:e>
        </m:d>
      </m:oMath>
      <w:r>
        <w:rPr>
          <w:rFonts w:ascii="CMR9" w:hAnsi="CMR9" w:cs="CMR9" w:hint="eastAsia"/>
          <w:kern w:val="0"/>
          <w:sz w:val="18"/>
          <w:szCs w:val="18"/>
        </w:rPr>
        <w:t>。</w:t>
      </w:r>
    </w:p>
    <w:p w14:paraId="193ADF19" w14:textId="77777777" w:rsidR="00FE4ADE" w:rsidRDefault="00FE4ADE" w:rsidP="00FE4ADE">
      <w:pPr>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定义</w:t>
      </w:r>
      <w:r>
        <w:rPr>
          <w:rFonts w:ascii="CMR9" w:hAnsi="CMR9" w:cs="CMR9" w:hint="eastAsia"/>
          <w:kern w:val="0"/>
          <w:sz w:val="18"/>
          <w:szCs w:val="18"/>
        </w:rPr>
        <w:t>4.3[</w:t>
      </w:r>
      <w:r>
        <w:rPr>
          <w:rFonts w:ascii="CMR9" w:hAnsi="CMR9" w:cs="CMR9" w:hint="eastAsia"/>
          <w:kern w:val="0"/>
          <w:sz w:val="18"/>
          <w:szCs w:val="18"/>
        </w:rPr>
        <w:t>迁移函数的</w:t>
      </w:r>
      <w:r>
        <w:rPr>
          <w:rFonts w:ascii="CMR9" w:hAnsi="CMR9" w:cs="CMR9" w:hint="eastAsia"/>
          <w:kern w:val="0"/>
          <w:sz w:val="18"/>
          <w:szCs w:val="18"/>
        </w:rPr>
        <w:t>Relaxing]</w:t>
      </w:r>
      <w:r>
        <w:rPr>
          <w:rFonts w:ascii="CMR9" w:hAnsi="CMR9" w:cs="CMR9"/>
          <w:kern w:val="0"/>
          <w:sz w:val="18"/>
          <w:szCs w:val="18"/>
        </w:rPr>
        <w:t xml:space="preserve"> </w:t>
      </w:r>
    </w:p>
    <w:p w14:paraId="028D76C3" w14:textId="77777777" w:rsidR="00FE4ADE" w:rsidRDefault="00FE4ADE" w:rsidP="00FE4ADE">
      <w:pPr>
        <w:ind w:leftChars="200" w:left="420" w:firstLineChars="203" w:firstLine="365"/>
        <w:rPr>
          <w:rFonts w:ascii="CMR9" w:hAnsi="CMR9" w:cs="CMR9"/>
          <w:kern w:val="0"/>
          <w:sz w:val="18"/>
          <w:szCs w:val="18"/>
        </w:rPr>
      </w:pPr>
      <w:r>
        <w:rPr>
          <w:rFonts w:ascii="CMR9" w:hAnsi="CMR9" w:cs="CMR9" w:hint="eastAsia"/>
          <w:kern w:val="0"/>
          <w:sz w:val="18"/>
          <w:szCs w:val="18"/>
        </w:rPr>
        <w:t>设</w:t>
      </w:r>
      <m:oMath>
        <m:r>
          <w:rPr>
            <w:rFonts w:ascii="Cambria Math" w:hAnsi="Cambria Math" w:cs="CMR9" w:hint="eastAsia"/>
            <w:kern w:val="0"/>
            <w:sz w:val="18"/>
            <w:szCs w:val="18"/>
          </w:rPr>
          <m:t>Inv</m:t>
        </m:r>
        <m:r>
          <m:rPr>
            <m:sty m:val="p"/>
          </m:rPr>
          <w:rPr>
            <w:rFonts w:ascii="Cambria Math" w:hAnsi="Cambria Math" w:cs="MS Mincho"/>
            <w:kern w:val="0"/>
            <w:sz w:val="18"/>
            <w:szCs w:val="18"/>
          </w:rPr>
          <m:t>⊩</m:t>
        </m:r>
        <m:r>
          <w:rPr>
            <w:rFonts w:ascii="Cambria Math" w:hAnsi="Cambria Math" w:cs="CMR9" w:hint="eastAsia"/>
            <w:kern w:val="0"/>
            <w:sz w:val="18"/>
            <w:szCs w:val="18"/>
          </w:rPr>
          <m:t>e</m:t>
        </m:r>
        <m:r>
          <w:rPr>
            <w:rFonts w:ascii="Cambria Math" w:hAnsi="Cambria Math" w:cs="CMR9"/>
            <w:kern w:val="0"/>
            <w:sz w:val="18"/>
            <w:szCs w:val="18"/>
          </w:rPr>
          <m:t>1≼</m:t>
        </m:r>
        <m:r>
          <w:rPr>
            <w:rFonts w:ascii="Cambria Math" w:hAnsi="Cambria Math" w:cs="CMR9" w:hint="eastAsia"/>
            <w:kern w:val="0"/>
            <w:sz w:val="18"/>
            <w:szCs w:val="18"/>
          </w:rPr>
          <m:t>e2</m:t>
        </m:r>
      </m:oMath>
      <w:r>
        <w:rPr>
          <w:rFonts w:ascii="CMR9" w:hAnsi="CMR9" w:cs="CMR9" w:hint="eastAsia"/>
          <w:kern w:val="0"/>
          <w:sz w:val="18"/>
          <w:szCs w:val="18"/>
        </w:rPr>
        <w:t>，则将迁移函数</w:t>
      </w:r>
      <m:oMath>
        <m:r>
          <w:rPr>
            <w:rFonts w:ascii="Cambria Math" w:hAnsi="Cambria Math" w:cs="CMR9"/>
            <w:kern w:val="0"/>
            <w:sz w:val="18"/>
            <w:szCs w:val="18"/>
          </w:rPr>
          <m:t>v</m:t>
        </m:r>
        <m:r>
          <m:rPr>
            <m:sty m:val="p"/>
          </m:rPr>
          <w:rPr>
            <w:rFonts w:ascii="Cambria Math" w:hAnsi="Cambria Math" w:cs="CMR9"/>
            <w:kern w:val="0"/>
            <w:sz w:val="18"/>
            <w:szCs w:val="18"/>
          </w:rPr>
          <m:t>⟵</m:t>
        </m:r>
        <m:r>
          <w:rPr>
            <w:rFonts w:ascii="Cambria Math" w:hAnsi="Cambria Math" w:cs="CMR9"/>
            <w:kern w:val="0"/>
            <w:sz w:val="18"/>
            <w:szCs w:val="18"/>
          </w:rPr>
          <m:t>e1</m:t>
        </m:r>
      </m:oMath>
      <w:r>
        <w:rPr>
          <w:rFonts w:ascii="CMR9" w:hAnsi="CMR9" w:cs="CMR9" w:hint="eastAsia"/>
          <w:kern w:val="0"/>
          <w:sz w:val="18"/>
          <w:szCs w:val="18"/>
        </w:rPr>
        <w:t xml:space="preserve"> </w:t>
      </w:r>
      <w:r>
        <w:rPr>
          <w:rFonts w:ascii="CMR9" w:hAnsi="CMR9" w:cs="CMR9" w:hint="eastAsia"/>
          <w:kern w:val="0"/>
          <w:sz w:val="18"/>
          <w:szCs w:val="18"/>
        </w:rPr>
        <w:t>和</w:t>
      </w:r>
      <w:r>
        <w:rPr>
          <w:rFonts w:ascii="CMR9" w:hAnsi="CMR9" w:cs="CMR9" w:hint="eastAsia"/>
          <w:kern w:val="0"/>
          <w:sz w:val="18"/>
          <w:szCs w:val="18"/>
        </w:rPr>
        <w:t xml:space="preserve"> </w:t>
      </w:r>
      <m:oMath>
        <m:r>
          <w:rPr>
            <w:rFonts w:ascii="Cambria Math" w:hAnsi="Cambria Math" w:cs="CMR9"/>
            <w:kern w:val="0"/>
            <w:sz w:val="18"/>
            <w:szCs w:val="18"/>
          </w:rPr>
          <m:t>e1</m:t>
        </m:r>
        <m:r>
          <m:rPr>
            <m:sty m:val="p"/>
          </m:rPr>
          <w:rPr>
            <w:rFonts w:ascii="Cambria Math" w:hAnsi="Cambria Math" w:cs="CMR9"/>
            <w:kern w:val="0"/>
            <w:sz w:val="18"/>
            <w:szCs w:val="18"/>
          </w:rPr>
          <m:t xml:space="preserve">⋈ </m:t>
        </m:r>
      </m:oMath>
      <w:r>
        <w:rPr>
          <w:rFonts w:ascii="CMR9" w:hAnsi="CMR9" w:cs="CMR9" w:hint="eastAsia"/>
          <w:kern w:val="0"/>
          <w:sz w:val="18"/>
          <w:szCs w:val="18"/>
        </w:rPr>
        <w:t>0</w:t>
      </w:r>
      <w:r>
        <w:rPr>
          <w:rFonts w:ascii="CMR9" w:hAnsi="CMR9" w:cs="CMR9"/>
          <w:kern w:val="0"/>
          <w:sz w:val="18"/>
          <w:szCs w:val="18"/>
        </w:rPr>
        <w:t xml:space="preserve"> </w:t>
      </w:r>
      <w:r>
        <w:rPr>
          <w:rFonts w:ascii="CMR9" w:hAnsi="CMR9" w:cs="CMR9" w:hint="eastAsia"/>
          <w:kern w:val="0"/>
          <w:sz w:val="18"/>
          <w:szCs w:val="18"/>
        </w:rPr>
        <w:t>分别替换成</w:t>
      </w:r>
      <w:r>
        <w:rPr>
          <w:rFonts w:ascii="CMR9" w:hAnsi="CMR9" w:cs="CMR9" w:hint="eastAsia"/>
          <w:kern w:val="0"/>
          <w:sz w:val="18"/>
          <w:szCs w:val="18"/>
        </w:rPr>
        <w:t xml:space="preserve"> </w:t>
      </w:r>
      <m:oMath>
        <m:r>
          <w:rPr>
            <w:rFonts w:ascii="Cambria Math" w:hAnsi="Cambria Math" w:cs="CMR9"/>
            <w:kern w:val="0"/>
            <w:sz w:val="18"/>
            <w:szCs w:val="18"/>
          </w:rPr>
          <m:t>v</m:t>
        </m:r>
        <m:r>
          <m:rPr>
            <m:sty m:val="p"/>
          </m:rPr>
          <w:rPr>
            <w:rFonts w:ascii="Cambria Math" w:hAnsi="Cambria Math" w:cs="CMR9"/>
            <w:kern w:val="0"/>
            <w:sz w:val="18"/>
            <w:szCs w:val="18"/>
          </w:rPr>
          <m:t>⟵</m:t>
        </m:r>
        <m:r>
          <w:rPr>
            <w:rFonts w:ascii="Cambria Math" w:hAnsi="Cambria Math" w:cs="CMR9"/>
            <w:kern w:val="0"/>
            <w:sz w:val="18"/>
            <w:szCs w:val="18"/>
          </w:rPr>
          <m:t>e</m:t>
        </m:r>
        <m:r>
          <w:rPr>
            <w:rFonts w:ascii="Cambria Math" w:hAnsi="Cambria Math" w:cs="CMR9" w:hint="eastAsia"/>
            <w:kern w:val="0"/>
            <w:sz w:val="18"/>
            <w:szCs w:val="18"/>
          </w:rPr>
          <m:t>2</m:t>
        </m:r>
      </m:oMath>
      <w:r>
        <w:rPr>
          <w:rFonts w:ascii="CMR9" w:hAnsi="CMR9" w:cs="CMR9" w:hint="eastAsia"/>
          <w:kern w:val="0"/>
          <w:sz w:val="18"/>
          <w:szCs w:val="18"/>
        </w:rPr>
        <w:t xml:space="preserve"> </w:t>
      </w:r>
      <w:r>
        <w:rPr>
          <w:rFonts w:ascii="CMR9" w:hAnsi="CMR9" w:cs="CMR9" w:hint="eastAsia"/>
          <w:kern w:val="0"/>
          <w:sz w:val="18"/>
          <w:szCs w:val="18"/>
        </w:rPr>
        <w:t>和</w:t>
      </w:r>
      <w:r>
        <w:rPr>
          <w:rFonts w:ascii="CMR9" w:hAnsi="CMR9" w:cs="CMR9" w:hint="eastAsia"/>
          <w:kern w:val="0"/>
          <w:sz w:val="18"/>
          <w:szCs w:val="18"/>
        </w:rPr>
        <w:t xml:space="preserve"> </w:t>
      </w:r>
      <m:oMath>
        <m:r>
          <w:rPr>
            <w:rFonts w:ascii="Cambria Math" w:hAnsi="Cambria Math" w:cs="CMR9"/>
            <w:kern w:val="0"/>
            <w:sz w:val="18"/>
            <w:szCs w:val="18"/>
          </w:rPr>
          <m:t>e</m:t>
        </m:r>
        <m:r>
          <w:rPr>
            <w:rFonts w:ascii="Cambria Math" w:hAnsi="Cambria Math" w:cs="CMR9" w:hint="eastAsia"/>
            <w:kern w:val="0"/>
            <w:sz w:val="18"/>
            <w:szCs w:val="18"/>
          </w:rPr>
          <m:t>2</m:t>
        </m:r>
        <m:r>
          <m:rPr>
            <m:sty m:val="p"/>
          </m:rPr>
          <w:rPr>
            <w:rFonts w:ascii="Cambria Math" w:hAnsi="Cambria Math" w:cs="CMR9"/>
            <w:kern w:val="0"/>
            <w:sz w:val="18"/>
            <w:szCs w:val="18"/>
          </w:rPr>
          <m:t xml:space="preserve">⋈ </m:t>
        </m:r>
      </m:oMath>
      <w:r>
        <w:rPr>
          <w:rFonts w:ascii="CMR9" w:hAnsi="CMR9" w:cs="CMR9" w:hint="eastAsia"/>
          <w:kern w:val="0"/>
          <w:sz w:val="18"/>
          <w:szCs w:val="18"/>
        </w:rPr>
        <w:t>0</w:t>
      </w:r>
      <w:r>
        <w:rPr>
          <w:rFonts w:ascii="CMR9" w:hAnsi="CMR9" w:cs="CMR9" w:hint="eastAsia"/>
          <w:kern w:val="0"/>
          <w:sz w:val="18"/>
          <w:szCs w:val="18"/>
        </w:rPr>
        <w:t>，称为抽象环境</w:t>
      </w:r>
      <m:oMath>
        <m:r>
          <w:rPr>
            <w:rFonts w:ascii="Cambria Math" w:hAnsi="Cambria Math" w:cs="CMR9" w:hint="eastAsia"/>
            <w:kern w:val="0"/>
            <w:sz w:val="18"/>
            <w:szCs w:val="18"/>
          </w:rPr>
          <m:t>Inv</m:t>
        </m:r>
      </m:oMath>
      <w:r>
        <w:rPr>
          <w:rFonts w:ascii="CMR9" w:hAnsi="CMR9" w:cs="CMR9" w:hint="eastAsia"/>
          <w:kern w:val="0"/>
          <w:sz w:val="18"/>
          <w:szCs w:val="18"/>
        </w:rPr>
        <w:t>的迁移函数</w:t>
      </w:r>
      <w:r>
        <w:rPr>
          <w:rFonts w:ascii="CMR9" w:hAnsi="CMR9" w:cs="CMR9" w:hint="eastAsia"/>
          <w:kern w:val="0"/>
          <w:sz w:val="18"/>
          <w:szCs w:val="18"/>
        </w:rPr>
        <w:t>Relaxing</w:t>
      </w:r>
      <w:r>
        <w:rPr>
          <w:rFonts w:ascii="CMR9" w:hAnsi="CMR9" w:cs="CMR9" w:hint="eastAsia"/>
          <w:kern w:val="0"/>
          <w:sz w:val="18"/>
          <w:szCs w:val="18"/>
        </w:rPr>
        <w:t>。</w:t>
      </w:r>
    </w:p>
    <w:p w14:paraId="0811BE8E" w14:textId="77777777" w:rsidR="00FE4ADE" w:rsidRDefault="00FE4ADE" w:rsidP="00FE4ADE">
      <w:pPr>
        <w:pStyle w:val="a5"/>
        <w:ind w:left="426" w:firstLine="360"/>
        <w:rPr>
          <w:rFonts w:ascii="CMR9" w:hAnsi="CMR9" w:cs="CMR9"/>
          <w:kern w:val="0"/>
          <w:sz w:val="18"/>
          <w:szCs w:val="18"/>
          <w:lang w:val="el-GR"/>
        </w:rPr>
      </w:pPr>
      <w:r>
        <w:rPr>
          <w:rFonts w:ascii="CMR9" w:hAnsi="CMR9" w:cs="CMR9" w:hint="eastAsia"/>
          <w:kern w:val="0"/>
          <w:sz w:val="18"/>
          <w:szCs w:val="18"/>
        </w:rPr>
        <w:t>在语义方程的</w:t>
      </w:r>
      <w:r>
        <w:rPr>
          <w:rFonts w:ascii="CMR9" w:hAnsi="CMR9" w:cs="CMR9" w:hint="eastAsia"/>
          <w:kern w:val="0"/>
          <w:sz w:val="18"/>
          <w:szCs w:val="18"/>
        </w:rPr>
        <w:t>Relaxing</w:t>
      </w:r>
      <w:r>
        <w:rPr>
          <w:rFonts w:ascii="CMR9" w:hAnsi="CMR9" w:cs="CMR9" w:hint="eastAsia"/>
          <w:kern w:val="0"/>
          <w:sz w:val="18"/>
          <w:szCs w:val="18"/>
        </w:rPr>
        <w:t>中，</w:t>
      </w:r>
      <m:oMath>
        <m:sSup>
          <m:sSupPr>
            <m:ctrlPr>
              <w:rPr>
                <w:rFonts w:ascii="Cambria Math" w:hAnsi="Cambria Math" w:cs="CMR9"/>
                <w:i/>
                <w:kern w:val="0"/>
                <w:sz w:val="18"/>
                <w:szCs w:val="18"/>
              </w:rPr>
            </m:ctrlPr>
          </m:sSupPr>
          <m:e>
            <m:r>
              <w:rPr>
                <w:rFonts w:ascii="Cambria Math" w:hAnsi="Cambria Math" w:cs="CMR9" w:hint="eastAsia"/>
                <w:kern w:val="0"/>
                <w:sz w:val="18"/>
                <w:szCs w:val="18"/>
              </w:rPr>
              <m:t>Inv</m:t>
            </m:r>
          </m:e>
          <m:sup>
            <m:r>
              <w:rPr>
                <w:rFonts w:ascii="Cambria Math" w:hAnsi="Cambria Math" w:cs="CMR9" w:hint="eastAsia"/>
                <w:kern w:val="0"/>
                <w:sz w:val="18"/>
                <w:szCs w:val="18"/>
              </w:rPr>
              <m:t>#</m:t>
            </m:r>
          </m:sup>
        </m:sSup>
      </m:oMath>
      <w:r>
        <w:rPr>
          <w:rFonts w:ascii="CMR9" w:hAnsi="CMR9" w:cs="CMR9" w:hint="eastAsia"/>
          <w:kern w:val="0"/>
          <w:sz w:val="18"/>
          <w:szCs w:val="18"/>
        </w:rPr>
        <w:t>通常是我们在切片得到的子程序分析得到的部分不变式，它是基于抽象域表示的抽象环境的集合，设</w:t>
      </w:r>
      <w:proofErr w:type="gramStart"/>
      <w:r>
        <w:rPr>
          <w:rFonts w:ascii="CMR9" w:hAnsi="CMR9" w:cs="CMR9" w:hint="eastAsia"/>
          <w:kern w:val="0"/>
          <w:sz w:val="18"/>
          <w:szCs w:val="18"/>
        </w:rPr>
        <w:t>抽象域到具体</w:t>
      </w:r>
      <w:proofErr w:type="gramEnd"/>
      <w:r>
        <w:rPr>
          <w:rFonts w:ascii="CMR9" w:hAnsi="CMR9" w:cs="CMR9" w:hint="eastAsia"/>
          <w:kern w:val="0"/>
          <w:sz w:val="18"/>
          <w:szCs w:val="18"/>
        </w:rPr>
        <w:t>域的具体化算子为</w:t>
      </w:r>
      <m:oMath>
        <m:r>
          <w:rPr>
            <w:rFonts w:ascii="Cambria Math" w:hAnsi="Cambria Math" w:cs="CMR9"/>
            <w:kern w:val="0"/>
            <w:sz w:val="18"/>
            <w:szCs w:val="18"/>
            <w:lang w:val="el-GR"/>
          </w:rPr>
          <m:t>γ</m:t>
        </m:r>
      </m:oMath>
      <w:r>
        <w:rPr>
          <w:rFonts w:ascii="CMR9" w:hAnsi="CMR9" w:cs="CMR9" w:hint="eastAsia"/>
          <w:kern w:val="0"/>
          <w:sz w:val="18"/>
          <w:szCs w:val="18"/>
          <w:lang w:val="el-GR"/>
        </w:rPr>
        <w:t>，则以下定理保证了</w:t>
      </w:r>
      <w:r>
        <w:rPr>
          <w:rFonts w:ascii="CMR9" w:hAnsi="CMR9" w:cs="CMR9" w:hint="eastAsia"/>
          <w:kern w:val="0"/>
          <w:sz w:val="18"/>
          <w:szCs w:val="18"/>
          <w:lang w:val="el-GR"/>
        </w:rPr>
        <w:t>Relaxing</w:t>
      </w:r>
      <w:r>
        <w:rPr>
          <w:rFonts w:ascii="CMR9" w:hAnsi="CMR9" w:cs="CMR9" w:hint="eastAsia"/>
          <w:kern w:val="0"/>
          <w:sz w:val="18"/>
          <w:szCs w:val="18"/>
          <w:lang w:val="el-GR"/>
        </w:rPr>
        <w:t>的可靠性。</w:t>
      </w:r>
    </w:p>
    <w:p w14:paraId="2BC80B68" w14:textId="77777777" w:rsidR="00FE4ADE" w:rsidRDefault="00FE4ADE" w:rsidP="00FE4ADE">
      <w:pPr>
        <w:pStyle w:val="a5"/>
        <w:ind w:left="810" w:firstLineChars="0" w:firstLine="0"/>
        <w:rPr>
          <w:rFonts w:ascii="CMR9" w:hAnsi="CMR9" w:cs="CMR9"/>
          <w:kern w:val="0"/>
          <w:sz w:val="18"/>
          <w:szCs w:val="18"/>
        </w:rPr>
      </w:pPr>
      <w:r>
        <w:rPr>
          <w:rFonts w:ascii="CMR9" w:hAnsi="CMR9" w:cs="CMR9" w:hint="eastAsia"/>
          <w:kern w:val="0"/>
          <w:sz w:val="18"/>
          <w:szCs w:val="18"/>
        </w:rPr>
        <w:t>定理</w:t>
      </w:r>
      <w:r>
        <w:rPr>
          <w:rFonts w:ascii="CMR9" w:hAnsi="CMR9" w:cs="CMR9" w:hint="eastAsia"/>
          <w:kern w:val="0"/>
          <w:sz w:val="18"/>
          <w:szCs w:val="18"/>
        </w:rPr>
        <w:t>4.1</w:t>
      </w:r>
      <w:r>
        <w:rPr>
          <w:rFonts w:ascii="CMR9" w:hAnsi="CMR9" w:cs="CMR9"/>
          <w:kern w:val="0"/>
          <w:sz w:val="18"/>
          <w:szCs w:val="18"/>
        </w:rPr>
        <w:t xml:space="preserve"> </w:t>
      </w:r>
      <w:r>
        <w:rPr>
          <w:rFonts w:ascii="CMR9" w:hAnsi="CMR9" w:cs="CMR9" w:hint="eastAsia"/>
          <w:kern w:val="0"/>
          <w:sz w:val="18"/>
          <w:szCs w:val="18"/>
        </w:rPr>
        <w:t>[</w:t>
      </w:r>
      <w:r>
        <w:rPr>
          <w:rFonts w:ascii="CMR9" w:hAnsi="CMR9" w:cs="CMR9" w:hint="eastAsia"/>
          <w:kern w:val="0"/>
          <w:sz w:val="18"/>
          <w:szCs w:val="18"/>
        </w:rPr>
        <w:t>可靠性定理</w:t>
      </w:r>
      <w:r>
        <w:rPr>
          <w:rFonts w:ascii="CMR9" w:hAnsi="CMR9" w:cs="CMR9" w:hint="eastAsia"/>
          <w:kern w:val="0"/>
          <w:sz w:val="18"/>
          <w:szCs w:val="18"/>
        </w:rPr>
        <w:t>]</w:t>
      </w:r>
      <w:r>
        <w:rPr>
          <w:rFonts w:ascii="CMR9" w:hAnsi="CMR9" w:cs="CMR9"/>
          <w:kern w:val="0"/>
          <w:sz w:val="18"/>
          <w:szCs w:val="18"/>
        </w:rPr>
        <w:t xml:space="preserve"> </w:t>
      </w:r>
      <w:r w:rsidRPr="00042753">
        <w:rPr>
          <w:rFonts w:ascii="CMR9" w:hAnsi="CMR9" w:cs="CMR9" w:hint="eastAsia"/>
          <w:kern w:val="0"/>
          <w:sz w:val="18"/>
          <w:szCs w:val="18"/>
          <w:vertAlign w:val="superscript"/>
        </w:rPr>
        <w:t>[14</w:t>
      </w:r>
      <w:r>
        <w:rPr>
          <w:rFonts w:ascii="CMR9" w:hAnsi="CMR9" w:cs="CMR9" w:hint="eastAsia"/>
          <w:kern w:val="0"/>
          <w:sz w:val="18"/>
          <w:szCs w:val="18"/>
        </w:rPr>
        <w:t>]</w:t>
      </w:r>
      <w:r>
        <w:rPr>
          <w:rFonts w:ascii="CMR9" w:hAnsi="CMR9" w:cs="CMR9" w:hint="eastAsia"/>
          <w:kern w:val="0"/>
          <w:sz w:val="18"/>
          <w:szCs w:val="18"/>
        </w:rPr>
        <w:t>设</w:t>
      </w:r>
      <m:oMath>
        <m:sSup>
          <m:sSupPr>
            <m:ctrlPr>
              <w:rPr>
                <w:rFonts w:ascii="Cambria Math" w:hAnsi="Cambria Math" w:cs="CMR9"/>
                <w:i/>
                <w:kern w:val="0"/>
                <w:sz w:val="18"/>
                <w:szCs w:val="18"/>
              </w:rPr>
            </m:ctrlPr>
          </m:sSupPr>
          <m:e>
            <m:r>
              <w:rPr>
                <w:rFonts w:ascii="Cambria Math" w:hAnsi="Cambria Math" w:cs="CMR9" w:hint="eastAsia"/>
                <w:kern w:val="0"/>
                <w:sz w:val="18"/>
                <w:szCs w:val="18"/>
              </w:rPr>
              <m:t>Inv</m:t>
            </m:r>
          </m:e>
          <m:sup>
            <m:r>
              <w:rPr>
                <w:rFonts w:ascii="Cambria Math" w:hAnsi="Cambria Math" w:cs="CMR9" w:hint="eastAsia"/>
                <w:kern w:val="0"/>
                <w:sz w:val="18"/>
                <w:szCs w:val="18"/>
              </w:rPr>
              <m:t>#</m:t>
            </m:r>
          </m:sup>
        </m:sSup>
        <m:r>
          <m:rPr>
            <m:sty m:val="p"/>
          </m:rPr>
          <w:rPr>
            <w:rFonts w:ascii="Cambria Math" w:hAnsi="Cambria Math" w:cs="MS Mincho"/>
            <w:kern w:val="0"/>
            <w:sz w:val="18"/>
            <w:szCs w:val="18"/>
          </w:rPr>
          <m:t>⊩</m:t>
        </m:r>
        <m:r>
          <w:rPr>
            <w:rFonts w:ascii="Cambria Math" w:hAnsi="Cambria Math" w:cs="CMR9" w:hint="eastAsia"/>
            <w:kern w:val="0"/>
            <w:sz w:val="18"/>
            <w:szCs w:val="18"/>
          </w:rPr>
          <m:t>e</m:t>
        </m:r>
        <m:r>
          <w:rPr>
            <w:rFonts w:ascii="Cambria Math" w:hAnsi="Cambria Math" w:cs="CMR9"/>
            <w:kern w:val="0"/>
            <w:sz w:val="18"/>
            <w:szCs w:val="18"/>
          </w:rPr>
          <m:t>1≼</m:t>
        </m:r>
        <m:r>
          <w:rPr>
            <w:rFonts w:ascii="Cambria Math" w:hAnsi="Cambria Math" w:cs="CMR9" w:hint="eastAsia"/>
            <w:kern w:val="0"/>
            <w:sz w:val="18"/>
            <w:szCs w:val="18"/>
          </w:rPr>
          <m:t>e2</m:t>
        </m:r>
      </m:oMath>
      <w:r>
        <w:rPr>
          <w:rFonts w:ascii="CMR9" w:hAnsi="CMR9" w:cs="CMR9" w:hint="eastAsia"/>
          <w:kern w:val="0"/>
          <w:sz w:val="18"/>
          <w:szCs w:val="18"/>
        </w:rPr>
        <w:t>，则</w:t>
      </w:r>
    </w:p>
    <w:p w14:paraId="346A59A2" w14:textId="77777777" w:rsidR="00FE4ADE" w:rsidRDefault="00FE4ADE" w:rsidP="00FE4ADE">
      <w:pPr>
        <w:pStyle w:val="a5"/>
        <w:ind w:leftChars="586" w:left="1231" w:firstLineChars="0" w:firstLine="0"/>
        <w:rPr>
          <w:rFonts w:ascii="CMR9" w:hAnsi="CMR9" w:cs="CMR9"/>
          <w:kern w:val="0"/>
          <w:sz w:val="18"/>
          <w:szCs w:val="18"/>
        </w:rPr>
      </w:pPr>
      <m:oMath>
        <m:r>
          <w:rPr>
            <w:rFonts w:ascii="Cambria Math" w:hAnsi="Cambria Math" w:cs="CMR9"/>
            <w:kern w:val="0"/>
            <w:sz w:val="18"/>
            <w:szCs w:val="18"/>
          </w:rPr>
          <m:t>(</m:t>
        </m:r>
        <m:d>
          <m:dPr>
            <m:begChr m:val="⟦"/>
            <m:endChr m:val="⟧"/>
            <m:ctrlPr>
              <w:rPr>
                <w:rFonts w:ascii="Cambria Math" w:hAnsi="Cambria Math" w:cs="CMR9"/>
                <w:kern w:val="0"/>
                <w:sz w:val="18"/>
                <w:szCs w:val="18"/>
              </w:rPr>
            </m:ctrlPr>
          </m:dPr>
          <m:e>
            <m:r>
              <w:rPr>
                <w:rFonts w:ascii="Cambria Math" w:hAnsi="Cambria Math" w:cs="Times New Roman" w:hint="eastAsia"/>
                <w:kern w:val="0"/>
                <w:sz w:val="18"/>
                <w:szCs w:val="18"/>
              </w:rPr>
              <m:t>v</m:t>
            </m:r>
            <m:r>
              <m:rPr>
                <m:sty m:val="p"/>
              </m:rPr>
              <w:rPr>
                <w:rFonts w:ascii="Cambria Math" w:hAnsi="Cambria Math" w:cs="CMR9"/>
                <w:kern w:val="0"/>
                <w:sz w:val="18"/>
                <w:szCs w:val="18"/>
              </w:rPr>
              <m:t>⟵</m:t>
            </m:r>
            <m:r>
              <w:rPr>
                <w:rFonts w:ascii="Cambria Math" w:hAnsi="Cambria Math" w:cs="Times New Roman"/>
                <w:kern w:val="0"/>
                <w:sz w:val="18"/>
                <w:szCs w:val="18"/>
              </w:rPr>
              <m:t>e1</m:t>
            </m:r>
          </m:e>
        </m:d>
        <m:r>
          <m:rPr>
            <m:sty m:val="p"/>
          </m:rPr>
          <w:rPr>
            <w:rFonts w:ascii="Cambria Math" w:eastAsia="宋体" w:hAnsi="Cambria Math" w:cs="宋体"/>
            <w:kern w:val="0"/>
            <w:sz w:val="18"/>
            <w:szCs w:val="18"/>
          </w:rPr>
          <m:t>∘</m:t>
        </m:r>
        <m:r>
          <w:rPr>
            <w:rFonts w:ascii="Cambria Math" w:hAnsi="Cambria Math" w:cs="CMR9"/>
            <w:kern w:val="0"/>
            <w:sz w:val="18"/>
            <w:szCs w:val="18"/>
            <w:lang w:val="el-GR"/>
          </w:rPr>
          <m:t>γ)</m:t>
        </m:r>
        <m:r>
          <m:rPr>
            <m:sty m:val="p"/>
          </m:rPr>
          <w:rPr>
            <w:rFonts w:ascii="Cambria Math" w:hAnsi="Cambria Math" w:cs="Times New Roman"/>
            <w:kern w:val="0"/>
            <w:sz w:val="18"/>
            <w:szCs w:val="18"/>
          </w:rPr>
          <m:t>(</m:t>
        </m:r>
        <m:sSup>
          <m:sSupPr>
            <m:ctrlPr>
              <w:rPr>
                <w:rFonts w:ascii="Cambria Math" w:hAnsi="Cambria Math" w:cs="CMR9"/>
                <w:i/>
                <w:kern w:val="0"/>
                <w:sz w:val="18"/>
                <w:szCs w:val="18"/>
              </w:rPr>
            </m:ctrlPr>
          </m:sSupPr>
          <m:e>
            <m:r>
              <w:rPr>
                <w:rFonts w:ascii="Cambria Math" w:hAnsi="Cambria Math" w:cs="CMR9" w:hint="eastAsia"/>
                <w:kern w:val="0"/>
                <w:sz w:val="18"/>
                <w:szCs w:val="18"/>
              </w:rPr>
              <m:t>Inv</m:t>
            </m:r>
          </m:e>
          <m:sup>
            <m:r>
              <w:rPr>
                <w:rFonts w:ascii="Cambria Math" w:hAnsi="Cambria Math" w:cs="CMR9" w:hint="eastAsia"/>
                <w:kern w:val="0"/>
                <w:sz w:val="18"/>
                <w:szCs w:val="18"/>
              </w:rPr>
              <m:t>#</m:t>
            </m:r>
          </m:sup>
        </m:sSup>
        <m:r>
          <m:rPr>
            <m:sty m:val="p"/>
          </m:rPr>
          <w:rPr>
            <w:rFonts w:ascii="Cambria Math" w:hAnsi="Cambria Math" w:cs="Times New Roman"/>
            <w:kern w:val="0"/>
            <w:sz w:val="18"/>
            <w:szCs w:val="18"/>
          </w:rPr>
          <m:t>)⊆(</m:t>
        </m:r>
        <m:r>
          <w:rPr>
            <w:rFonts w:ascii="Cambria Math" w:hAnsi="Cambria Math" w:cs="CMR9"/>
            <w:kern w:val="0"/>
            <w:sz w:val="18"/>
            <w:szCs w:val="18"/>
            <w:lang w:val="el-GR"/>
          </w:rPr>
          <m:t>γ</m:t>
        </m:r>
        <m:r>
          <m:rPr>
            <m:sty m:val="p"/>
          </m:rPr>
          <w:rPr>
            <w:rFonts w:ascii="Cambria Math" w:eastAsia="宋体" w:hAnsi="Cambria Math" w:cs="宋体"/>
            <w:kern w:val="0"/>
            <w:sz w:val="18"/>
            <w:szCs w:val="18"/>
          </w:rPr>
          <m:t>∘</m:t>
        </m:r>
        <m:sSup>
          <m:sSupPr>
            <m:ctrlPr>
              <w:rPr>
                <w:rFonts w:ascii="Cambria Math" w:hAnsi="Cambria Math" w:cs="CMR9"/>
                <w:i/>
                <w:kern w:val="0"/>
                <w:sz w:val="18"/>
                <w:szCs w:val="18"/>
                <w:lang w:val="el-GR"/>
              </w:rPr>
            </m:ctrlPr>
          </m:sSupPr>
          <m:e>
            <m:d>
              <m:dPr>
                <m:begChr m:val="⟦"/>
                <m:endChr m:val=""/>
                <m:ctrlPr>
                  <w:rPr>
                    <w:rFonts w:ascii="Cambria Math" w:hAnsi="Cambria Math" w:cs="Times New Roman"/>
                    <w:kern w:val="0"/>
                    <w:sz w:val="18"/>
                    <w:szCs w:val="18"/>
                  </w:rPr>
                </m:ctrlPr>
              </m:dPr>
              <m:e>
                <m:d>
                  <m:dPr>
                    <m:begChr m:val=""/>
                    <m:endChr m:val="⟧"/>
                    <m:ctrlPr>
                      <w:rPr>
                        <w:rFonts w:ascii="Cambria Math" w:hAnsi="Cambria Math" w:cs="Times New Roman"/>
                        <w:i/>
                        <w:kern w:val="0"/>
                        <w:sz w:val="18"/>
                        <w:szCs w:val="18"/>
                      </w:rPr>
                    </m:ctrlPr>
                  </m:dPr>
                  <m:e>
                    <m:r>
                      <w:rPr>
                        <w:rFonts w:ascii="Cambria Math" w:hAnsi="Cambria Math" w:cs="Times New Roman" w:hint="eastAsia"/>
                        <w:kern w:val="0"/>
                        <w:sz w:val="18"/>
                        <w:szCs w:val="18"/>
                      </w:rPr>
                      <m:t>v</m:t>
                    </m:r>
                    <m:r>
                      <m:rPr>
                        <m:sty m:val="p"/>
                      </m:rPr>
                      <w:rPr>
                        <w:rFonts w:ascii="Cambria Math" w:hAnsi="Cambria Math" w:cs="CMR9"/>
                        <w:kern w:val="0"/>
                        <w:sz w:val="18"/>
                        <w:szCs w:val="18"/>
                      </w:rPr>
                      <m:t>⟵</m:t>
                    </m:r>
                    <m:r>
                      <w:rPr>
                        <w:rFonts w:ascii="Cambria Math" w:hAnsi="Cambria Math" w:cs="Times New Roman"/>
                        <w:kern w:val="0"/>
                        <w:sz w:val="18"/>
                        <w:szCs w:val="18"/>
                      </w:rPr>
                      <m:t>e2</m:t>
                    </m:r>
                  </m:e>
                </m:d>
              </m:e>
            </m:d>
          </m:e>
          <m:sup>
            <m:r>
              <w:rPr>
                <w:rFonts w:ascii="Cambria Math" w:hAnsi="Cambria Math" w:cs="CMR9"/>
                <w:kern w:val="0"/>
                <w:sz w:val="18"/>
                <w:szCs w:val="18"/>
                <w:lang w:val="el-GR"/>
              </w:rPr>
              <m:t>#</m:t>
            </m:r>
          </m:sup>
        </m:sSup>
        <m:r>
          <w:rPr>
            <w:rFonts w:ascii="Cambria Math" w:hAnsi="Cambria Math" w:cs="CMR9"/>
            <w:kern w:val="0"/>
            <w:sz w:val="18"/>
            <w:szCs w:val="18"/>
            <w:lang w:val="el-GR"/>
          </w:rPr>
          <m:t>)</m:t>
        </m:r>
        <m:r>
          <m:rPr>
            <m:sty m:val="p"/>
          </m:rPr>
          <w:rPr>
            <w:rFonts w:ascii="Cambria Math" w:hAnsi="Cambria Math" w:cs="Times New Roman"/>
            <w:kern w:val="0"/>
            <w:sz w:val="18"/>
            <w:szCs w:val="18"/>
          </w:rPr>
          <m:t>(</m:t>
        </m:r>
        <m:sSup>
          <m:sSupPr>
            <m:ctrlPr>
              <w:rPr>
                <w:rFonts w:ascii="Cambria Math" w:hAnsi="Cambria Math" w:cs="CMR9"/>
                <w:i/>
                <w:kern w:val="0"/>
                <w:sz w:val="18"/>
                <w:szCs w:val="18"/>
              </w:rPr>
            </m:ctrlPr>
          </m:sSupPr>
          <m:e>
            <m:r>
              <w:rPr>
                <w:rFonts w:ascii="Cambria Math" w:hAnsi="Cambria Math" w:cs="CMR9" w:hint="eastAsia"/>
                <w:kern w:val="0"/>
                <w:sz w:val="18"/>
                <w:szCs w:val="18"/>
              </w:rPr>
              <m:t>Inv</m:t>
            </m:r>
          </m:e>
          <m:sup>
            <m:r>
              <w:rPr>
                <w:rFonts w:ascii="Cambria Math" w:hAnsi="Cambria Math" w:cs="CMR9" w:hint="eastAsia"/>
                <w:kern w:val="0"/>
                <w:sz w:val="18"/>
                <w:szCs w:val="18"/>
              </w:rPr>
              <m:t>#</m:t>
            </m:r>
          </m:sup>
        </m:sSup>
        <m:r>
          <m:rPr>
            <m:sty m:val="p"/>
          </m:rPr>
          <w:rPr>
            <w:rFonts w:ascii="Cambria Math" w:hAnsi="Cambria Math" w:cs="Times New Roman"/>
            <w:kern w:val="0"/>
            <w:sz w:val="18"/>
            <w:szCs w:val="18"/>
          </w:rPr>
          <m:t>)</m:t>
        </m:r>
      </m:oMath>
      <w:r>
        <w:rPr>
          <w:rFonts w:ascii="CMR9" w:hAnsi="CMR9" w:cs="CMR9" w:hint="eastAsia"/>
          <w:kern w:val="0"/>
          <w:sz w:val="18"/>
          <w:szCs w:val="18"/>
        </w:rPr>
        <w:t>,</w:t>
      </w:r>
    </w:p>
    <w:p w14:paraId="6EFD63AB" w14:textId="77777777" w:rsidR="00FE4ADE" w:rsidRPr="00866FDC" w:rsidRDefault="00FE4ADE" w:rsidP="00FE4ADE">
      <w:pPr>
        <w:pStyle w:val="a5"/>
        <w:ind w:leftChars="586" w:left="1231" w:firstLineChars="0" w:firstLine="0"/>
        <w:rPr>
          <w:rFonts w:ascii="CMR9" w:hAnsi="CMR9" w:cs="CMR9"/>
          <w:kern w:val="0"/>
          <w:sz w:val="18"/>
          <w:szCs w:val="18"/>
        </w:rPr>
      </w:pPr>
      <w:r>
        <w:rPr>
          <w:rFonts w:ascii="CMR9" w:hAnsi="CMR9" w:cs="CMR9" w:hint="eastAsia"/>
          <w:kern w:val="0"/>
          <w:sz w:val="18"/>
          <w:szCs w:val="18"/>
        </w:rPr>
        <w:t>(</w:t>
      </w:r>
      <m:oMath>
        <m:d>
          <m:dPr>
            <m:begChr m:val="⟦"/>
            <m:endChr m:val="⟧"/>
            <m:ctrlPr>
              <w:rPr>
                <w:rFonts w:ascii="Cambria Math" w:hAnsi="Cambria Math" w:cs="CMR9"/>
                <w:kern w:val="0"/>
                <w:sz w:val="18"/>
                <w:szCs w:val="18"/>
              </w:rPr>
            </m:ctrlPr>
          </m:dPr>
          <m:e>
            <m:r>
              <w:rPr>
                <w:rFonts w:ascii="Cambria Math" w:hAnsi="Cambria Math" w:cs="CMR9"/>
                <w:kern w:val="0"/>
                <w:sz w:val="18"/>
                <w:szCs w:val="18"/>
              </w:rPr>
              <m:t>e</m:t>
            </m:r>
            <m:r>
              <w:rPr>
                <w:rFonts w:ascii="Cambria Math" w:hAnsi="Cambria Math" w:cs="CMR9" w:hint="eastAsia"/>
                <w:kern w:val="0"/>
                <w:sz w:val="18"/>
                <w:szCs w:val="18"/>
              </w:rPr>
              <m:t>1</m:t>
            </m:r>
            <m:r>
              <m:rPr>
                <m:sty m:val="p"/>
              </m:rPr>
              <w:rPr>
                <w:rFonts w:ascii="Cambria Math" w:hAnsi="Cambria Math" w:cs="CMR9"/>
                <w:kern w:val="0"/>
                <w:sz w:val="18"/>
                <w:szCs w:val="18"/>
              </w:rPr>
              <m:t xml:space="preserve">⋈ </m:t>
            </m:r>
            <m:r>
              <m:rPr>
                <m:sty m:val="p"/>
              </m:rPr>
              <w:rPr>
                <w:rFonts w:ascii="Cambria Math" w:hAnsi="Cambria Math" w:cs="CMR9" w:hint="eastAsia"/>
                <w:kern w:val="0"/>
                <w:sz w:val="18"/>
                <w:szCs w:val="18"/>
              </w:rPr>
              <m:t>0</m:t>
            </m:r>
          </m:e>
        </m:d>
        <m:r>
          <m:rPr>
            <m:sty m:val="p"/>
          </m:rPr>
          <w:rPr>
            <w:rFonts w:ascii="Cambria Math" w:eastAsia="宋体" w:hAnsi="Cambria Math" w:cs="宋体"/>
            <w:kern w:val="0"/>
            <w:sz w:val="18"/>
            <w:szCs w:val="18"/>
          </w:rPr>
          <m:t>∘</m:t>
        </m:r>
        <m:r>
          <w:rPr>
            <w:rFonts w:ascii="Cambria Math" w:hAnsi="Cambria Math" w:cs="CMR9"/>
            <w:kern w:val="0"/>
            <w:sz w:val="18"/>
            <w:szCs w:val="18"/>
            <w:lang w:val="el-GR"/>
          </w:rPr>
          <m:t>γ)</m:t>
        </m:r>
        <m:r>
          <m:rPr>
            <m:sty m:val="p"/>
          </m:rPr>
          <w:rPr>
            <w:rFonts w:ascii="Cambria Math" w:hAnsi="Cambria Math" w:cs="Times New Roman"/>
            <w:kern w:val="0"/>
            <w:sz w:val="18"/>
            <w:szCs w:val="18"/>
          </w:rPr>
          <m:t>(</m:t>
        </m:r>
        <m:sSup>
          <m:sSupPr>
            <m:ctrlPr>
              <w:rPr>
                <w:rFonts w:ascii="Cambria Math" w:hAnsi="Cambria Math" w:cs="CMR9"/>
                <w:i/>
                <w:kern w:val="0"/>
                <w:sz w:val="18"/>
                <w:szCs w:val="18"/>
              </w:rPr>
            </m:ctrlPr>
          </m:sSupPr>
          <m:e>
            <m:r>
              <w:rPr>
                <w:rFonts w:ascii="Cambria Math" w:hAnsi="Cambria Math" w:cs="CMR9" w:hint="eastAsia"/>
                <w:kern w:val="0"/>
                <w:sz w:val="18"/>
                <w:szCs w:val="18"/>
              </w:rPr>
              <m:t>Inv</m:t>
            </m:r>
          </m:e>
          <m:sup>
            <m:r>
              <w:rPr>
                <w:rFonts w:ascii="Cambria Math" w:hAnsi="Cambria Math" w:cs="CMR9" w:hint="eastAsia"/>
                <w:kern w:val="0"/>
                <w:sz w:val="18"/>
                <w:szCs w:val="18"/>
              </w:rPr>
              <m:t>#</m:t>
            </m:r>
          </m:sup>
        </m:sSup>
        <m:r>
          <m:rPr>
            <m:sty m:val="p"/>
          </m:rPr>
          <w:rPr>
            <w:rFonts w:ascii="Cambria Math" w:hAnsi="Cambria Math" w:cs="Times New Roman"/>
            <w:kern w:val="0"/>
            <w:sz w:val="18"/>
            <w:szCs w:val="18"/>
          </w:rPr>
          <m:t>)⊆(</m:t>
        </m:r>
        <m:r>
          <w:rPr>
            <w:rFonts w:ascii="Cambria Math" w:hAnsi="Cambria Math" w:cs="CMR9"/>
            <w:kern w:val="0"/>
            <w:sz w:val="18"/>
            <w:szCs w:val="18"/>
            <w:lang w:val="el-GR"/>
          </w:rPr>
          <m:t>γ</m:t>
        </m:r>
        <m:r>
          <m:rPr>
            <m:sty m:val="p"/>
          </m:rPr>
          <w:rPr>
            <w:rFonts w:ascii="Cambria Math" w:eastAsia="宋体" w:hAnsi="Cambria Math" w:cs="宋体"/>
            <w:kern w:val="0"/>
            <w:sz w:val="18"/>
            <w:szCs w:val="18"/>
          </w:rPr>
          <m:t>∘</m:t>
        </m:r>
        <m:sSup>
          <m:sSupPr>
            <m:ctrlPr>
              <w:rPr>
                <w:rFonts w:ascii="Cambria Math" w:hAnsi="Cambria Math" w:cs="CMR9"/>
                <w:i/>
                <w:kern w:val="0"/>
                <w:sz w:val="18"/>
                <w:szCs w:val="18"/>
                <w:lang w:val="el-GR"/>
              </w:rPr>
            </m:ctrlPr>
          </m:sSupPr>
          <m:e>
            <m:d>
              <m:dPr>
                <m:begChr m:val="⟦"/>
                <m:endChr m:val=""/>
                <m:ctrlPr>
                  <w:rPr>
                    <w:rFonts w:ascii="Cambria Math" w:hAnsi="Cambria Math" w:cs="Times New Roman"/>
                    <w:kern w:val="0"/>
                    <w:sz w:val="18"/>
                    <w:szCs w:val="18"/>
                  </w:rPr>
                </m:ctrlPr>
              </m:dPr>
              <m:e>
                <m:d>
                  <m:dPr>
                    <m:begChr m:val=""/>
                    <m:endChr m:val="⟧"/>
                    <m:ctrlPr>
                      <w:rPr>
                        <w:rFonts w:ascii="Cambria Math" w:hAnsi="Cambria Math" w:cs="Times New Roman"/>
                        <w:i/>
                        <w:kern w:val="0"/>
                        <w:sz w:val="18"/>
                        <w:szCs w:val="18"/>
                      </w:rPr>
                    </m:ctrlPr>
                  </m:dPr>
                  <m:e>
                    <m:r>
                      <w:rPr>
                        <w:rFonts w:ascii="Cambria Math" w:hAnsi="Cambria Math" w:cs="CMR9"/>
                        <w:kern w:val="0"/>
                        <w:sz w:val="18"/>
                        <w:szCs w:val="18"/>
                      </w:rPr>
                      <m:t>e2</m:t>
                    </m:r>
                    <m:r>
                      <m:rPr>
                        <m:sty m:val="p"/>
                      </m:rPr>
                      <w:rPr>
                        <w:rFonts w:ascii="Cambria Math" w:hAnsi="Cambria Math" w:cs="CMR9"/>
                        <w:kern w:val="0"/>
                        <w:sz w:val="18"/>
                        <w:szCs w:val="18"/>
                      </w:rPr>
                      <m:t xml:space="preserve">⋈ </m:t>
                    </m:r>
                    <m:r>
                      <m:rPr>
                        <m:sty m:val="p"/>
                      </m:rPr>
                      <w:rPr>
                        <w:rFonts w:ascii="Cambria Math" w:hAnsi="Cambria Math" w:cs="CMR9" w:hint="eastAsia"/>
                        <w:kern w:val="0"/>
                        <w:sz w:val="18"/>
                        <w:szCs w:val="18"/>
                      </w:rPr>
                      <m:t>0</m:t>
                    </m:r>
                  </m:e>
                </m:d>
              </m:e>
            </m:d>
          </m:e>
          <m:sup>
            <m:r>
              <w:rPr>
                <w:rFonts w:ascii="Cambria Math" w:hAnsi="Cambria Math" w:cs="CMR9"/>
                <w:kern w:val="0"/>
                <w:sz w:val="18"/>
                <w:szCs w:val="18"/>
                <w:lang w:val="el-GR"/>
              </w:rPr>
              <m:t>#</m:t>
            </m:r>
          </m:sup>
        </m:sSup>
        <m:r>
          <w:rPr>
            <w:rFonts w:ascii="Cambria Math" w:hAnsi="Cambria Math" w:cs="CMR9"/>
            <w:kern w:val="0"/>
            <w:sz w:val="18"/>
            <w:szCs w:val="18"/>
            <w:lang w:val="el-GR"/>
          </w:rPr>
          <m:t>)</m:t>
        </m:r>
        <m:r>
          <m:rPr>
            <m:sty m:val="p"/>
          </m:rPr>
          <w:rPr>
            <w:rFonts w:ascii="Cambria Math" w:hAnsi="Cambria Math" w:cs="Times New Roman"/>
            <w:kern w:val="0"/>
            <w:sz w:val="18"/>
            <w:szCs w:val="18"/>
          </w:rPr>
          <m:t>(</m:t>
        </m:r>
        <m:sSup>
          <m:sSupPr>
            <m:ctrlPr>
              <w:rPr>
                <w:rFonts w:ascii="Cambria Math" w:hAnsi="Cambria Math" w:cs="CMR9"/>
                <w:i/>
                <w:kern w:val="0"/>
                <w:sz w:val="18"/>
                <w:szCs w:val="18"/>
              </w:rPr>
            </m:ctrlPr>
          </m:sSupPr>
          <m:e>
            <m:r>
              <w:rPr>
                <w:rFonts w:ascii="Cambria Math" w:hAnsi="Cambria Math" w:cs="CMR9" w:hint="eastAsia"/>
                <w:kern w:val="0"/>
                <w:sz w:val="18"/>
                <w:szCs w:val="18"/>
              </w:rPr>
              <m:t>Inv</m:t>
            </m:r>
          </m:e>
          <m:sup>
            <m:r>
              <w:rPr>
                <w:rFonts w:ascii="Cambria Math" w:hAnsi="Cambria Math" w:cs="CMR9" w:hint="eastAsia"/>
                <w:kern w:val="0"/>
                <w:sz w:val="18"/>
                <w:szCs w:val="18"/>
              </w:rPr>
              <m:t>#</m:t>
            </m:r>
          </m:sup>
        </m:sSup>
        <m:r>
          <m:rPr>
            <m:sty m:val="p"/>
          </m:rPr>
          <w:rPr>
            <w:rFonts w:ascii="Cambria Math" w:hAnsi="Cambria Math" w:cs="Times New Roman"/>
            <w:kern w:val="0"/>
            <w:sz w:val="18"/>
            <w:szCs w:val="18"/>
          </w:rPr>
          <m:t>)</m:t>
        </m:r>
      </m:oMath>
      <w:r>
        <w:rPr>
          <w:rFonts w:ascii="CMR9" w:hAnsi="CMR9" w:cs="CMR9" w:hint="eastAsia"/>
          <w:kern w:val="0"/>
          <w:sz w:val="18"/>
          <w:szCs w:val="18"/>
        </w:rPr>
        <w:t>。</w:t>
      </w:r>
    </w:p>
    <w:p w14:paraId="09E58814" w14:textId="77777777" w:rsidR="00FE4ADE" w:rsidRPr="00C91349" w:rsidRDefault="00FE4ADE" w:rsidP="00FE4ADE">
      <w:pPr>
        <w:pStyle w:val="a5"/>
        <w:numPr>
          <w:ilvl w:val="1"/>
          <w:numId w:val="1"/>
        </w:numPr>
        <w:ind w:firstLineChars="0"/>
        <w:rPr>
          <w:rFonts w:ascii="CMR9" w:hAnsi="CMR9" w:cs="CMR9"/>
          <w:kern w:val="0"/>
          <w:szCs w:val="18"/>
        </w:rPr>
      </w:pPr>
      <w:r w:rsidRPr="00C91349">
        <w:rPr>
          <w:rFonts w:ascii="CMR9" w:hAnsi="CMR9" w:cs="CMR9" w:hint="eastAsia"/>
          <w:kern w:val="0"/>
          <w:szCs w:val="18"/>
        </w:rPr>
        <w:t>Relaxing</w:t>
      </w:r>
      <w:r w:rsidRPr="00C91349">
        <w:rPr>
          <w:rFonts w:ascii="CMR9" w:hAnsi="CMR9" w:cs="CMR9" w:hint="eastAsia"/>
          <w:kern w:val="0"/>
          <w:szCs w:val="18"/>
        </w:rPr>
        <w:t>策略</w:t>
      </w:r>
    </w:p>
    <w:p w14:paraId="45A2272E" w14:textId="77777777" w:rsidR="00FE4ADE" w:rsidRPr="00ED4B9B" w:rsidRDefault="00FE4ADE" w:rsidP="00FE4ADE">
      <w:pPr>
        <w:pStyle w:val="a5"/>
        <w:ind w:left="426" w:firstLine="360"/>
        <w:rPr>
          <w:rFonts w:ascii="CMR9" w:hAnsi="CMR9" w:cs="CMR9"/>
          <w:kern w:val="0"/>
          <w:sz w:val="18"/>
          <w:szCs w:val="18"/>
        </w:rPr>
      </w:pPr>
      <w:r>
        <w:rPr>
          <w:rFonts w:ascii="CMR9" w:hAnsi="CMR9" w:cs="CMR9" w:hint="eastAsia"/>
          <w:kern w:val="0"/>
          <w:sz w:val="18"/>
          <w:szCs w:val="18"/>
        </w:rPr>
        <w:t>设基于</w:t>
      </w:r>
      <w:r>
        <w:rPr>
          <w:rFonts w:ascii="CMR9" w:hAnsi="CMR9" w:cs="CMR9" w:hint="eastAsia"/>
          <w:kern w:val="0"/>
          <w:sz w:val="18"/>
          <w:szCs w:val="18"/>
        </w:rPr>
        <w:t>HVDHG</w:t>
      </w:r>
      <w:r>
        <w:rPr>
          <w:rFonts w:ascii="CMR9" w:hAnsi="CMR9" w:cs="CMR9"/>
          <w:kern w:val="0"/>
          <w:sz w:val="18"/>
          <w:szCs w:val="18"/>
        </w:rPr>
        <w:t xml:space="preserve"> </w:t>
      </w:r>
      <w:r>
        <w:rPr>
          <w:rFonts w:ascii="CMR9" w:hAnsi="CMR9" w:cs="CMR9" w:hint="eastAsia"/>
          <w:kern w:val="0"/>
          <w:sz w:val="18"/>
          <w:szCs w:val="18"/>
        </w:rPr>
        <w:t>Slicing</w:t>
      </w:r>
      <w:r>
        <w:rPr>
          <w:rFonts w:ascii="CMR9" w:hAnsi="CMR9" w:cs="CMR9" w:hint="eastAsia"/>
          <w:kern w:val="0"/>
          <w:sz w:val="18"/>
          <w:szCs w:val="18"/>
        </w:rPr>
        <w:t>后得到的循环序列为</w:t>
      </w:r>
      <w:r w:rsidRPr="00FF4DBA">
        <w:rPr>
          <w:rFonts w:ascii="CMR9" w:hAnsi="CMR9" w:cs="CMR9" w:hint="eastAsia"/>
          <w:i/>
          <w:kern w:val="0"/>
          <w:sz w:val="18"/>
          <w:szCs w:val="18"/>
        </w:rPr>
        <w:t>L</w:t>
      </w:r>
      <w:r w:rsidRPr="00FF4DBA">
        <w:rPr>
          <w:rFonts w:ascii="CMR9" w:hAnsi="CMR9" w:cs="CMR9" w:hint="eastAsia"/>
          <w:i/>
          <w:kern w:val="0"/>
          <w:sz w:val="18"/>
          <w:szCs w:val="18"/>
          <w:vertAlign w:val="subscript"/>
        </w:rPr>
        <w:t>0</w:t>
      </w:r>
      <w:r w:rsidRPr="00FF4DBA">
        <w:rPr>
          <w:rFonts w:ascii="CMR9" w:hAnsi="CMR9" w:cs="CMR9" w:hint="eastAsia"/>
          <w:i/>
          <w:kern w:val="0"/>
          <w:sz w:val="18"/>
          <w:szCs w:val="18"/>
        </w:rPr>
        <w:t>，</w:t>
      </w:r>
      <w:r w:rsidRPr="00FF4DBA">
        <w:rPr>
          <w:rFonts w:ascii="CMR9" w:hAnsi="CMR9" w:cs="CMR9" w:hint="eastAsia"/>
          <w:i/>
          <w:kern w:val="0"/>
          <w:sz w:val="18"/>
          <w:szCs w:val="18"/>
        </w:rPr>
        <w:t>L</w:t>
      </w:r>
      <w:r w:rsidRPr="00FF4DBA">
        <w:rPr>
          <w:rFonts w:ascii="CMR9" w:hAnsi="CMR9" w:cs="CMR9" w:hint="eastAsia"/>
          <w:i/>
          <w:kern w:val="0"/>
          <w:sz w:val="18"/>
          <w:szCs w:val="18"/>
          <w:vertAlign w:val="subscript"/>
        </w:rPr>
        <w:t>1</w:t>
      </w:r>
      <w:r w:rsidRPr="00FF4DBA">
        <w:rPr>
          <w:rFonts w:ascii="CMR9" w:hAnsi="CMR9" w:cs="CMR9"/>
          <w:i/>
          <w:kern w:val="0"/>
          <w:sz w:val="18"/>
          <w:szCs w:val="18"/>
        </w:rPr>
        <w:t>,…,L</w:t>
      </w:r>
      <w:r w:rsidRPr="00FF4DBA">
        <w:rPr>
          <w:rFonts w:ascii="CMR9" w:hAnsi="CMR9" w:cs="CMR9"/>
          <w:i/>
          <w:kern w:val="0"/>
          <w:sz w:val="18"/>
          <w:szCs w:val="18"/>
          <w:vertAlign w:val="subscript"/>
        </w:rPr>
        <w:t>n</w:t>
      </w:r>
      <w:r>
        <w:rPr>
          <w:rFonts w:ascii="CMR9" w:hAnsi="CMR9" w:cs="CMR9" w:hint="eastAsia"/>
          <w:kern w:val="0"/>
          <w:sz w:val="18"/>
          <w:szCs w:val="18"/>
        </w:rPr>
        <w:t>，且当前已经通过不动点求解（</w:t>
      </w:r>
      <w:r>
        <w:rPr>
          <w:rFonts w:ascii="CMR9" w:hAnsi="CMR9" w:cs="CMR9" w:hint="eastAsia"/>
          <w:kern w:val="0"/>
          <w:sz w:val="18"/>
          <w:szCs w:val="18"/>
        </w:rPr>
        <w:t>Relaxed</w:t>
      </w:r>
      <w:r>
        <w:rPr>
          <w:rFonts w:ascii="CMR9" w:hAnsi="CMR9" w:cs="CMR9" w:hint="eastAsia"/>
          <w:kern w:val="0"/>
          <w:sz w:val="18"/>
          <w:szCs w:val="18"/>
        </w:rPr>
        <w:t>）</w:t>
      </w:r>
      <w:r w:rsidRPr="00FF4DBA">
        <w:rPr>
          <w:rFonts w:ascii="CMR9" w:hAnsi="CMR9" w:cs="CMR9" w:hint="eastAsia"/>
          <w:i/>
          <w:kern w:val="0"/>
          <w:sz w:val="18"/>
          <w:szCs w:val="18"/>
        </w:rPr>
        <w:t>L</w:t>
      </w:r>
      <w:r w:rsidRPr="00FF4DBA">
        <w:rPr>
          <w:rFonts w:ascii="CMR9" w:hAnsi="CMR9" w:cs="CMR9" w:hint="eastAsia"/>
          <w:i/>
          <w:kern w:val="0"/>
          <w:sz w:val="18"/>
          <w:szCs w:val="18"/>
          <w:vertAlign w:val="subscript"/>
        </w:rPr>
        <w:t>i-1</w:t>
      </w:r>
      <w:r>
        <w:rPr>
          <w:rFonts w:ascii="CMR9" w:hAnsi="CMR9" w:cs="CMR9" w:hint="eastAsia"/>
          <w:kern w:val="0"/>
          <w:sz w:val="18"/>
          <w:szCs w:val="18"/>
        </w:rPr>
        <w:t>（</w:t>
      </w:r>
      <w:r w:rsidRPr="00FF4DBA">
        <w:rPr>
          <w:rFonts w:ascii="CMR9" w:hAnsi="CMR9" w:cs="CMR9" w:hint="eastAsia"/>
          <w:i/>
          <w:kern w:val="0"/>
          <w:sz w:val="18"/>
          <w:szCs w:val="18"/>
        </w:rPr>
        <w:t>1=&lt;i</w:t>
      </w:r>
      <w:r w:rsidRPr="00FF4DBA">
        <w:rPr>
          <w:rFonts w:ascii="CMR9" w:hAnsi="CMR9" w:cs="CMR9"/>
          <w:i/>
          <w:kern w:val="0"/>
          <w:sz w:val="18"/>
          <w:szCs w:val="18"/>
        </w:rPr>
        <w:t>&lt;=n</w:t>
      </w:r>
      <w:r>
        <w:rPr>
          <w:rFonts w:ascii="CMR9" w:hAnsi="CMR9" w:cs="CMR9" w:hint="eastAsia"/>
          <w:kern w:val="0"/>
          <w:sz w:val="18"/>
          <w:szCs w:val="18"/>
        </w:rPr>
        <w:t>）得到部分循环不变式</w:t>
      </w:r>
      <m:oMath>
        <m:sSubSup>
          <m:sSubSupPr>
            <m:ctrlPr>
              <w:rPr>
                <w:rFonts w:ascii="Cambria Math" w:hAnsi="Cambria Math" w:cs="CMR9"/>
                <w:i/>
                <w:kern w:val="0"/>
                <w:sz w:val="18"/>
                <w:szCs w:val="18"/>
              </w:rPr>
            </m:ctrlPr>
          </m:sSubSupPr>
          <m:e>
            <m:r>
              <w:rPr>
                <w:rFonts w:ascii="Cambria Math" w:hAnsi="Cambria Math" w:cs="CMR9" w:hint="eastAsia"/>
                <w:kern w:val="0"/>
                <w:sz w:val="18"/>
                <w:szCs w:val="18"/>
              </w:rPr>
              <m:t>Inv</m:t>
            </m:r>
          </m:e>
          <m:sub>
            <m:r>
              <w:rPr>
                <w:rFonts w:ascii="Cambria Math" w:hAnsi="Cambria Math" w:cs="CMR9" w:hint="eastAsia"/>
                <w:kern w:val="0"/>
                <w:sz w:val="18"/>
                <w:szCs w:val="18"/>
              </w:rPr>
              <m:t>i</m:t>
            </m:r>
            <m:r>
              <w:rPr>
                <w:rFonts w:ascii="MS Mincho" w:hAnsi="MS Mincho" w:cs="MS Mincho"/>
                <w:kern w:val="0"/>
                <w:sz w:val="18"/>
                <w:szCs w:val="18"/>
              </w:rPr>
              <m:t>-</m:t>
            </m:r>
            <m:r>
              <w:rPr>
                <w:rFonts w:ascii="Cambria Math" w:hAnsi="Cambria Math" w:cs="CMR9" w:hint="eastAsia"/>
                <w:kern w:val="0"/>
                <w:sz w:val="18"/>
                <w:szCs w:val="18"/>
              </w:rPr>
              <m:t>1</m:t>
            </m:r>
          </m:sub>
          <m:sup>
            <m:r>
              <w:rPr>
                <w:rFonts w:ascii="Cambria Math" w:hAnsi="Cambria Math" w:cs="CMR9" w:hint="eastAsia"/>
                <w:kern w:val="0"/>
                <w:sz w:val="18"/>
                <w:szCs w:val="18"/>
              </w:rPr>
              <m:t>#</m:t>
            </m:r>
          </m:sup>
        </m:sSubSup>
      </m:oMath>
      <w:r>
        <w:rPr>
          <w:rFonts w:ascii="CMR9" w:hAnsi="CMR9" w:cs="CMR9" w:hint="eastAsia"/>
          <w:kern w:val="0"/>
          <w:sz w:val="18"/>
          <w:szCs w:val="18"/>
        </w:rPr>
        <w:t>，接下来我们将对</w:t>
      </w:r>
      <w:r w:rsidRPr="005A607E">
        <w:rPr>
          <w:rFonts w:ascii="CMR9" w:hAnsi="CMR9" w:cs="CMR9" w:hint="eastAsia"/>
          <w:i/>
          <w:kern w:val="0"/>
          <w:sz w:val="18"/>
          <w:szCs w:val="18"/>
        </w:rPr>
        <w:t>L</w:t>
      </w:r>
      <w:r w:rsidRPr="004D6A98">
        <w:rPr>
          <w:rFonts w:ascii="CMR9" w:hAnsi="CMR9" w:cs="CMR9" w:hint="eastAsia"/>
          <w:i/>
          <w:kern w:val="0"/>
          <w:sz w:val="18"/>
          <w:szCs w:val="18"/>
          <w:vertAlign w:val="subscript"/>
        </w:rPr>
        <w:t>i</w:t>
      </w:r>
      <w:r>
        <w:rPr>
          <w:rFonts w:ascii="CMR9" w:hAnsi="CMR9" w:cs="CMR9" w:hint="eastAsia"/>
          <w:kern w:val="0"/>
          <w:sz w:val="18"/>
          <w:szCs w:val="18"/>
        </w:rPr>
        <w:t>进行</w:t>
      </w:r>
      <w:r>
        <w:rPr>
          <w:rFonts w:ascii="CMR9" w:hAnsi="CMR9" w:cs="CMR9" w:hint="eastAsia"/>
          <w:kern w:val="0"/>
          <w:sz w:val="18"/>
          <w:szCs w:val="18"/>
        </w:rPr>
        <w:t>Relaxing</w:t>
      </w:r>
      <w:r>
        <w:rPr>
          <w:rFonts w:ascii="CMR9" w:hAnsi="CMR9" w:cs="CMR9" w:hint="eastAsia"/>
          <w:kern w:val="0"/>
          <w:sz w:val="18"/>
          <w:szCs w:val="18"/>
        </w:rPr>
        <w:t>得到</w:t>
      </w:r>
      <w:r w:rsidRPr="005A607E">
        <w:rPr>
          <w:rFonts w:ascii="CMR9" w:hAnsi="CMR9" w:cs="CMR9" w:hint="eastAsia"/>
          <w:i/>
          <w:kern w:val="0"/>
          <w:sz w:val="18"/>
          <w:szCs w:val="18"/>
        </w:rPr>
        <w:t>L</w:t>
      </w:r>
      <w:r w:rsidRPr="004D6A98">
        <w:rPr>
          <w:rFonts w:ascii="CMR9" w:hAnsi="CMR9" w:cs="CMR9" w:hint="eastAsia"/>
          <w:i/>
          <w:kern w:val="0"/>
          <w:sz w:val="18"/>
          <w:szCs w:val="18"/>
          <w:vertAlign w:val="subscript"/>
        </w:rPr>
        <w:t>i</w:t>
      </w:r>
      <w:proofErr w:type="gramStart"/>
      <w:r w:rsidRPr="005A607E">
        <w:rPr>
          <w:rFonts w:ascii="CMR9" w:hAnsi="CMR9" w:cs="CMR9"/>
          <w:i/>
          <w:kern w:val="0"/>
          <w:sz w:val="18"/>
          <w:szCs w:val="18"/>
        </w:rPr>
        <w:t>’</w:t>
      </w:r>
      <w:proofErr w:type="gramEnd"/>
      <w:r>
        <w:rPr>
          <w:rFonts w:ascii="CMR9" w:hAnsi="CMR9" w:cs="CMR9" w:hint="eastAsia"/>
          <w:kern w:val="0"/>
          <w:sz w:val="18"/>
          <w:szCs w:val="18"/>
        </w:rPr>
        <w:t>。为了更好得描述</w:t>
      </w:r>
      <w:r>
        <w:rPr>
          <w:rFonts w:ascii="CMR9" w:hAnsi="CMR9" w:cs="CMR9" w:hint="eastAsia"/>
          <w:kern w:val="0"/>
          <w:sz w:val="18"/>
          <w:szCs w:val="18"/>
        </w:rPr>
        <w:t>Relaxing</w:t>
      </w:r>
      <w:r>
        <w:rPr>
          <w:rFonts w:ascii="CMR9" w:hAnsi="CMR9" w:cs="CMR9" w:hint="eastAsia"/>
          <w:kern w:val="0"/>
          <w:sz w:val="18"/>
          <w:szCs w:val="18"/>
        </w:rPr>
        <w:t>策略，</w:t>
      </w:r>
      <w:r>
        <w:rPr>
          <w:rFonts w:ascii="CMR9" w:hAnsi="CMR9" w:cs="CMR9"/>
          <w:kern w:val="0"/>
          <w:sz w:val="18"/>
          <w:szCs w:val="18"/>
        </w:rPr>
        <w:t xml:space="preserve"> </w:t>
      </w:r>
      <w:r w:rsidRPr="00ED4B9B">
        <w:rPr>
          <w:rFonts w:ascii="CMR9" w:hAnsi="CMR9" w:cs="CMR9" w:hint="eastAsia"/>
          <w:kern w:val="0"/>
          <w:sz w:val="18"/>
          <w:szCs w:val="18"/>
        </w:rPr>
        <w:t>首先假设在给定的抽象域</w:t>
      </w:r>
      <w:r w:rsidRPr="00ED4B9B">
        <w:rPr>
          <w:rFonts w:ascii="CMR9" w:hAnsi="CMR9" w:cs="CMR9" w:hint="eastAsia"/>
          <w:kern w:val="0"/>
          <w:sz w:val="18"/>
          <w:szCs w:val="18"/>
        </w:rPr>
        <w:t>D</w:t>
      </w:r>
      <w:r w:rsidRPr="00ED4B9B">
        <w:rPr>
          <w:rFonts w:ascii="CMR9" w:hAnsi="CMR9" w:cs="CMR9" w:hint="eastAsia"/>
          <w:kern w:val="0"/>
          <w:sz w:val="18"/>
          <w:szCs w:val="18"/>
          <w:vertAlign w:val="superscript"/>
        </w:rPr>
        <w:t>#</w:t>
      </w:r>
      <w:r w:rsidRPr="00ED4B9B">
        <w:rPr>
          <w:rFonts w:ascii="CMR9" w:hAnsi="CMR9" w:cs="CMR9" w:hint="eastAsia"/>
          <w:kern w:val="0"/>
          <w:sz w:val="18"/>
          <w:szCs w:val="18"/>
        </w:rPr>
        <w:t>中定义了一个投影操作</w:t>
      </w:r>
      <w:r w:rsidRPr="00ED4B9B">
        <w:rPr>
          <w:rFonts w:ascii="CMR9" w:hAnsi="CMR9" w:cs="CMR9" w:hint="eastAsia"/>
          <w:kern w:val="0"/>
          <w:sz w:val="18"/>
          <w:szCs w:val="18"/>
        </w:rPr>
        <w:t>proj</w:t>
      </w:r>
      <w:r w:rsidRPr="00ED4B9B">
        <w:rPr>
          <w:rFonts w:ascii="CMR9" w:hAnsi="CMR9" w:cs="CMR9"/>
          <w:kern w:val="0"/>
          <w:sz w:val="18"/>
          <w:szCs w:val="18"/>
        </w:rPr>
        <w:t>ection</w:t>
      </w:r>
      <w:r w:rsidRPr="00ED4B9B">
        <w:rPr>
          <w:rFonts w:ascii="CMR9" w:hAnsi="CMR9" w:cs="CMR9" w:hint="eastAsia"/>
          <w:kern w:val="0"/>
          <w:sz w:val="18"/>
          <w:szCs w:val="18"/>
        </w:rPr>
        <w:t>，该操作的功能即为：将一个抽象环境中的每个变量的值都投影成一个区间范围。在保证可靠性的前提下，</w:t>
      </w:r>
      <w:r w:rsidRPr="00ED4B9B">
        <w:rPr>
          <w:rFonts w:ascii="CMR9" w:hAnsi="CMR9" w:cs="CMR9" w:hint="eastAsia"/>
          <w:kern w:val="0"/>
          <w:sz w:val="18"/>
          <w:szCs w:val="18"/>
        </w:rPr>
        <w:t>Relaxing</w:t>
      </w:r>
      <w:r w:rsidRPr="00ED4B9B">
        <w:rPr>
          <w:rFonts w:ascii="CMR9" w:hAnsi="CMR9" w:cs="CMR9" w:hint="eastAsia"/>
          <w:kern w:val="0"/>
          <w:sz w:val="18"/>
          <w:szCs w:val="18"/>
        </w:rPr>
        <w:t>算子可以有多种多样的定义方式</w:t>
      </w:r>
      <w:r w:rsidRPr="00ED4B9B">
        <w:rPr>
          <w:rFonts w:ascii="CMR9" w:hAnsi="CMR9" w:cs="CMR9" w:hint="eastAsia"/>
          <w:color w:val="000000" w:themeColor="text1"/>
          <w:kern w:val="0"/>
          <w:sz w:val="18"/>
          <w:szCs w:val="18"/>
        </w:rPr>
        <w:t>，</w:t>
      </w:r>
      <w:r w:rsidRPr="00ED4B9B">
        <w:rPr>
          <w:rFonts w:ascii="CMR9" w:hAnsi="CMR9" w:cs="CMR9" w:hint="eastAsia"/>
          <w:kern w:val="0"/>
          <w:sz w:val="18"/>
          <w:szCs w:val="18"/>
        </w:rPr>
        <w:t>如何定义一个好的</w:t>
      </w:r>
      <w:r w:rsidRPr="00ED4B9B">
        <w:rPr>
          <w:rFonts w:ascii="CMR9" w:hAnsi="CMR9" w:cs="CMR9" w:hint="eastAsia"/>
          <w:kern w:val="0"/>
          <w:sz w:val="18"/>
          <w:szCs w:val="18"/>
        </w:rPr>
        <w:t>Relaxing</w:t>
      </w:r>
      <w:r w:rsidRPr="00ED4B9B">
        <w:rPr>
          <w:rFonts w:ascii="CMR9" w:hAnsi="CMR9" w:cs="CMR9" w:hint="eastAsia"/>
          <w:kern w:val="0"/>
          <w:sz w:val="18"/>
          <w:szCs w:val="18"/>
        </w:rPr>
        <w:t>策略是提升精度的关键。</w:t>
      </w:r>
    </w:p>
    <w:p w14:paraId="78C5E739"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4.2.1</w:t>
      </w:r>
      <w:r>
        <w:rPr>
          <w:rFonts w:ascii="CMR9" w:hAnsi="CMR9" w:cs="CMR9"/>
          <w:kern w:val="0"/>
          <w:sz w:val="18"/>
          <w:szCs w:val="18"/>
        </w:rPr>
        <w:t xml:space="preserve"> All variables </w:t>
      </w:r>
      <w:r>
        <w:rPr>
          <w:rFonts w:ascii="CMR9" w:hAnsi="CMR9" w:cs="CMR9" w:hint="eastAsia"/>
          <w:kern w:val="0"/>
          <w:sz w:val="18"/>
          <w:szCs w:val="18"/>
        </w:rPr>
        <w:t>relaxing</w:t>
      </w:r>
      <w:r>
        <w:rPr>
          <w:rFonts w:ascii="CMR9" w:hAnsi="CMR9" w:cs="CMR9"/>
          <w:kern w:val="0"/>
          <w:sz w:val="18"/>
          <w:szCs w:val="18"/>
        </w:rPr>
        <w:t xml:space="preserve"> </w:t>
      </w:r>
      <w:r>
        <w:rPr>
          <w:rFonts w:ascii="CMR9" w:hAnsi="CMR9" w:cs="CMR9" w:hint="eastAsia"/>
          <w:kern w:val="0"/>
          <w:sz w:val="18"/>
          <w:szCs w:val="18"/>
        </w:rPr>
        <w:t>strategy</w:t>
      </w:r>
    </w:p>
    <w:p w14:paraId="5B447BE7"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该策略的主要思想是：对高</w:t>
      </w:r>
      <w:r>
        <w:rPr>
          <w:rFonts w:ascii="CMR9" w:hAnsi="CMR9" w:cs="CMR9" w:hint="eastAsia"/>
          <w:kern w:val="0"/>
          <w:sz w:val="18"/>
          <w:szCs w:val="18"/>
        </w:rPr>
        <w:t>level</w:t>
      </w:r>
      <w:r>
        <w:rPr>
          <w:rFonts w:ascii="CMR9" w:hAnsi="CMR9" w:cs="CMR9" w:hint="eastAsia"/>
          <w:kern w:val="0"/>
          <w:sz w:val="18"/>
          <w:szCs w:val="18"/>
        </w:rPr>
        <w:t>的切片程序中新增的所有赋值语句和条件语句中出现的低</w:t>
      </w:r>
      <w:r>
        <w:rPr>
          <w:rFonts w:ascii="CMR9" w:hAnsi="CMR9" w:cs="CMR9" w:hint="eastAsia"/>
          <w:kern w:val="0"/>
          <w:sz w:val="18"/>
          <w:szCs w:val="18"/>
        </w:rPr>
        <w:t>level</w:t>
      </w:r>
      <w:r>
        <w:rPr>
          <w:rFonts w:ascii="CMR9" w:hAnsi="CMR9" w:cs="CMR9" w:hint="eastAsia"/>
          <w:kern w:val="0"/>
          <w:sz w:val="18"/>
          <w:szCs w:val="18"/>
        </w:rPr>
        <w:t>的变量全部做</w:t>
      </w:r>
      <w:r>
        <w:rPr>
          <w:rFonts w:ascii="CMR9" w:hAnsi="CMR9" w:cs="CMR9" w:hint="eastAsia"/>
          <w:kern w:val="0"/>
          <w:sz w:val="18"/>
          <w:szCs w:val="18"/>
        </w:rPr>
        <w:t>relaxing</w:t>
      </w:r>
      <w:r>
        <w:rPr>
          <w:rFonts w:ascii="CMR9" w:hAnsi="CMR9" w:cs="CMR9" w:hint="eastAsia"/>
          <w:kern w:val="0"/>
          <w:sz w:val="18"/>
          <w:szCs w:val="18"/>
        </w:rPr>
        <w:t>。</w:t>
      </w:r>
    </w:p>
    <w:p w14:paraId="6D52330B" w14:textId="77777777" w:rsidR="00FE4ADE" w:rsidRDefault="00FE4ADE" w:rsidP="00FE4ADE">
      <w:pPr>
        <w:pStyle w:val="a5"/>
        <w:ind w:left="450" w:firstLineChars="0" w:firstLine="0"/>
        <w:rPr>
          <w:rFonts w:ascii="CMR9" w:hAnsi="CMR9" w:cs="CMR9"/>
          <w:kern w:val="0"/>
          <w:sz w:val="18"/>
          <w:szCs w:val="18"/>
        </w:rPr>
      </w:pPr>
      <w:r>
        <w:rPr>
          <w:rFonts w:ascii="CMR9" w:hAnsi="CMR9" w:cs="CMR9"/>
          <w:kern w:val="0"/>
          <w:sz w:val="18"/>
          <w:szCs w:val="18"/>
        </w:rPr>
        <w:t xml:space="preserve">    </w:t>
      </w:r>
      <w:r>
        <w:rPr>
          <w:rFonts w:ascii="CMR9" w:hAnsi="CMR9" w:cs="CMR9" w:hint="eastAsia"/>
          <w:kern w:val="0"/>
          <w:sz w:val="18"/>
          <w:szCs w:val="18"/>
        </w:rPr>
        <w:t>具体而言，首先将低层切片程序分析获得的抽象循环不变式</w:t>
      </w:r>
      <w:r>
        <w:rPr>
          <w:rFonts w:ascii="CMR9" w:hAnsi="CMR9" w:cs="CMR9" w:hint="eastAsia"/>
          <w:kern w:val="0"/>
          <w:sz w:val="18"/>
          <w:szCs w:val="18"/>
        </w:rPr>
        <w:t>Inv</w:t>
      </w:r>
      <w:r>
        <w:rPr>
          <w:rFonts w:ascii="CMR9" w:hAnsi="CMR9" w:cs="CMR9" w:hint="eastAsia"/>
          <w:kern w:val="0"/>
          <w:sz w:val="18"/>
          <w:szCs w:val="18"/>
        </w:rPr>
        <w:t>投影到变量的各个维度，即可得到所有低层变量的一个区间范围，然后对于当前程序的赋值语句</w:t>
      </w:r>
      <w:proofErr w:type="gramStart"/>
      <w:r>
        <w:rPr>
          <w:rFonts w:ascii="CMR9" w:hAnsi="CMR9" w:cs="CMR9" w:hint="eastAsia"/>
          <w:kern w:val="0"/>
          <w:sz w:val="18"/>
          <w:szCs w:val="18"/>
        </w:rPr>
        <w:t>的右值表达式</w:t>
      </w:r>
      <w:proofErr w:type="gramEnd"/>
      <w:r>
        <w:rPr>
          <w:rFonts w:ascii="CMR9" w:hAnsi="CMR9" w:cs="CMR9" w:hint="eastAsia"/>
          <w:kern w:val="0"/>
          <w:sz w:val="18"/>
          <w:szCs w:val="18"/>
        </w:rPr>
        <w:t>和条件语句的左侧表达式中出现的所有低层变量都用其区间值进行</w:t>
      </w:r>
      <w:r>
        <w:rPr>
          <w:rFonts w:ascii="CMR9" w:hAnsi="CMR9" w:cs="CMR9" w:hint="eastAsia"/>
          <w:kern w:val="0"/>
          <w:sz w:val="18"/>
          <w:szCs w:val="18"/>
        </w:rPr>
        <w:t>Relaxing</w:t>
      </w:r>
      <w:r>
        <w:rPr>
          <w:rFonts w:ascii="CMR9" w:hAnsi="CMR9" w:cs="CMR9" w:hint="eastAsia"/>
          <w:kern w:val="0"/>
          <w:sz w:val="18"/>
          <w:szCs w:val="18"/>
        </w:rPr>
        <w:t>，从而得到一个新的语义方程，即为</w:t>
      </w:r>
      <w:r>
        <w:rPr>
          <w:rFonts w:ascii="CMR9" w:hAnsi="CMR9" w:cs="CMR9" w:hint="eastAsia"/>
          <w:kern w:val="0"/>
          <w:sz w:val="18"/>
          <w:szCs w:val="18"/>
        </w:rPr>
        <w:t>Relaxed</w:t>
      </w:r>
      <w:r>
        <w:rPr>
          <w:rFonts w:ascii="CMR9" w:hAnsi="CMR9" w:cs="CMR9" w:hint="eastAsia"/>
          <w:kern w:val="0"/>
          <w:sz w:val="18"/>
          <w:szCs w:val="18"/>
        </w:rPr>
        <w:t>语义方程。</w:t>
      </w:r>
    </w:p>
    <w:p w14:paraId="057D1CF1" w14:textId="77777777" w:rsidR="00FE4ADE" w:rsidRDefault="00FE4ADE" w:rsidP="00FE4ADE">
      <w:pPr>
        <w:pStyle w:val="a5"/>
        <w:ind w:left="450" w:firstLineChars="0" w:firstLine="360"/>
        <w:rPr>
          <w:rFonts w:ascii="CMR9" w:hAnsi="CMR9" w:cs="CMR9"/>
          <w:kern w:val="0"/>
          <w:sz w:val="18"/>
          <w:szCs w:val="18"/>
        </w:rPr>
      </w:pPr>
      <w:r>
        <w:rPr>
          <w:rFonts w:ascii="CMR9" w:hAnsi="CMR9" w:cs="CMR9" w:hint="eastAsia"/>
          <w:kern w:val="0"/>
          <w:sz w:val="18"/>
          <w:szCs w:val="18"/>
        </w:rPr>
        <w:t>这种策略虽然具有很强的可操作性，却有一个明显的弱点，即如果投影后得变量的值范围是</w:t>
      </w:r>
      <w:r>
        <w:rPr>
          <w:rFonts w:ascii="CMR9" w:hAnsi="CMR9" w:cs="CMR9" w:hint="eastAsia"/>
          <w:kern w:val="0"/>
          <w:sz w:val="18"/>
          <w:szCs w:val="18"/>
        </w:rPr>
        <w:t>top</w:t>
      </w:r>
      <w:r>
        <w:rPr>
          <w:rFonts w:ascii="CMR9" w:hAnsi="CMR9" w:cs="CMR9" w:hint="eastAsia"/>
          <w:kern w:val="0"/>
          <w:sz w:val="18"/>
          <w:szCs w:val="18"/>
        </w:rPr>
        <w:t>，此时如果再对当前的程序做</w:t>
      </w:r>
      <w:r>
        <w:rPr>
          <w:rFonts w:ascii="CMR9" w:hAnsi="CMR9" w:cs="CMR9" w:hint="eastAsia"/>
          <w:kern w:val="0"/>
          <w:sz w:val="18"/>
          <w:szCs w:val="18"/>
        </w:rPr>
        <w:t>All</w:t>
      </w:r>
      <w:r>
        <w:rPr>
          <w:rFonts w:ascii="CMR9" w:hAnsi="CMR9" w:cs="CMR9"/>
          <w:kern w:val="0"/>
          <w:sz w:val="18"/>
          <w:szCs w:val="18"/>
        </w:rPr>
        <w:t xml:space="preserve"> </w:t>
      </w:r>
      <w:r>
        <w:rPr>
          <w:rFonts w:ascii="CMR9" w:hAnsi="CMR9" w:cs="CMR9" w:hint="eastAsia"/>
          <w:kern w:val="0"/>
          <w:sz w:val="18"/>
          <w:szCs w:val="18"/>
        </w:rPr>
        <w:t>variables</w:t>
      </w:r>
      <w:r>
        <w:rPr>
          <w:rFonts w:ascii="CMR9" w:hAnsi="CMR9" w:cs="CMR9"/>
          <w:kern w:val="0"/>
          <w:sz w:val="18"/>
          <w:szCs w:val="18"/>
        </w:rPr>
        <w:t xml:space="preserve"> </w:t>
      </w:r>
      <w:r>
        <w:rPr>
          <w:rFonts w:ascii="CMR9" w:hAnsi="CMR9" w:cs="CMR9" w:hint="eastAsia"/>
          <w:kern w:val="0"/>
          <w:sz w:val="18"/>
          <w:szCs w:val="18"/>
        </w:rPr>
        <w:t>relaxing</w:t>
      </w:r>
      <w:r>
        <w:rPr>
          <w:rFonts w:ascii="CMR9" w:hAnsi="CMR9" w:cs="CMR9" w:hint="eastAsia"/>
          <w:kern w:val="0"/>
          <w:sz w:val="18"/>
          <w:szCs w:val="18"/>
        </w:rPr>
        <w:t>，则包含该变量的赋值语句</w:t>
      </w:r>
      <w:proofErr w:type="gramStart"/>
      <w:r>
        <w:rPr>
          <w:rFonts w:ascii="CMR9" w:hAnsi="CMR9" w:cs="CMR9" w:hint="eastAsia"/>
          <w:kern w:val="0"/>
          <w:sz w:val="18"/>
          <w:szCs w:val="18"/>
        </w:rPr>
        <w:t>的左值变量</w:t>
      </w:r>
      <w:proofErr w:type="gramEnd"/>
      <w:r>
        <w:rPr>
          <w:rFonts w:ascii="CMR9" w:hAnsi="CMR9" w:cs="CMR9" w:hint="eastAsia"/>
          <w:kern w:val="0"/>
          <w:sz w:val="18"/>
          <w:szCs w:val="18"/>
        </w:rPr>
        <w:t>的不变式直接也会变成</w:t>
      </w:r>
      <w:r>
        <w:rPr>
          <w:rFonts w:ascii="CMR9" w:hAnsi="CMR9" w:cs="CMR9" w:hint="eastAsia"/>
          <w:kern w:val="0"/>
          <w:sz w:val="18"/>
          <w:szCs w:val="18"/>
        </w:rPr>
        <w:t>top</w:t>
      </w:r>
      <w:r>
        <w:rPr>
          <w:rFonts w:ascii="CMR9" w:hAnsi="CMR9" w:cs="CMR9" w:hint="eastAsia"/>
          <w:kern w:val="0"/>
          <w:sz w:val="18"/>
          <w:szCs w:val="18"/>
        </w:rPr>
        <w:t>，条件语句也变成了没有任何限制，即等同于</w:t>
      </w:r>
      <w:r>
        <w:rPr>
          <w:rFonts w:ascii="CMR9" w:hAnsi="CMR9" w:cs="CMR9" w:hint="eastAsia"/>
          <w:kern w:val="0"/>
          <w:sz w:val="18"/>
          <w:szCs w:val="18"/>
        </w:rPr>
        <w:t>brandom</w:t>
      </w:r>
      <w:r>
        <w:rPr>
          <w:rFonts w:ascii="CMR9" w:hAnsi="CMR9" w:cs="CMR9"/>
          <w:kern w:val="0"/>
          <w:sz w:val="18"/>
          <w:szCs w:val="18"/>
        </w:rPr>
        <w:t>(True or False)</w:t>
      </w:r>
      <w:r>
        <w:rPr>
          <w:rFonts w:ascii="CMR9" w:hAnsi="CMR9" w:cs="CMR9" w:hint="eastAsia"/>
          <w:kern w:val="0"/>
          <w:sz w:val="18"/>
          <w:szCs w:val="18"/>
        </w:rPr>
        <w:t>语义一样。这样不但无法提高分析精度，反而可能因丢失部分变量之间的约束关系而降低分析精度。</w:t>
      </w:r>
    </w:p>
    <w:p w14:paraId="2BCC0B6A" w14:textId="77777777" w:rsidR="00FE4ADE" w:rsidRPr="004F3096" w:rsidRDefault="00FE4ADE" w:rsidP="00FE4ADE">
      <w:pPr>
        <w:pStyle w:val="a5"/>
        <w:ind w:leftChars="203" w:left="426" w:firstLine="360"/>
        <w:rPr>
          <w:rFonts w:ascii="CMR9" w:hAnsi="CMR9" w:cs="CMR9"/>
          <w:kern w:val="0"/>
          <w:sz w:val="18"/>
          <w:szCs w:val="18"/>
        </w:rPr>
      </w:pPr>
      <w:r>
        <w:rPr>
          <w:rFonts w:ascii="CMR9" w:hAnsi="CMR9" w:cs="CMR9" w:hint="eastAsia"/>
          <w:kern w:val="0"/>
          <w:sz w:val="18"/>
          <w:szCs w:val="18"/>
        </w:rPr>
        <w:t>例如：设循环的初始值满足</w:t>
      </w:r>
      <w:r>
        <w:rPr>
          <w:rFonts w:ascii="CMR9" w:hAnsi="CMR9" w:cs="CMR9" w:hint="eastAsia"/>
          <w:kern w:val="0"/>
          <w:sz w:val="18"/>
          <w:szCs w:val="18"/>
        </w:rPr>
        <w:t>y==z</w:t>
      </w:r>
      <w:r>
        <w:rPr>
          <w:rFonts w:ascii="CMR9" w:hAnsi="CMR9" w:cs="CMR9" w:hint="eastAsia"/>
          <w:kern w:val="0"/>
          <w:sz w:val="18"/>
          <w:szCs w:val="18"/>
        </w:rPr>
        <w:t>，求解</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i-1</w:t>
      </w:r>
      <w:r>
        <w:rPr>
          <w:rFonts w:ascii="CMR9" w:hAnsi="CMR9" w:cs="CMR9" w:hint="eastAsia"/>
          <w:kern w:val="0"/>
          <w:sz w:val="18"/>
          <w:szCs w:val="18"/>
        </w:rPr>
        <w:t>得到的关于</w:t>
      </w:r>
      <w:r>
        <w:rPr>
          <w:rFonts w:ascii="CMR9" w:hAnsi="CMR9" w:cs="CMR9" w:hint="eastAsia"/>
          <w:kern w:val="0"/>
          <w:sz w:val="18"/>
          <w:szCs w:val="18"/>
        </w:rPr>
        <w:t>x</w:t>
      </w:r>
      <w:r>
        <w:rPr>
          <w:rFonts w:ascii="CMR9" w:hAnsi="CMR9" w:cs="CMR9" w:hint="eastAsia"/>
          <w:kern w:val="0"/>
          <w:sz w:val="18"/>
          <w:szCs w:val="18"/>
        </w:rPr>
        <w:t>的不变式为</w:t>
      </w:r>
      <m:oMath>
        <m:sSubSup>
          <m:sSubSupPr>
            <m:ctrlPr>
              <w:rPr>
                <w:rFonts w:ascii="Cambria Math" w:hAnsi="Cambria Math" w:cs="CMR9"/>
                <w:i/>
                <w:kern w:val="0"/>
                <w:sz w:val="18"/>
                <w:szCs w:val="18"/>
              </w:rPr>
            </m:ctrlPr>
          </m:sSubSupPr>
          <m:e>
            <m:r>
              <w:rPr>
                <w:rFonts w:ascii="Cambria Math" w:hAnsi="Cambria Math" w:cs="CMR9" w:hint="eastAsia"/>
                <w:kern w:val="0"/>
                <w:sz w:val="18"/>
                <w:szCs w:val="18"/>
              </w:rPr>
              <m:t>Inv</m:t>
            </m:r>
          </m:e>
          <m:sub>
            <m:r>
              <w:rPr>
                <w:rFonts w:ascii="Cambria Math" w:hAnsi="Cambria Math" w:cs="CMR9" w:hint="eastAsia"/>
                <w:kern w:val="0"/>
                <w:sz w:val="18"/>
                <w:szCs w:val="18"/>
              </w:rPr>
              <m:t>i</m:t>
            </m:r>
            <m:r>
              <w:rPr>
                <w:rFonts w:ascii="Cambria Math" w:hAnsi="Cambria Math" w:cs="MS Mincho"/>
                <w:kern w:val="0"/>
                <w:sz w:val="18"/>
                <w:szCs w:val="18"/>
              </w:rPr>
              <m:t>-</m:t>
            </m:r>
            <m:r>
              <w:rPr>
                <w:rFonts w:ascii="Cambria Math" w:hAnsi="Cambria Math" w:cs="CMR9" w:hint="eastAsia"/>
                <w:kern w:val="0"/>
                <w:sz w:val="18"/>
                <w:szCs w:val="18"/>
              </w:rPr>
              <m:t>1</m:t>
            </m:r>
          </m:sub>
          <m:sup>
            <m:r>
              <w:rPr>
                <w:rFonts w:ascii="Cambria Math" w:hAnsi="Cambria Math" w:cs="CMR9" w:hint="eastAsia"/>
                <w:kern w:val="0"/>
                <w:sz w:val="18"/>
                <w:szCs w:val="18"/>
              </w:rPr>
              <m:t>#</m:t>
            </m:r>
          </m:sup>
        </m:sSubSup>
        <m:r>
          <w:rPr>
            <w:rFonts w:ascii="Cambria Math" w:hAnsi="Cambria Math" w:cs="CMR9" w:hint="eastAsia"/>
            <w:kern w:val="0"/>
            <w:sz w:val="18"/>
            <w:szCs w:val="18"/>
          </w:rPr>
          <m:t>={</m:t>
        </m:r>
        <m:r>
          <w:rPr>
            <w:rFonts w:ascii="Cambria Math" w:hAnsi="Cambria Math" w:cs="CMR9"/>
            <w:kern w:val="0"/>
            <w:sz w:val="18"/>
            <w:szCs w:val="18"/>
          </w:rPr>
          <m:t>x=top</m:t>
        </m:r>
        <m:r>
          <w:rPr>
            <w:rFonts w:ascii="Cambria Math" w:hAnsi="Cambria Math" w:cs="CMR9" w:hint="eastAsia"/>
            <w:kern w:val="0"/>
            <w:sz w:val="18"/>
            <w:szCs w:val="18"/>
          </w:rPr>
          <m:t>}</m:t>
        </m:r>
      </m:oMath>
      <w:r>
        <w:rPr>
          <w:rFonts w:ascii="CMR9" w:hAnsi="CMR9" w:cs="CMR9" w:hint="eastAsia"/>
          <w:kern w:val="0"/>
          <w:sz w:val="18"/>
          <w:szCs w:val="18"/>
        </w:rPr>
        <w:t>，</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w:t>
      </w:r>
      <w:r>
        <w:rPr>
          <w:rFonts w:ascii="CMR9" w:hAnsi="CMR9" w:cs="CMR9" w:hint="eastAsia"/>
          <w:kern w:val="0"/>
          <w:sz w:val="18"/>
          <w:szCs w:val="18"/>
        </w:rPr>
        <w:t>相对于</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i-1</w:t>
      </w:r>
      <w:r>
        <w:rPr>
          <w:rFonts w:ascii="CMR9" w:hAnsi="CMR9" w:cs="CMR9" w:hint="eastAsia"/>
          <w:kern w:val="0"/>
          <w:sz w:val="18"/>
          <w:szCs w:val="18"/>
        </w:rPr>
        <w:t>新增的两条语句为</w:t>
      </w:r>
      <w:r>
        <w:rPr>
          <w:rFonts w:ascii="CMR9" w:hAnsi="CMR9" w:cs="CMR9" w:hint="eastAsia"/>
          <w:kern w:val="0"/>
          <w:sz w:val="18"/>
          <w:szCs w:val="18"/>
        </w:rPr>
        <w:t>y=</w:t>
      </w:r>
      <w:r>
        <w:rPr>
          <w:rFonts w:ascii="CMR9" w:hAnsi="CMR9" w:cs="CMR9"/>
          <w:kern w:val="0"/>
          <w:sz w:val="18"/>
          <w:szCs w:val="18"/>
        </w:rPr>
        <w:t>y+x;z=z+x;</w:t>
      </w:r>
      <w:r>
        <w:rPr>
          <w:rFonts w:ascii="CMR9" w:hAnsi="CMR9" w:cs="CMR9" w:hint="eastAsia"/>
          <w:kern w:val="0"/>
          <w:sz w:val="18"/>
          <w:szCs w:val="18"/>
        </w:rPr>
        <w:t>此时如果不对</w:t>
      </w:r>
      <w:r>
        <w:rPr>
          <w:rFonts w:ascii="CMR9" w:hAnsi="CMR9" w:cs="CMR9" w:hint="eastAsia"/>
          <w:kern w:val="0"/>
          <w:sz w:val="18"/>
          <w:szCs w:val="18"/>
        </w:rPr>
        <w:t>x</w:t>
      </w:r>
      <w:r>
        <w:rPr>
          <w:rFonts w:ascii="CMR9" w:hAnsi="CMR9" w:cs="CMR9" w:hint="eastAsia"/>
          <w:kern w:val="0"/>
          <w:sz w:val="18"/>
          <w:szCs w:val="18"/>
        </w:rPr>
        <w:t>做</w:t>
      </w:r>
      <w:r>
        <w:rPr>
          <w:rFonts w:ascii="CMR9" w:hAnsi="CMR9" w:cs="CMR9" w:hint="eastAsia"/>
          <w:kern w:val="0"/>
          <w:sz w:val="18"/>
          <w:szCs w:val="18"/>
        </w:rPr>
        <w:t>Relaxing</w:t>
      </w:r>
      <w:r>
        <w:rPr>
          <w:rFonts w:ascii="CMR9" w:hAnsi="CMR9" w:cs="CMR9" w:hint="eastAsia"/>
          <w:kern w:val="0"/>
          <w:sz w:val="18"/>
          <w:szCs w:val="18"/>
        </w:rPr>
        <w:t>，虽然不能得到</w:t>
      </w:r>
      <w:r>
        <w:rPr>
          <w:rFonts w:ascii="CMR9" w:hAnsi="CMR9" w:cs="CMR9" w:hint="eastAsia"/>
          <w:kern w:val="0"/>
          <w:sz w:val="18"/>
          <w:szCs w:val="18"/>
        </w:rPr>
        <w:t>y</w:t>
      </w:r>
      <w:r>
        <w:rPr>
          <w:rFonts w:ascii="CMR9" w:hAnsi="CMR9" w:cs="CMR9" w:hint="eastAsia"/>
          <w:kern w:val="0"/>
          <w:sz w:val="18"/>
          <w:szCs w:val="18"/>
        </w:rPr>
        <w:t>和</w:t>
      </w:r>
      <w:r>
        <w:rPr>
          <w:rFonts w:ascii="CMR9" w:hAnsi="CMR9" w:cs="CMR9" w:hint="eastAsia"/>
          <w:kern w:val="0"/>
          <w:sz w:val="18"/>
          <w:szCs w:val="18"/>
        </w:rPr>
        <w:t>z</w:t>
      </w:r>
      <w:r>
        <w:rPr>
          <w:rFonts w:ascii="CMR9" w:hAnsi="CMR9" w:cs="CMR9" w:hint="eastAsia"/>
          <w:kern w:val="0"/>
          <w:sz w:val="18"/>
          <w:szCs w:val="18"/>
        </w:rPr>
        <w:t>的有界值范围，但依然能得到</w:t>
      </w:r>
      <w:r w:rsidRPr="00952F1E">
        <w:rPr>
          <w:rFonts w:ascii="CMR9" w:hAnsi="CMR9" w:cs="CMR9" w:hint="eastAsia"/>
          <w:kern w:val="0"/>
          <w:sz w:val="18"/>
          <w:szCs w:val="18"/>
        </w:rPr>
        <w:t>y=z</w:t>
      </w:r>
      <w:r>
        <w:rPr>
          <w:rFonts w:ascii="CMR9" w:hAnsi="CMR9" w:cs="CMR9" w:hint="eastAsia"/>
          <w:kern w:val="0"/>
          <w:sz w:val="18"/>
          <w:szCs w:val="18"/>
        </w:rPr>
        <w:t>的约束关系；如果对</w:t>
      </w:r>
      <w:r>
        <w:rPr>
          <w:rFonts w:ascii="CMR9" w:hAnsi="CMR9" w:cs="CMR9" w:hint="eastAsia"/>
          <w:kern w:val="0"/>
          <w:sz w:val="18"/>
          <w:szCs w:val="18"/>
        </w:rPr>
        <w:t>x</w:t>
      </w:r>
      <w:r>
        <w:rPr>
          <w:rFonts w:ascii="CMR9" w:hAnsi="CMR9" w:cs="CMR9" w:hint="eastAsia"/>
          <w:kern w:val="0"/>
          <w:sz w:val="18"/>
          <w:szCs w:val="18"/>
        </w:rPr>
        <w:t>做</w:t>
      </w:r>
      <w:r>
        <w:rPr>
          <w:rFonts w:ascii="CMR9" w:hAnsi="CMR9" w:cs="CMR9" w:hint="eastAsia"/>
          <w:kern w:val="0"/>
          <w:sz w:val="18"/>
          <w:szCs w:val="18"/>
        </w:rPr>
        <w:t>Relaxing</w:t>
      </w:r>
      <w:r>
        <w:rPr>
          <w:rFonts w:ascii="CMR9" w:hAnsi="CMR9" w:cs="CMR9" w:hint="eastAsia"/>
          <w:kern w:val="0"/>
          <w:sz w:val="18"/>
          <w:szCs w:val="18"/>
        </w:rPr>
        <w:t>，反而连</w:t>
      </w:r>
      <w:r w:rsidRPr="00952F1E">
        <w:rPr>
          <w:rFonts w:ascii="CMR9" w:hAnsi="CMR9" w:cs="CMR9" w:hint="eastAsia"/>
          <w:kern w:val="0"/>
          <w:sz w:val="18"/>
          <w:szCs w:val="18"/>
        </w:rPr>
        <w:t>y=z</w:t>
      </w:r>
      <w:r>
        <w:rPr>
          <w:rFonts w:ascii="CMR9" w:hAnsi="CMR9" w:cs="CMR9" w:hint="eastAsia"/>
          <w:kern w:val="0"/>
          <w:sz w:val="18"/>
          <w:szCs w:val="18"/>
        </w:rPr>
        <w:t>的约束关系也不能得到。</w:t>
      </w:r>
    </w:p>
    <w:p w14:paraId="4DDEAE62" w14:textId="77777777" w:rsidR="00FE4ADE" w:rsidRPr="00BC428D" w:rsidRDefault="00FE4ADE" w:rsidP="00FE4ADE">
      <w:pPr>
        <w:pStyle w:val="a5"/>
        <w:ind w:left="450" w:firstLineChars="0" w:firstLine="360"/>
        <w:rPr>
          <w:rFonts w:ascii="CMR9" w:hAnsi="CMR9" w:cs="CMR9"/>
          <w:kern w:val="0"/>
          <w:sz w:val="18"/>
          <w:szCs w:val="18"/>
        </w:rPr>
      </w:pPr>
      <w:r>
        <w:rPr>
          <w:rFonts w:ascii="CMR9" w:hAnsi="CMR9" w:cs="CMR9" w:hint="eastAsia"/>
          <w:kern w:val="0"/>
          <w:sz w:val="18"/>
          <w:szCs w:val="18"/>
        </w:rPr>
        <w:t>为了解决这个问题，对该策略稍作调整，得到</w:t>
      </w:r>
      <w:r>
        <w:rPr>
          <w:rFonts w:ascii="CMR9" w:hAnsi="CMR9" w:cs="CMR9"/>
          <w:kern w:val="0"/>
          <w:sz w:val="18"/>
          <w:szCs w:val="18"/>
        </w:rPr>
        <w:t>Bounded variables relaxing</w:t>
      </w:r>
      <w:r>
        <w:rPr>
          <w:rFonts w:ascii="CMR9" w:hAnsi="CMR9" w:cs="CMR9" w:hint="eastAsia"/>
          <w:kern w:val="0"/>
          <w:sz w:val="18"/>
          <w:szCs w:val="18"/>
        </w:rPr>
        <w:t>：只对程序中有具体的上界或者下界的变量做</w:t>
      </w:r>
      <w:r>
        <w:rPr>
          <w:rFonts w:ascii="CMR9" w:hAnsi="CMR9" w:cs="CMR9" w:hint="eastAsia"/>
          <w:kern w:val="0"/>
          <w:sz w:val="18"/>
          <w:szCs w:val="18"/>
        </w:rPr>
        <w:t>relaxing</w:t>
      </w:r>
      <w:r>
        <w:rPr>
          <w:rFonts w:ascii="CMR9" w:hAnsi="CMR9" w:cs="CMR9" w:hint="eastAsia"/>
          <w:kern w:val="0"/>
          <w:sz w:val="18"/>
          <w:szCs w:val="18"/>
        </w:rPr>
        <w:t>，对于包含无穷上界和下界的变量不做</w:t>
      </w:r>
      <w:r>
        <w:rPr>
          <w:rFonts w:ascii="CMR9" w:hAnsi="CMR9" w:cs="CMR9" w:hint="eastAsia"/>
          <w:kern w:val="0"/>
          <w:sz w:val="18"/>
          <w:szCs w:val="18"/>
        </w:rPr>
        <w:t>relaxing</w:t>
      </w:r>
      <w:r>
        <w:rPr>
          <w:rFonts w:ascii="CMR9" w:hAnsi="CMR9" w:cs="CMR9" w:hint="eastAsia"/>
          <w:kern w:val="0"/>
          <w:sz w:val="18"/>
          <w:szCs w:val="18"/>
        </w:rPr>
        <w:t>，这样可以避免单个无上下界变量的</w:t>
      </w:r>
      <w:r>
        <w:rPr>
          <w:rFonts w:ascii="CMR9" w:hAnsi="CMR9" w:cs="CMR9" w:hint="eastAsia"/>
          <w:kern w:val="0"/>
          <w:sz w:val="18"/>
          <w:szCs w:val="18"/>
        </w:rPr>
        <w:t>Relaxing</w:t>
      </w:r>
      <w:r>
        <w:rPr>
          <w:rFonts w:ascii="CMR9" w:hAnsi="CMR9" w:cs="CMR9" w:hint="eastAsia"/>
          <w:kern w:val="0"/>
          <w:sz w:val="18"/>
          <w:szCs w:val="18"/>
        </w:rPr>
        <w:t>带来整个表达式的无上下界。</w:t>
      </w:r>
    </w:p>
    <w:p w14:paraId="72D4CD60"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此外，在本策略中，基于单个变量的值范围做</w:t>
      </w:r>
      <w:r>
        <w:rPr>
          <w:rFonts w:ascii="CMR9" w:hAnsi="CMR9" w:cs="CMR9" w:hint="eastAsia"/>
          <w:kern w:val="0"/>
          <w:sz w:val="18"/>
          <w:szCs w:val="18"/>
        </w:rPr>
        <w:t>Relaxing</w:t>
      </w:r>
      <w:r>
        <w:rPr>
          <w:rFonts w:ascii="CMR9" w:hAnsi="CMR9" w:cs="CMR9" w:hint="eastAsia"/>
          <w:kern w:val="0"/>
          <w:sz w:val="18"/>
          <w:szCs w:val="18"/>
        </w:rPr>
        <w:t>最</w:t>
      </w:r>
      <w:proofErr w:type="gramStart"/>
      <w:r>
        <w:rPr>
          <w:rFonts w:ascii="CMR9" w:hAnsi="CMR9" w:cs="CMR9" w:hint="eastAsia"/>
          <w:kern w:val="0"/>
          <w:sz w:val="18"/>
          <w:szCs w:val="18"/>
        </w:rPr>
        <w:t>易想到</w:t>
      </w:r>
      <w:proofErr w:type="gramEnd"/>
      <w:r>
        <w:rPr>
          <w:rFonts w:ascii="CMR9" w:hAnsi="CMR9" w:cs="CMR9" w:hint="eastAsia"/>
          <w:kern w:val="0"/>
          <w:sz w:val="18"/>
          <w:szCs w:val="18"/>
        </w:rPr>
        <w:t>的，当然也可以基于复合表达式的值范围做</w:t>
      </w:r>
      <w:r>
        <w:rPr>
          <w:rFonts w:ascii="CMR9" w:hAnsi="CMR9" w:cs="CMR9" w:hint="eastAsia"/>
          <w:kern w:val="0"/>
          <w:sz w:val="18"/>
          <w:szCs w:val="18"/>
        </w:rPr>
        <w:t>Relaxing</w:t>
      </w:r>
      <w:r>
        <w:rPr>
          <w:rFonts w:ascii="CMR9" w:hAnsi="CMR9" w:cs="CMR9" w:hint="eastAsia"/>
          <w:kern w:val="0"/>
          <w:sz w:val="18"/>
          <w:szCs w:val="18"/>
        </w:rPr>
        <w:t>。</w:t>
      </w:r>
    </w:p>
    <w:p w14:paraId="68D7CBAA"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例如：设求解</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w:t>
      </w:r>
      <w:r w:rsidRPr="00F54618">
        <w:rPr>
          <w:rFonts w:ascii="CMR9" w:hAnsi="CMR9" w:cs="CMR9" w:hint="eastAsia"/>
          <w:i/>
          <w:kern w:val="0"/>
          <w:sz w:val="18"/>
          <w:szCs w:val="18"/>
          <w:vertAlign w:val="subscript"/>
        </w:rPr>
        <w:t>1</w:t>
      </w:r>
      <w:r>
        <w:rPr>
          <w:rFonts w:ascii="CMR9" w:hAnsi="CMR9" w:cs="CMR9" w:hint="eastAsia"/>
          <w:kern w:val="0"/>
          <w:sz w:val="18"/>
          <w:szCs w:val="18"/>
        </w:rPr>
        <w:t>得到的关于</w:t>
      </w:r>
      <w:r>
        <w:rPr>
          <w:rFonts w:ascii="CMR9" w:hAnsi="CMR9" w:cs="CMR9" w:hint="eastAsia"/>
          <w:kern w:val="0"/>
          <w:sz w:val="18"/>
          <w:szCs w:val="18"/>
        </w:rPr>
        <w:t>x</w:t>
      </w:r>
      <w:r>
        <w:rPr>
          <w:rFonts w:ascii="CMR9" w:hAnsi="CMR9" w:cs="CMR9" w:hint="eastAsia"/>
          <w:kern w:val="0"/>
          <w:sz w:val="18"/>
          <w:szCs w:val="18"/>
        </w:rPr>
        <w:t>的不变式为</w:t>
      </w:r>
      <m:oMath>
        <m:sSubSup>
          <m:sSubSupPr>
            <m:ctrlPr>
              <w:rPr>
                <w:rFonts w:ascii="Cambria Math" w:hAnsi="Cambria Math" w:cs="CMR9"/>
                <w:i/>
                <w:kern w:val="0"/>
                <w:sz w:val="18"/>
                <w:szCs w:val="18"/>
              </w:rPr>
            </m:ctrlPr>
          </m:sSubSupPr>
          <m:e>
            <m:r>
              <w:rPr>
                <w:rFonts w:ascii="Cambria Math" w:hAnsi="Cambria Math" w:cs="CMR9" w:hint="eastAsia"/>
                <w:kern w:val="0"/>
                <w:sz w:val="18"/>
                <w:szCs w:val="18"/>
              </w:rPr>
              <m:t>Inv</m:t>
            </m:r>
          </m:e>
          <m:sub>
            <m:r>
              <w:rPr>
                <w:rFonts w:ascii="Cambria Math" w:hAnsi="Cambria Math" w:cs="CMR9" w:hint="eastAsia"/>
                <w:kern w:val="0"/>
                <w:sz w:val="18"/>
                <w:szCs w:val="18"/>
              </w:rPr>
              <m:t>i</m:t>
            </m:r>
            <m:r>
              <w:rPr>
                <w:rFonts w:ascii="Cambria Math" w:hAnsi="Cambria Math" w:cs="MS Mincho"/>
                <w:kern w:val="0"/>
                <w:sz w:val="18"/>
                <w:szCs w:val="18"/>
              </w:rPr>
              <m:t>-</m:t>
            </m:r>
            <m:r>
              <w:rPr>
                <w:rFonts w:ascii="Cambria Math" w:hAnsi="Cambria Math" w:cs="CMR9" w:hint="eastAsia"/>
                <w:kern w:val="0"/>
                <w:sz w:val="18"/>
                <w:szCs w:val="18"/>
              </w:rPr>
              <m:t>1</m:t>
            </m:r>
          </m:sub>
          <m:sup>
            <m:r>
              <w:rPr>
                <w:rFonts w:ascii="Cambria Math" w:hAnsi="Cambria Math" w:cs="CMR9" w:hint="eastAsia"/>
                <w:kern w:val="0"/>
                <w:sz w:val="18"/>
                <w:szCs w:val="18"/>
              </w:rPr>
              <m:t>#</m:t>
            </m:r>
          </m:sup>
        </m:sSubSup>
        <m:r>
          <w:rPr>
            <w:rFonts w:ascii="Cambria Math" w:hAnsi="Cambria Math" w:cs="CMR9" w:hint="eastAsia"/>
            <w:kern w:val="0"/>
            <w:sz w:val="18"/>
            <w:szCs w:val="18"/>
          </w:rPr>
          <m:t>={</m:t>
        </m:r>
        <m:r>
          <w:rPr>
            <w:rFonts w:ascii="Cambria Math" w:hAnsi="Cambria Math" w:cs="CMR9"/>
            <w:kern w:val="0"/>
            <w:sz w:val="18"/>
            <w:szCs w:val="18"/>
          </w:rPr>
          <m:t>x+y=10</m:t>
        </m:r>
        <m:r>
          <w:rPr>
            <w:rFonts w:ascii="Cambria Math" w:hAnsi="Cambria Math" w:cs="CMR9" w:hint="eastAsia"/>
            <w:kern w:val="0"/>
            <w:sz w:val="18"/>
            <w:szCs w:val="18"/>
          </w:rPr>
          <m:t>}</m:t>
        </m:r>
      </m:oMath>
      <w:r>
        <w:rPr>
          <w:rFonts w:ascii="CMR9" w:hAnsi="CMR9" w:cs="CMR9" w:hint="eastAsia"/>
          <w:kern w:val="0"/>
          <w:sz w:val="18"/>
          <w:szCs w:val="18"/>
        </w:rPr>
        <w:t>，</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w:t>
      </w:r>
      <w:r>
        <w:rPr>
          <w:rFonts w:ascii="CMR9" w:hAnsi="CMR9" w:cs="CMR9" w:hint="eastAsia"/>
          <w:kern w:val="0"/>
          <w:sz w:val="18"/>
          <w:szCs w:val="18"/>
        </w:rPr>
        <w:t>相对于</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i-1</w:t>
      </w:r>
      <w:r>
        <w:rPr>
          <w:rFonts w:ascii="CMR9" w:hAnsi="CMR9" w:cs="CMR9" w:hint="eastAsia"/>
          <w:kern w:val="0"/>
          <w:sz w:val="18"/>
          <w:szCs w:val="18"/>
        </w:rPr>
        <w:t>新增的语句为</w:t>
      </w:r>
      <w:r>
        <w:rPr>
          <w:rFonts w:ascii="CMR9" w:hAnsi="CMR9" w:cs="CMR9" w:hint="eastAsia"/>
          <w:kern w:val="0"/>
          <w:sz w:val="18"/>
          <w:szCs w:val="18"/>
        </w:rPr>
        <w:t>{</w:t>
      </w:r>
      <w:r>
        <w:rPr>
          <w:rFonts w:ascii="CMR9" w:hAnsi="CMR9" w:cs="CMR9"/>
          <w:kern w:val="0"/>
          <w:sz w:val="18"/>
          <w:szCs w:val="18"/>
        </w:rPr>
        <w:t>z=z+x+y</w:t>
      </w:r>
      <w:r>
        <w:rPr>
          <w:rFonts w:ascii="CMR9" w:hAnsi="CMR9" w:cs="CMR9" w:hint="eastAsia"/>
          <w:kern w:val="0"/>
          <w:sz w:val="18"/>
          <w:szCs w:val="18"/>
        </w:rPr>
        <w:t>；</w:t>
      </w:r>
      <w:r>
        <w:rPr>
          <w:rFonts w:ascii="CMR9" w:hAnsi="CMR9" w:cs="CMR9" w:hint="eastAsia"/>
          <w:kern w:val="0"/>
          <w:sz w:val="18"/>
          <w:szCs w:val="18"/>
        </w:rPr>
        <w:t>}</w:t>
      </w:r>
      <w:r>
        <w:rPr>
          <w:rFonts w:ascii="CMR9" w:hAnsi="CMR9" w:cs="CMR9" w:hint="eastAsia"/>
          <w:kern w:val="0"/>
          <w:sz w:val="18"/>
          <w:szCs w:val="18"/>
        </w:rPr>
        <w:t>如果先将</w:t>
      </w:r>
      <m:oMath>
        <m:sSubSup>
          <m:sSubSupPr>
            <m:ctrlPr>
              <w:rPr>
                <w:rFonts w:ascii="Cambria Math" w:hAnsi="Cambria Math" w:cs="CMR9"/>
                <w:i/>
                <w:kern w:val="0"/>
                <w:sz w:val="18"/>
                <w:szCs w:val="18"/>
              </w:rPr>
            </m:ctrlPr>
          </m:sSubSupPr>
          <m:e>
            <m:r>
              <w:rPr>
                <w:rFonts w:ascii="Cambria Math" w:hAnsi="Cambria Math" w:cs="CMR9" w:hint="eastAsia"/>
                <w:kern w:val="0"/>
                <w:sz w:val="18"/>
                <w:szCs w:val="18"/>
              </w:rPr>
              <m:t>Inv</m:t>
            </m:r>
          </m:e>
          <m:sub>
            <m:r>
              <w:rPr>
                <w:rFonts w:ascii="Cambria Math" w:hAnsi="Cambria Math" w:cs="CMR9" w:hint="eastAsia"/>
                <w:kern w:val="0"/>
                <w:sz w:val="18"/>
                <w:szCs w:val="18"/>
              </w:rPr>
              <m:t>i</m:t>
            </m:r>
            <m:r>
              <w:rPr>
                <w:rFonts w:ascii="Cambria Math" w:hAnsi="Cambria Math" w:cs="MS Mincho"/>
                <w:kern w:val="0"/>
                <w:sz w:val="18"/>
                <w:szCs w:val="18"/>
              </w:rPr>
              <m:t>-</m:t>
            </m:r>
            <m:r>
              <w:rPr>
                <w:rFonts w:ascii="Cambria Math" w:hAnsi="Cambria Math" w:cs="CMR9" w:hint="eastAsia"/>
                <w:kern w:val="0"/>
                <w:sz w:val="18"/>
                <w:szCs w:val="18"/>
              </w:rPr>
              <m:t>1</m:t>
            </m:r>
          </m:sub>
          <m:sup>
            <m:r>
              <w:rPr>
                <w:rFonts w:ascii="Cambria Math" w:hAnsi="Cambria Math" w:cs="CMR9" w:hint="eastAsia"/>
                <w:kern w:val="0"/>
                <w:sz w:val="18"/>
                <w:szCs w:val="18"/>
              </w:rPr>
              <m:t>#</m:t>
            </m:r>
          </m:sup>
        </m:sSubSup>
      </m:oMath>
      <w:r>
        <w:rPr>
          <w:rFonts w:ascii="CMR9" w:hAnsi="CMR9" w:cs="CMR9" w:hint="eastAsia"/>
          <w:kern w:val="0"/>
          <w:sz w:val="18"/>
          <w:szCs w:val="18"/>
        </w:rPr>
        <w:t>投影成变量</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的区间范围会得到</w:t>
      </w:r>
      <w:r>
        <w:rPr>
          <w:rFonts w:ascii="CMR9" w:hAnsi="CMR9" w:cs="CMR9" w:hint="eastAsia"/>
          <w:kern w:val="0"/>
          <w:sz w:val="18"/>
          <w:szCs w:val="18"/>
        </w:rPr>
        <w:t>x</w:t>
      </w:r>
      <w:r>
        <w:rPr>
          <w:rFonts w:ascii="CMR9" w:hAnsi="CMR9" w:cs="CMR9" w:hint="eastAsia"/>
          <w:kern w:val="0"/>
          <w:sz w:val="18"/>
          <w:szCs w:val="18"/>
        </w:rPr>
        <w:t>，</w:t>
      </w:r>
      <w:r>
        <w:rPr>
          <w:rFonts w:ascii="CMR9" w:hAnsi="CMR9" w:cs="CMR9" w:hint="eastAsia"/>
          <w:kern w:val="0"/>
          <w:sz w:val="18"/>
          <w:szCs w:val="18"/>
        </w:rPr>
        <w:t>y</w:t>
      </w:r>
      <w:r>
        <w:rPr>
          <w:rFonts w:ascii="CMR9" w:hAnsi="CMR9" w:cs="CMR9" w:hint="eastAsia"/>
          <w:kern w:val="0"/>
          <w:sz w:val="18"/>
          <w:szCs w:val="18"/>
        </w:rPr>
        <w:t>都是</w:t>
      </w:r>
      <w:r>
        <w:rPr>
          <w:rFonts w:ascii="CMR9" w:hAnsi="CMR9" w:cs="CMR9" w:hint="eastAsia"/>
          <w:kern w:val="0"/>
          <w:sz w:val="18"/>
          <w:szCs w:val="18"/>
        </w:rPr>
        <w:t>top</w:t>
      </w:r>
      <w:r>
        <w:rPr>
          <w:rFonts w:ascii="CMR9" w:hAnsi="CMR9" w:cs="CMR9" w:hint="eastAsia"/>
          <w:kern w:val="0"/>
          <w:sz w:val="18"/>
          <w:szCs w:val="18"/>
        </w:rPr>
        <w:t>，再对</w:t>
      </w:r>
      <w:r>
        <w:rPr>
          <w:rFonts w:ascii="CMR9" w:hAnsi="CMR9" w:cs="CMR9" w:hint="eastAsia"/>
          <w:kern w:val="0"/>
          <w:sz w:val="18"/>
          <w:szCs w:val="18"/>
        </w:rPr>
        <w:t>{z=z+x+y</w:t>
      </w:r>
      <w:r>
        <w:rPr>
          <w:rFonts w:ascii="CMR9" w:hAnsi="CMR9" w:cs="CMR9" w:hint="eastAsia"/>
          <w:kern w:val="0"/>
          <w:sz w:val="18"/>
          <w:szCs w:val="18"/>
        </w:rPr>
        <w:t>；</w:t>
      </w:r>
      <w:r>
        <w:rPr>
          <w:rFonts w:ascii="CMR9" w:hAnsi="CMR9" w:cs="CMR9" w:hint="eastAsia"/>
          <w:kern w:val="0"/>
          <w:sz w:val="18"/>
          <w:szCs w:val="18"/>
        </w:rPr>
        <w:t>}</w:t>
      </w:r>
      <w:r>
        <w:rPr>
          <w:rFonts w:ascii="CMR9" w:hAnsi="CMR9" w:cs="CMR9" w:hint="eastAsia"/>
          <w:kern w:val="0"/>
          <w:sz w:val="18"/>
          <w:szCs w:val="18"/>
        </w:rPr>
        <w:t>进</w:t>
      </w:r>
      <w:r>
        <w:rPr>
          <w:rFonts w:ascii="CMR9" w:hAnsi="CMR9" w:cs="CMR9" w:hint="eastAsia"/>
          <w:kern w:val="0"/>
          <w:sz w:val="18"/>
          <w:szCs w:val="18"/>
        </w:rPr>
        <w:lastRenderedPageBreak/>
        <w:t>行</w:t>
      </w:r>
      <w:r>
        <w:rPr>
          <w:rFonts w:ascii="CMR9" w:hAnsi="CMR9" w:cs="CMR9" w:hint="eastAsia"/>
          <w:kern w:val="0"/>
          <w:sz w:val="18"/>
          <w:szCs w:val="18"/>
        </w:rPr>
        <w:t>Relaxing</w:t>
      </w:r>
      <w:r>
        <w:rPr>
          <w:rFonts w:ascii="CMR9" w:hAnsi="CMR9" w:cs="CMR9" w:hint="eastAsia"/>
          <w:kern w:val="0"/>
          <w:sz w:val="18"/>
          <w:szCs w:val="18"/>
        </w:rPr>
        <w:t>要么不对</w:t>
      </w:r>
      <w:r>
        <w:rPr>
          <w:rFonts w:ascii="CMR9" w:hAnsi="CMR9" w:cs="CMR9" w:hint="eastAsia"/>
          <w:kern w:val="0"/>
          <w:sz w:val="18"/>
          <w:szCs w:val="18"/>
        </w:rPr>
        <w:t>x</w:t>
      </w:r>
      <w:r>
        <w:rPr>
          <w:rFonts w:ascii="CMR9" w:hAnsi="CMR9" w:cs="CMR9"/>
          <w:kern w:val="0"/>
          <w:sz w:val="18"/>
          <w:szCs w:val="18"/>
        </w:rPr>
        <w:t>,y</w:t>
      </w:r>
      <w:r>
        <w:rPr>
          <w:rFonts w:ascii="CMR9" w:hAnsi="CMR9" w:cs="CMR9" w:hint="eastAsia"/>
          <w:kern w:val="0"/>
          <w:sz w:val="18"/>
          <w:szCs w:val="18"/>
        </w:rPr>
        <w:t>做替换，要么替换了只能得到</w:t>
      </w:r>
      <w:r>
        <w:rPr>
          <w:rFonts w:ascii="CMR9" w:hAnsi="CMR9" w:cs="CMR9" w:hint="eastAsia"/>
          <w:kern w:val="0"/>
          <w:sz w:val="18"/>
          <w:szCs w:val="18"/>
        </w:rPr>
        <w:t>z</w:t>
      </w:r>
      <w:r>
        <w:rPr>
          <w:rFonts w:ascii="CMR9" w:hAnsi="CMR9" w:cs="CMR9" w:hint="eastAsia"/>
          <w:kern w:val="0"/>
          <w:sz w:val="18"/>
          <w:szCs w:val="18"/>
        </w:rPr>
        <w:t>也为</w:t>
      </w:r>
      <w:r>
        <w:rPr>
          <w:rFonts w:ascii="CMR9" w:hAnsi="CMR9" w:cs="CMR9" w:hint="eastAsia"/>
          <w:kern w:val="0"/>
          <w:sz w:val="18"/>
          <w:szCs w:val="18"/>
        </w:rPr>
        <w:t>top</w:t>
      </w:r>
      <w:r>
        <w:rPr>
          <w:rFonts w:ascii="CMR9" w:hAnsi="CMR9" w:cs="CMR9" w:hint="eastAsia"/>
          <w:kern w:val="0"/>
          <w:sz w:val="18"/>
          <w:szCs w:val="18"/>
        </w:rPr>
        <w:t>；而如果将表达式</w:t>
      </w:r>
      <w:r>
        <w:rPr>
          <w:rFonts w:ascii="CMR9" w:hAnsi="CMR9" w:cs="CMR9" w:hint="eastAsia"/>
          <w:kern w:val="0"/>
          <w:sz w:val="18"/>
          <w:szCs w:val="18"/>
        </w:rPr>
        <w:t>x+y</w:t>
      </w:r>
      <w:r>
        <w:rPr>
          <w:rFonts w:ascii="CMR9" w:hAnsi="CMR9" w:cs="CMR9" w:hint="eastAsia"/>
          <w:kern w:val="0"/>
          <w:sz w:val="18"/>
          <w:szCs w:val="18"/>
        </w:rPr>
        <w:t>作为整体求得其值范再</w:t>
      </w:r>
      <w:r>
        <w:rPr>
          <w:rFonts w:ascii="CMR9" w:hAnsi="CMR9" w:cs="CMR9" w:hint="eastAsia"/>
          <w:kern w:val="0"/>
          <w:sz w:val="18"/>
          <w:szCs w:val="18"/>
        </w:rPr>
        <w:t>Relaxing</w:t>
      </w:r>
      <w:r>
        <w:rPr>
          <w:rFonts w:ascii="CMR9" w:hAnsi="CMR9" w:cs="CMR9" w:hint="eastAsia"/>
          <w:kern w:val="0"/>
          <w:sz w:val="18"/>
          <w:szCs w:val="18"/>
        </w:rPr>
        <w:t>，即可得到更加简洁的语句，即</w:t>
      </w:r>
      <w:r>
        <w:rPr>
          <w:rFonts w:ascii="CMR9" w:hAnsi="CMR9" w:cs="CMR9" w:hint="eastAsia"/>
          <w:kern w:val="0"/>
          <w:sz w:val="18"/>
          <w:szCs w:val="18"/>
        </w:rPr>
        <w:t>{z=z+10</w:t>
      </w:r>
      <w:r>
        <w:rPr>
          <w:rFonts w:ascii="CMR9" w:hAnsi="CMR9" w:cs="CMR9" w:hint="eastAsia"/>
          <w:kern w:val="0"/>
          <w:sz w:val="18"/>
          <w:szCs w:val="18"/>
        </w:rPr>
        <w:t>；</w:t>
      </w:r>
      <w:r>
        <w:rPr>
          <w:rFonts w:ascii="CMR9" w:hAnsi="CMR9" w:cs="CMR9" w:hint="eastAsia"/>
          <w:kern w:val="0"/>
          <w:sz w:val="18"/>
          <w:szCs w:val="18"/>
        </w:rPr>
        <w:t>}</w:t>
      </w:r>
      <w:r>
        <w:rPr>
          <w:rFonts w:ascii="CMR9" w:hAnsi="CMR9" w:cs="CMR9" w:hint="eastAsia"/>
          <w:kern w:val="0"/>
          <w:sz w:val="18"/>
          <w:szCs w:val="18"/>
        </w:rPr>
        <w:t>。</w:t>
      </w:r>
    </w:p>
    <w:p w14:paraId="39AD3943" w14:textId="77777777" w:rsidR="00FE4ADE" w:rsidRPr="00CD4524"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故</w:t>
      </w:r>
      <w:r>
        <w:rPr>
          <w:rFonts w:ascii="CMR9" w:hAnsi="CMR9" w:cs="CMR9" w:hint="eastAsia"/>
          <w:kern w:val="0"/>
          <w:sz w:val="18"/>
          <w:szCs w:val="18"/>
        </w:rPr>
        <w:t>All</w:t>
      </w:r>
      <w:r>
        <w:rPr>
          <w:rFonts w:ascii="CMR9" w:hAnsi="CMR9" w:cs="CMR9"/>
          <w:kern w:val="0"/>
          <w:sz w:val="18"/>
          <w:szCs w:val="18"/>
        </w:rPr>
        <w:t xml:space="preserve"> </w:t>
      </w:r>
      <w:r>
        <w:rPr>
          <w:rFonts w:ascii="CMR9" w:hAnsi="CMR9" w:cs="CMR9" w:hint="eastAsia"/>
          <w:kern w:val="0"/>
          <w:sz w:val="18"/>
          <w:szCs w:val="18"/>
        </w:rPr>
        <w:t>Variables</w:t>
      </w:r>
      <w:r>
        <w:rPr>
          <w:rFonts w:ascii="CMR9" w:hAnsi="CMR9" w:cs="CMR9"/>
          <w:kern w:val="0"/>
          <w:sz w:val="18"/>
          <w:szCs w:val="18"/>
        </w:rPr>
        <w:t xml:space="preserve"> </w:t>
      </w:r>
      <w:r>
        <w:rPr>
          <w:rFonts w:ascii="CMR9" w:hAnsi="CMR9" w:cs="CMR9" w:hint="eastAsia"/>
          <w:kern w:val="0"/>
          <w:sz w:val="18"/>
          <w:szCs w:val="18"/>
        </w:rPr>
        <w:t>Relaxing</w:t>
      </w:r>
      <w:r>
        <w:rPr>
          <w:rFonts w:ascii="CMR9" w:hAnsi="CMR9" w:cs="CMR9" w:hint="eastAsia"/>
          <w:kern w:val="0"/>
          <w:sz w:val="18"/>
          <w:szCs w:val="18"/>
        </w:rPr>
        <w:t>策略可以考虑先对表达式中的低层变量和高层变量进行分离（加</w:t>
      </w:r>
      <w:r>
        <w:rPr>
          <w:rFonts w:ascii="CMR9" w:hAnsi="CMR9" w:cs="CMR9" w:hint="eastAsia"/>
          <w:kern w:val="0"/>
          <w:sz w:val="18"/>
          <w:szCs w:val="18"/>
        </w:rPr>
        <w:t>/</w:t>
      </w:r>
      <w:r>
        <w:rPr>
          <w:rFonts w:ascii="CMR9" w:hAnsi="CMR9" w:cs="CMR9" w:hint="eastAsia"/>
          <w:kern w:val="0"/>
          <w:sz w:val="18"/>
          <w:szCs w:val="18"/>
        </w:rPr>
        <w:t>减法可分离，但乘除法不好分离时，仍采用代入区间结果的方式），分离后得到的只含低层变量的表达式可以求其整体的值范围，再基于表达式整体的值范围做</w:t>
      </w:r>
      <w:r>
        <w:rPr>
          <w:rFonts w:ascii="CMR9" w:hAnsi="CMR9" w:cs="CMR9" w:hint="eastAsia"/>
          <w:kern w:val="0"/>
          <w:sz w:val="18"/>
          <w:szCs w:val="18"/>
        </w:rPr>
        <w:t>Relaxing</w:t>
      </w:r>
      <w:r>
        <w:rPr>
          <w:rFonts w:ascii="CMR9" w:hAnsi="CMR9" w:cs="CMR9" w:hint="eastAsia"/>
          <w:kern w:val="0"/>
          <w:sz w:val="18"/>
          <w:szCs w:val="18"/>
        </w:rPr>
        <w:t>。</w:t>
      </w:r>
    </w:p>
    <w:p w14:paraId="457A8686"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4.2.2 Templated</w:t>
      </w:r>
      <w:r>
        <w:rPr>
          <w:rFonts w:ascii="CMR9" w:hAnsi="CMR9" w:cs="CMR9"/>
          <w:kern w:val="0"/>
          <w:sz w:val="18"/>
          <w:szCs w:val="18"/>
        </w:rPr>
        <w:t xml:space="preserve"> </w:t>
      </w:r>
      <w:r>
        <w:rPr>
          <w:rFonts w:ascii="CMR9" w:hAnsi="CMR9" w:cs="CMR9" w:hint="eastAsia"/>
          <w:kern w:val="0"/>
          <w:sz w:val="18"/>
          <w:szCs w:val="18"/>
        </w:rPr>
        <w:t>relaxing strategy</w:t>
      </w:r>
    </w:p>
    <w:p w14:paraId="08878B97"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 xml:space="preserve">    </w:t>
      </w:r>
      <w:r>
        <w:rPr>
          <w:rFonts w:ascii="CMR9" w:hAnsi="CMR9" w:cs="CMR9" w:hint="eastAsia"/>
          <w:kern w:val="0"/>
          <w:sz w:val="18"/>
          <w:szCs w:val="18"/>
        </w:rPr>
        <w:t>上述</w:t>
      </w:r>
      <w:r>
        <w:rPr>
          <w:rFonts w:ascii="CMR9" w:hAnsi="CMR9" w:cs="CMR9" w:hint="eastAsia"/>
          <w:kern w:val="0"/>
          <w:sz w:val="18"/>
          <w:szCs w:val="18"/>
        </w:rPr>
        <w:t>All</w:t>
      </w:r>
      <w:r>
        <w:rPr>
          <w:rFonts w:ascii="CMR9" w:hAnsi="CMR9" w:cs="CMR9"/>
          <w:kern w:val="0"/>
          <w:sz w:val="18"/>
          <w:szCs w:val="18"/>
        </w:rPr>
        <w:t xml:space="preserve"> </w:t>
      </w:r>
      <w:r>
        <w:rPr>
          <w:rFonts w:ascii="CMR9" w:hAnsi="CMR9" w:cs="CMR9" w:hint="eastAsia"/>
          <w:kern w:val="0"/>
          <w:sz w:val="18"/>
          <w:szCs w:val="18"/>
        </w:rPr>
        <w:t>Variable</w:t>
      </w:r>
      <w:r>
        <w:rPr>
          <w:rFonts w:ascii="CMR9" w:hAnsi="CMR9" w:cs="CMR9"/>
          <w:kern w:val="0"/>
          <w:sz w:val="18"/>
          <w:szCs w:val="18"/>
        </w:rPr>
        <w:t xml:space="preserve"> </w:t>
      </w:r>
      <w:r>
        <w:rPr>
          <w:rFonts w:ascii="CMR9" w:hAnsi="CMR9" w:cs="CMR9" w:hint="eastAsia"/>
          <w:kern w:val="0"/>
          <w:sz w:val="18"/>
          <w:szCs w:val="18"/>
        </w:rPr>
        <w:t>Relaxing</w:t>
      </w:r>
      <w:r>
        <w:rPr>
          <w:rFonts w:ascii="CMR9" w:hAnsi="CMR9" w:cs="CMR9" w:hint="eastAsia"/>
          <w:kern w:val="0"/>
          <w:sz w:val="18"/>
          <w:szCs w:val="18"/>
        </w:rPr>
        <w:t>策略虽然对抽象域和不动点迭代方式都没有任何限制，具有较好的通用性，但对于不同的抽象域和不动点迭代方法却不一定有明显的精度提升，甚至可能将低精度。为了更好的提高</w:t>
      </w:r>
      <w:r>
        <w:rPr>
          <w:rFonts w:ascii="CMR9" w:hAnsi="CMR9" w:cs="CMR9" w:hint="eastAsia"/>
          <w:kern w:val="0"/>
          <w:sz w:val="18"/>
          <w:szCs w:val="18"/>
        </w:rPr>
        <w:t>Relaxing</w:t>
      </w:r>
      <w:r>
        <w:rPr>
          <w:rFonts w:ascii="CMR9" w:hAnsi="CMR9" w:cs="CMR9" w:hint="eastAsia"/>
          <w:kern w:val="0"/>
          <w:sz w:val="18"/>
          <w:szCs w:val="18"/>
        </w:rPr>
        <w:t>后的分析精度，本节介绍一些在给定抽象域（如多面体或者区间抽象域）和不动点求解方式（如带加宽的</w:t>
      </w:r>
      <w:r>
        <w:rPr>
          <w:rFonts w:ascii="CMR9" w:hAnsi="CMR9" w:cs="CMR9" w:hint="eastAsia"/>
          <w:kern w:val="0"/>
          <w:sz w:val="18"/>
          <w:szCs w:val="18"/>
        </w:rPr>
        <w:t>Kleene</w:t>
      </w:r>
      <w:r>
        <w:rPr>
          <w:rFonts w:ascii="CMR9" w:hAnsi="CMR9" w:cs="CMR9" w:hint="eastAsia"/>
          <w:kern w:val="0"/>
          <w:sz w:val="18"/>
          <w:szCs w:val="18"/>
        </w:rPr>
        <w:t>迭代，或者将在下一节中介绍的基于通项公式的方法）下的基于模版的</w:t>
      </w:r>
      <w:r>
        <w:rPr>
          <w:rFonts w:ascii="CMR9" w:hAnsi="CMR9" w:cs="CMR9" w:hint="eastAsia"/>
          <w:kern w:val="0"/>
          <w:sz w:val="18"/>
          <w:szCs w:val="18"/>
        </w:rPr>
        <w:t>Relaxing</w:t>
      </w:r>
      <w:r>
        <w:rPr>
          <w:rFonts w:ascii="CMR9" w:hAnsi="CMR9" w:cs="CMR9" w:hint="eastAsia"/>
          <w:kern w:val="0"/>
          <w:sz w:val="18"/>
          <w:szCs w:val="18"/>
        </w:rPr>
        <w:t>策略。</w:t>
      </w:r>
    </w:p>
    <w:p w14:paraId="5302C937" w14:textId="77777777" w:rsidR="00FE4ADE" w:rsidRPr="001D09BC" w:rsidRDefault="00FE4ADE" w:rsidP="00FE4ADE">
      <w:pPr>
        <w:pStyle w:val="a5"/>
        <w:numPr>
          <w:ilvl w:val="0"/>
          <w:numId w:val="8"/>
        </w:numPr>
        <w:ind w:firstLineChars="0"/>
        <w:rPr>
          <w:rFonts w:ascii="CMR9" w:hAnsi="CMR9" w:cs="CMR9"/>
          <w:kern w:val="0"/>
          <w:sz w:val="18"/>
          <w:szCs w:val="18"/>
        </w:rPr>
      </w:pPr>
      <w:r w:rsidRPr="001D09BC">
        <w:rPr>
          <w:rFonts w:ascii="CMR9" w:hAnsi="CMR9" w:cs="CMR9" w:hint="eastAsia"/>
          <w:kern w:val="0"/>
          <w:sz w:val="18"/>
          <w:szCs w:val="18"/>
        </w:rPr>
        <w:t>Line</w:t>
      </w:r>
      <w:r w:rsidRPr="001D09BC">
        <w:rPr>
          <w:rFonts w:ascii="CMR9" w:hAnsi="CMR9" w:cs="CMR9"/>
          <w:kern w:val="0"/>
          <w:sz w:val="18"/>
          <w:szCs w:val="18"/>
        </w:rPr>
        <w:t>a</w:t>
      </w:r>
      <w:r w:rsidRPr="001D09BC">
        <w:rPr>
          <w:rFonts w:ascii="CMR9" w:hAnsi="CMR9" w:cs="CMR9" w:hint="eastAsia"/>
          <w:kern w:val="0"/>
          <w:sz w:val="18"/>
          <w:szCs w:val="18"/>
        </w:rPr>
        <w:t>riz</w:t>
      </w:r>
      <w:r w:rsidRPr="001D09BC">
        <w:rPr>
          <w:rFonts w:ascii="CMR9" w:hAnsi="CMR9" w:cs="CMR9"/>
          <w:kern w:val="0"/>
          <w:sz w:val="18"/>
          <w:szCs w:val="18"/>
        </w:rPr>
        <w:t>ation</w:t>
      </w:r>
      <w:r w:rsidRPr="001D09BC">
        <w:rPr>
          <w:rFonts w:ascii="CMR9" w:hAnsi="CMR9" w:cs="CMR9" w:hint="eastAsia"/>
          <w:kern w:val="0"/>
          <w:sz w:val="18"/>
          <w:szCs w:val="18"/>
        </w:rPr>
        <w:t xml:space="preserve"> Relaxing</w:t>
      </w:r>
      <w:r w:rsidRPr="001D09BC">
        <w:rPr>
          <w:rFonts w:ascii="CMR9" w:hAnsi="CMR9" w:cs="CMR9"/>
          <w:kern w:val="0"/>
          <w:sz w:val="18"/>
          <w:szCs w:val="18"/>
        </w:rPr>
        <w:t xml:space="preserve"> of</w:t>
      </w:r>
      <w:r w:rsidRPr="001D09BC">
        <w:rPr>
          <w:rFonts w:ascii="CMR9" w:hAnsi="CMR9" w:cs="CMR9" w:hint="eastAsia"/>
          <w:kern w:val="0"/>
          <w:sz w:val="18"/>
          <w:szCs w:val="18"/>
        </w:rPr>
        <w:t xml:space="preserve"> </w:t>
      </w:r>
      <w:r w:rsidRPr="001D09BC">
        <w:rPr>
          <w:rFonts w:ascii="CMR9" w:hAnsi="CMR9" w:cs="CMR9"/>
          <w:kern w:val="0"/>
          <w:sz w:val="18"/>
          <w:szCs w:val="18"/>
        </w:rPr>
        <w:t>s</w:t>
      </w:r>
      <w:r w:rsidRPr="001D09BC">
        <w:rPr>
          <w:rFonts w:ascii="CMR9" w:hAnsi="CMR9" w:cs="CMR9" w:hint="eastAsia"/>
          <w:kern w:val="0"/>
          <w:sz w:val="18"/>
          <w:szCs w:val="18"/>
        </w:rPr>
        <w:t>ingle</w:t>
      </w:r>
      <w:r w:rsidRPr="001D09BC">
        <w:rPr>
          <w:rFonts w:ascii="CMR9" w:hAnsi="CMR9" w:cs="CMR9"/>
          <w:kern w:val="0"/>
          <w:sz w:val="18"/>
          <w:szCs w:val="18"/>
        </w:rPr>
        <w:t xml:space="preserve"> assignment</w:t>
      </w:r>
    </w:p>
    <w:p w14:paraId="2CEE2703" w14:textId="77777777" w:rsidR="00FE4ADE" w:rsidRPr="001D09BC" w:rsidRDefault="00FE4ADE" w:rsidP="00FE4ADE">
      <w:pPr>
        <w:ind w:left="424" w:firstLineChars="200" w:firstLine="360"/>
        <w:rPr>
          <w:rFonts w:ascii="CMR9" w:hAnsi="CMR9" w:cs="CMR9"/>
          <w:kern w:val="0"/>
          <w:sz w:val="18"/>
          <w:szCs w:val="18"/>
        </w:rPr>
      </w:pPr>
      <w:r w:rsidRPr="001D09BC">
        <w:rPr>
          <w:rFonts w:ascii="CMR9" w:hAnsi="CMR9" w:cs="CMR9" w:hint="eastAsia"/>
          <w:kern w:val="0"/>
          <w:sz w:val="18"/>
          <w:szCs w:val="18"/>
        </w:rPr>
        <w:t>本策略是为了提高基于</w:t>
      </w:r>
      <w:r w:rsidRPr="001D09BC">
        <w:rPr>
          <w:rFonts w:ascii="CMR9" w:hAnsi="CMR9" w:cs="CMR9" w:hint="eastAsia"/>
          <w:kern w:val="0"/>
          <w:sz w:val="18"/>
          <w:szCs w:val="18"/>
        </w:rPr>
        <w:t>Polyhedron</w:t>
      </w:r>
      <w:r w:rsidRPr="001D09BC">
        <w:rPr>
          <w:rFonts w:ascii="CMR9" w:hAnsi="CMR9" w:cs="CMR9" w:hint="eastAsia"/>
          <w:kern w:val="0"/>
          <w:sz w:val="18"/>
          <w:szCs w:val="18"/>
        </w:rPr>
        <w:t>抽象域的传统抽象解释（即基于加宽的</w:t>
      </w:r>
      <w:r w:rsidRPr="001D09BC">
        <w:rPr>
          <w:rFonts w:ascii="CMR9" w:hAnsi="CMR9" w:cs="CMR9" w:hint="eastAsia"/>
          <w:kern w:val="0"/>
          <w:sz w:val="18"/>
          <w:szCs w:val="18"/>
        </w:rPr>
        <w:t>Kleene</w:t>
      </w:r>
      <w:r w:rsidRPr="001D09BC">
        <w:rPr>
          <w:rFonts w:ascii="CMR9" w:hAnsi="CMR9" w:cs="CMR9" w:hint="eastAsia"/>
          <w:kern w:val="0"/>
          <w:sz w:val="18"/>
          <w:szCs w:val="18"/>
        </w:rPr>
        <w:t>迭代求不动点）分析精度。该策略的主要思想是：首先将表达式</w:t>
      </w:r>
      <w:r w:rsidRPr="001D09BC">
        <w:rPr>
          <w:rFonts w:ascii="CMR9" w:hAnsi="CMR9" w:cs="CMR9" w:hint="eastAsia"/>
          <w:kern w:val="0"/>
          <w:sz w:val="18"/>
          <w:szCs w:val="18"/>
        </w:rPr>
        <w:t>Relaxing</w:t>
      </w:r>
      <w:r w:rsidRPr="001D09BC">
        <w:rPr>
          <w:rFonts w:ascii="CMR9" w:hAnsi="CMR9" w:cs="CMR9" w:hint="eastAsia"/>
          <w:kern w:val="0"/>
          <w:sz w:val="18"/>
          <w:szCs w:val="18"/>
        </w:rPr>
        <w:t>成带区间仿射形式</w:t>
      </w:r>
      <w:r w:rsidRPr="00362CBE">
        <w:rPr>
          <w:rFonts w:ascii="CMR9" w:hAnsi="CMR9" w:cs="CMR9" w:hint="eastAsia"/>
          <w:kern w:val="0"/>
          <w:sz w:val="18"/>
          <w:szCs w:val="18"/>
          <w:vertAlign w:val="superscript"/>
        </w:rPr>
        <w:t>[14]</w:t>
      </w:r>
      <w:r w:rsidRPr="00042753">
        <w:rPr>
          <w:rFonts w:ascii="CMR9" w:hAnsi="CMR9" w:cs="CMR9" w:hint="eastAsia"/>
          <w:kern w:val="0"/>
          <w:sz w:val="18"/>
          <w:szCs w:val="18"/>
          <w:vertAlign w:val="superscript"/>
        </w:rPr>
        <w:t>[15]</w:t>
      </w:r>
      <w:r w:rsidRPr="001D09BC">
        <w:rPr>
          <w:rFonts w:ascii="CMR9" w:hAnsi="CMR9" w:cs="CMR9" w:hint="eastAsia"/>
          <w:kern w:val="0"/>
          <w:sz w:val="18"/>
          <w:szCs w:val="18"/>
        </w:rPr>
        <w:t>(I</w:t>
      </w:r>
      <w:r w:rsidRPr="001D09BC">
        <w:rPr>
          <w:rFonts w:ascii="CMR9" w:hAnsi="CMR9" w:cs="CMR9"/>
          <w:kern w:val="0"/>
          <w:sz w:val="18"/>
          <w:szCs w:val="18"/>
        </w:rPr>
        <w:t>nterval affine)</w:t>
      </w:r>
    </w:p>
    <w:p w14:paraId="475B645F" w14:textId="77777777" w:rsidR="00FE4ADE" w:rsidRPr="00BF16BA" w:rsidRDefault="00140D7A" w:rsidP="00FE4ADE">
      <w:pPr>
        <w:pStyle w:val="a5"/>
        <w:ind w:leftChars="203" w:left="426" w:firstLineChars="0" w:firstLine="0"/>
        <w:jc w:val="center"/>
        <w:rPr>
          <w:rFonts w:ascii="CMR9" w:hAnsi="CMR9" w:cs="CMR9"/>
          <w:kern w:val="0"/>
          <w:sz w:val="18"/>
          <w:szCs w:val="18"/>
        </w:rPr>
      </w:pPr>
      <m:oMath>
        <m:sSub>
          <m:sSubPr>
            <m:ctrlPr>
              <w:rPr>
                <w:rFonts w:ascii="Cambria Math" w:hAnsi="Cambria Math" w:cs="CMR9"/>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0</m:t>
            </m:r>
          </m:sub>
        </m:sSub>
        <m:r>
          <w:rPr>
            <w:rFonts w:ascii="Cambria Math" w:hAnsi="Cambria Math" w:cs="CMR9"/>
            <w:kern w:val="0"/>
            <w:sz w:val="18"/>
            <w:szCs w:val="18"/>
          </w:rPr>
          <m:t>+</m:t>
        </m:r>
        <m:nary>
          <m:naryPr>
            <m:chr m:val="∑"/>
            <m:limLoc m:val="undOvr"/>
            <m:supHide m:val="1"/>
            <m:ctrlPr>
              <w:rPr>
                <w:rFonts w:ascii="Cambria Math" w:hAnsi="Cambria Math" w:cs="CMR9"/>
                <w:i/>
                <w:kern w:val="0"/>
                <w:sz w:val="18"/>
                <w:szCs w:val="18"/>
              </w:rPr>
            </m:ctrlPr>
          </m:naryPr>
          <m:sub>
            <m:r>
              <w:rPr>
                <w:rFonts w:ascii="Cambria Math" w:hAnsi="Cambria Math" w:cs="CMR9"/>
                <w:kern w:val="0"/>
                <w:sz w:val="18"/>
                <w:szCs w:val="18"/>
              </w:rPr>
              <m:t>k</m:t>
            </m:r>
          </m:sub>
          <m:sup/>
          <m:e>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k</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k</m:t>
                </m:r>
              </m:sub>
            </m:sSub>
            <m:r>
              <w:rPr>
                <w:rFonts w:ascii="Cambria Math" w:hAnsi="Cambria Math" w:cs="CMR9"/>
                <w:kern w:val="0"/>
                <w:sz w:val="18"/>
                <w:szCs w:val="18"/>
              </w:rPr>
              <m:t>)</m:t>
            </m:r>
          </m:e>
        </m:nary>
      </m:oMath>
      <w:r w:rsidR="00FE4ADE">
        <w:rPr>
          <w:rFonts w:ascii="CMR9" w:hAnsi="CMR9" w:cs="CMR9" w:hint="eastAsia"/>
          <w:kern w:val="0"/>
          <w:sz w:val="18"/>
          <w:szCs w:val="18"/>
        </w:rPr>
        <w:t xml:space="preserve"> </w:t>
      </w:r>
      <w:r w:rsidR="00FE4ADE">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k</m:t>
            </m:r>
          </m:sub>
        </m:sSub>
      </m:oMath>
      <w:r w:rsidR="00FE4ADE">
        <w:rPr>
          <w:rFonts w:ascii="CMR9" w:hAnsi="CMR9" w:cs="CMR9" w:hint="eastAsia"/>
          <w:kern w:val="0"/>
          <w:sz w:val="18"/>
          <w:szCs w:val="18"/>
        </w:rPr>
        <w:t>是常量区间</w:t>
      </w:r>
    </w:p>
    <w:p w14:paraId="182678E4" w14:textId="77777777" w:rsidR="00FE4ADE" w:rsidRPr="00BF16BA" w:rsidRDefault="00FE4ADE" w:rsidP="00FE4ADE">
      <w:pPr>
        <w:pStyle w:val="a5"/>
        <w:ind w:leftChars="203" w:left="426" w:firstLine="360"/>
        <w:rPr>
          <w:rFonts w:ascii="CMR9" w:hAnsi="CMR9" w:cs="CMR9"/>
          <w:kern w:val="0"/>
          <w:sz w:val="18"/>
          <w:szCs w:val="18"/>
        </w:rPr>
      </w:pPr>
      <w:r w:rsidRPr="00157E11">
        <w:rPr>
          <w:rFonts w:ascii="CMR9" w:hAnsi="CMR9" w:cs="CMR9" w:hint="eastAsia"/>
          <w:kern w:val="0"/>
          <w:sz w:val="18"/>
          <w:szCs w:val="18"/>
        </w:rPr>
        <w:t>例如</w:t>
      </w:r>
      <w:r w:rsidRPr="00157E11">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设求解</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i-1</w:t>
      </w:r>
      <w:r>
        <w:rPr>
          <w:rFonts w:ascii="CMR9" w:hAnsi="CMR9" w:cs="CMR9" w:hint="eastAsia"/>
          <w:kern w:val="0"/>
          <w:sz w:val="18"/>
          <w:szCs w:val="18"/>
        </w:rPr>
        <w:t>得到的关于</w:t>
      </w:r>
      <w:r>
        <w:rPr>
          <w:rFonts w:ascii="CMR9" w:hAnsi="CMR9" w:cs="CMR9" w:hint="eastAsia"/>
          <w:kern w:val="0"/>
          <w:sz w:val="18"/>
          <w:szCs w:val="18"/>
        </w:rPr>
        <w:t>y</w:t>
      </w:r>
      <w:r>
        <w:rPr>
          <w:rFonts w:ascii="CMR9" w:hAnsi="CMR9" w:cs="CMR9" w:hint="eastAsia"/>
          <w:kern w:val="0"/>
          <w:sz w:val="18"/>
          <w:szCs w:val="18"/>
        </w:rPr>
        <w:t>和</w:t>
      </w:r>
      <w:r>
        <w:rPr>
          <w:rFonts w:ascii="CMR9" w:hAnsi="CMR9" w:cs="CMR9" w:hint="eastAsia"/>
          <w:kern w:val="0"/>
          <w:sz w:val="18"/>
          <w:szCs w:val="18"/>
        </w:rPr>
        <w:t>z</w:t>
      </w:r>
      <w:r>
        <w:rPr>
          <w:rFonts w:ascii="CMR9" w:hAnsi="CMR9" w:cs="CMR9" w:hint="eastAsia"/>
          <w:kern w:val="0"/>
          <w:sz w:val="18"/>
          <w:szCs w:val="18"/>
        </w:rPr>
        <w:t>的不变式为</w:t>
      </w:r>
      <m:oMath>
        <m:sSubSup>
          <m:sSubSupPr>
            <m:ctrlPr>
              <w:rPr>
                <w:rFonts w:ascii="Cambria Math" w:hAnsi="Cambria Math" w:cs="CMR9"/>
                <w:i/>
                <w:kern w:val="0"/>
                <w:sz w:val="18"/>
                <w:szCs w:val="18"/>
              </w:rPr>
            </m:ctrlPr>
          </m:sSubSupPr>
          <m:e>
            <m:r>
              <w:rPr>
                <w:rFonts w:ascii="Cambria Math" w:hAnsi="Cambria Math" w:cs="CMR9" w:hint="eastAsia"/>
                <w:kern w:val="0"/>
                <w:sz w:val="18"/>
                <w:szCs w:val="18"/>
              </w:rPr>
              <m:t>Inv</m:t>
            </m:r>
          </m:e>
          <m:sub>
            <m:r>
              <w:rPr>
                <w:rFonts w:ascii="Cambria Math" w:hAnsi="Cambria Math" w:cs="CMR9" w:hint="eastAsia"/>
                <w:kern w:val="0"/>
                <w:sz w:val="18"/>
                <w:szCs w:val="18"/>
              </w:rPr>
              <m:t>i</m:t>
            </m:r>
            <m:r>
              <w:rPr>
                <w:rFonts w:ascii="Cambria Math" w:hAnsi="Cambria Math" w:cs="MS Mincho"/>
                <w:kern w:val="0"/>
                <w:sz w:val="18"/>
                <w:szCs w:val="18"/>
              </w:rPr>
              <m:t>-</m:t>
            </m:r>
            <m:r>
              <w:rPr>
                <w:rFonts w:ascii="Cambria Math" w:hAnsi="Cambria Math" w:cs="CMR9" w:hint="eastAsia"/>
                <w:kern w:val="0"/>
                <w:sz w:val="18"/>
                <w:szCs w:val="18"/>
              </w:rPr>
              <m:t>1</m:t>
            </m:r>
          </m:sub>
          <m:sup>
            <m:r>
              <w:rPr>
                <w:rFonts w:ascii="Cambria Math" w:hAnsi="Cambria Math" w:cs="CMR9" w:hint="eastAsia"/>
                <w:kern w:val="0"/>
                <w:sz w:val="18"/>
                <w:szCs w:val="18"/>
              </w:rPr>
              <m:t>#</m:t>
            </m:r>
          </m:sup>
        </m:sSubSup>
        <m:r>
          <w:rPr>
            <w:rFonts w:ascii="Cambria Math" w:hAnsi="Cambria Math" w:cs="CMR9" w:hint="eastAsia"/>
            <w:kern w:val="0"/>
            <w:sz w:val="18"/>
            <w:szCs w:val="18"/>
          </w:rPr>
          <m:t>={</m:t>
        </m:r>
      </m:oMath>
      <w:r>
        <w:rPr>
          <w:rFonts w:ascii="CMR9" w:hAnsi="CMR9" w:cs="CMR9" w:hint="eastAsia"/>
          <w:kern w:val="0"/>
          <w:sz w:val="18"/>
          <w:szCs w:val="18"/>
        </w:rPr>
        <w:t>y=[</w:t>
      </w:r>
      <w:r>
        <w:rPr>
          <w:rFonts w:ascii="CMR9" w:hAnsi="CMR9" w:cs="CMR9"/>
          <w:kern w:val="0"/>
          <w:sz w:val="18"/>
          <w:szCs w:val="18"/>
        </w:rPr>
        <w:t>c,d</w:t>
      </w:r>
      <w:r>
        <w:rPr>
          <w:rFonts w:ascii="CMR9" w:hAnsi="CMR9" w:cs="CMR9" w:hint="eastAsia"/>
          <w:kern w:val="0"/>
          <w:sz w:val="18"/>
          <w:szCs w:val="18"/>
        </w:rPr>
        <w:t>]</w:t>
      </w:r>
      <w:r>
        <w:rPr>
          <w:rFonts w:ascii="CMR9" w:hAnsi="CMR9" w:cs="CMR9"/>
          <w:kern w:val="0"/>
          <w:sz w:val="18"/>
          <w:szCs w:val="18"/>
        </w:rPr>
        <w:t>,z=[e,f]</w:t>
      </w:r>
      <m:oMath>
        <m:r>
          <w:rPr>
            <w:rFonts w:ascii="Cambria Math" w:hAnsi="Cambria Math" w:cs="CMR9" w:hint="eastAsia"/>
            <w:kern w:val="0"/>
            <w:sz w:val="18"/>
            <w:szCs w:val="18"/>
          </w:rPr>
          <m:t>}</m:t>
        </m:r>
      </m:oMath>
      <w:r>
        <w:rPr>
          <w:rFonts w:ascii="CMR9" w:hAnsi="CMR9" w:cs="CMR9" w:hint="eastAsia"/>
          <w:kern w:val="0"/>
          <w:sz w:val="18"/>
          <w:szCs w:val="18"/>
        </w:rPr>
        <w:t>，</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w:t>
      </w:r>
      <w:r>
        <w:rPr>
          <w:rFonts w:ascii="CMR9" w:hAnsi="CMR9" w:cs="CMR9" w:hint="eastAsia"/>
          <w:kern w:val="0"/>
          <w:sz w:val="18"/>
          <w:szCs w:val="18"/>
        </w:rPr>
        <w:t>相对于</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i-1</w:t>
      </w:r>
      <w:r>
        <w:rPr>
          <w:rFonts w:ascii="CMR9" w:hAnsi="CMR9" w:cs="CMR9" w:hint="eastAsia"/>
          <w:kern w:val="0"/>
          <w:sz w:val="18"/>
          <w:szCs w:val="18"/>
        </w:rPr>
        <w:t>新增的语句为</w:t>
      </w:r>
      <w:r>
        <w:rPr>
          <w:rFonts w:ascii="CMR9" w:hAnsi="CMR9" w:cs="CMR9" w:hint="eastAsia"/>
          <w:kern w:val="0"/>
          <w:sz w:val="18"/>
          <w:szCs w:val="18"/>
        </w:rPr>
        <w:t>{</w:t>
      </w:r>
      <w:r>
        <w:rPr>
          <w:rFonts w:ascii="CMR9" w:hAnsi="CMR9" w:cs="CMR9"/>
          <w:kern w:val="0"/>
          <w:sz w:val="18"/>
          <w:szCs w:val="18"/>
        </w:rPr>
        <w:t>x=</w:t>
      </w:r>
      <w:r>
        <w:rPr>
          <w:rFonts w:ascii="CMR9" w:hAnsi="CMR9" w:cs="CMR9" w:hint="eastAsia"/>
          <w:kern w:val="0"/>
          <w:sz w:val="18"/>
          <w:szCs w:val="18"/>
        </w:rPr>
        <w:t>y*y+z</w:t>
      </w:r>
      <w:r>
        <w:rPr>
          <w:rFonts w:ascii="CMR9" w:hAnsi="CMR9" w:cs="CMR9" w:hint="eastAsia"/>
          <w:kern w:val="0"/>
          <w:sz w:val="18"/>
          <w:szCs w:val="18"/>
        </w:rPr>
        <w:t>；</w:t>
      </w:r>
      <w:r>
        <w:rPr>
          <w:rFonts w:ascii="CMR9" w:hAnsi="CMR9" w:cs="CMR9" w:hint="eastAsia"/>
          <w:kern w:val="0"/>
          <w:sz w:val="18"/>
          <w:szCs w:val="18"/>
        </w:rPr>
        <w:t>}</w:t>
      </w:r>
      <w:r>
        <w:rPr>
          <w:rFonts w:ascii="CMR9" w:hAnsi="CMR9" w:cs="CMR9" w:hint="eastAsia"/>
          <w:kern w:val="0"/>
          <w:sz w:val="18"/>
          <w:szCs w:val="18"/>
        </w:rPr>
        <w:t>，基于区间仿射的</w:t>
      </w:r>
      <w:r>
        <w:rPr>
          <w:rFonts w:ascii="CMR9" w:hAnsi="CMR9" w:cs="CMR9" w:hint="eastAsia"/>
          <w:kern w:val="0"/>
          <w:sz w:val="18"/>
          <w:szCs w:val="18"/>
        </w:rPr>
        <w:t>Relaxing</w:t>
      </w:r>
      <w:r>
        <w:rPr>
          <w:rFonts w:ascii="CMR9" w:hAnsi="CMR9" w:cs="CMR9" w:hint="eastAsia"/>
          <w:kern w:val="0"/>
          <w:sz w:val="18"/>
          <w:szCs w:val="18"/>
        </w:rPr>
        <w:t>策略只需要替换一次变量</w:t>
      </w:r>
      <w:r>
        <w:rPr>
          <w:rFonts w:ascii="CMR9" w:hAnsi="CMR9" w:cs="CMR9" w:hint="eastAsia"/>
          <w:kern w:val="0"/>
          <w:sz w:val="18"/>
          <w:szCs w:val="18"/>
        </w:rPr>
        <w:t>y</w:t>
      </w:r>
      <w:r>
        <w:rPr>
          <w:rFonts w:ascii="CMR9" w:hAnsi="CMR9" w:cs="CMR9" w:hint="eastAsia"/>
          <w:kern w:val="0"/>
          <w:sz w:val="18"/>
          <w:szCs w:val="18"/>
        </w:rPr>
        <w:t>的值，即可以得到：</w:t>
      </w:r>
      <w:r w:rsidRPr="00BF16BA">
        <w:rPr>
          <w:rFonts w:ascii="CMR9" w:hAnsi="CMR9" w:cs="CMR9"/>
          <w:kern w:val="0"/>
          <w:sz w:val="18"/>
          <w:szCs w:val="18"/>
        </w:rPr>
        <w:t>x=[c</w:t>
      </w:r>
      <w:proofErr w:type="gramStart"/>
      <w:r w:rsidRPr="00BF16BA">
        <w:rPr>
          <w:rFonts w:ascii="CMR9" w:hAnsi="CMR9" w:cs="CMR9"/>
          <w:kern w:val="0"/>
          <w:sz w:val="18"/>
          <w:szCs w:val="18"/>
        </w:rPr>
        <w:t>,d</w:t>
      </w:r>
      <w:proofErr w:type="gramEnd"/>
      <w:r w:rsidRPr="00BF16BA">
        <w:rPr>
          <w:rFonts w:ascii="CMR9" w:hAnsi="CMR9" w:cs="CMR9"/>
          <w:kern w:val="0"/>
          <w:sz w:val="18"/>
          <w:szCs w:val="18"/>
        </w:rPr>
        <w:t>]*y+</w:t>
      </w:r>
      <w:r w:rsidRPr="00BF16BA">
        <w:rPr>
          <w:rFonts w:ascii="CMR9" w:hAnsi="CMR9" w:cs="CMR9" w:hint="eastAsia"/>
          <w:kern w:val="0"/>
          <w:sz w:val="18"/>
          <w:szCs w:val="18"/>
        </w:rPr>
        <w:t>z</w:t>
      </w:r>
      <w:r w:rsidRPr="00BF16BA">
        <w:rPr>
          <w:rFonts w:ascii="CMR9" w:hAnsi="CMR9" w:cs="CMR9"/>
          <w:kern w:val="0"/>
          <w:sz w:val="18"/>
          <w:szCs w:val="18"/>
        </w:rPr>
        <w:t>;</w:t>
      </w:r>
    </w:p>
    <w:p w14:paraId="16F87748" w14:textId="77777777" w:rsidR="00FE4ADE" w:rsidRPr="005C200A" w:rsidRDefault="00FE4ADE" w:rsidP="00FE4ADE">
      <w:pPr>
        <w:ind w:leftChars="201" w:left="422" w:firstLineChars="201" w:firstLine="362"/>
        <w:rPr>
          <w:rFonts w:ascii="CMR9" w:hAnsi="CMR9" w:cs="CMR9"/>
          <w:kern w:val="0"/>
          <w:sz w:val="18"/>
          <w:szCs w:val="18"/>
        </w:rPr>
      </w:pPr>
      <w:r>
        <w:rPr>
          <w:rFonts w:ascii="CMR9" w:hAnsi="CMR9" w:cs="CMR9" w:hint="eastAsia"/>
          <w:kern w:val="0"/>
          <w:sz w:val="18"/>
          <w:szCs w:val="18"/>
        </w:rPr>
        <w:t>此时若采用</w:t>
      </w:r>
      <w:r>
        <w:rPr>
          <w:rFonts w:ascii="CMR9" w:hAnsi="CMR9" w:cs="CMR9" w:hint="eastAsia"/>
          <w:kern w:val="0"/>
          <w:sz w:val="18"/>
          <w:szCs w:val="18"/>
        </w:rPr>
        <w:t>Liqian</w:t>
      </w:r>
      <w:r>
        <w:rPr>
          <w:rFonts w:ascii="CMR9" w:hAnsi="CMR9" w:cs="CMR9" w:hint="eastAsia"/>
          <w:kern w:val="0"/>
          <w:sz w:val="18"/>
          <w:szCs w:val="18"/>
        </w:rPr>
        <w:t>实现的</w:t>
      </w:r>
      <w:r>
        <w:rPr>
          <w:rFonts w:ascii="CMR9" w:hAnsi="CMR9" w:cs="CMR9" w:hint="eastAsia"/>
          <w:kern w:val="0"/>
          <w:sz w:val="18"/>
          <w:szCs w:val="18"/>
        </w:rPr>
        <w:t>Interval</w:t>
      </w:r>
      <w:r>
        <w:rPr>
          <w:rFonts w:ascii="CMR9" w:hAnsi="CMR9" w:cs="CMR9"/>
          <w:kern w:val="0"/>
          <w:sz w:val="18"/>
          <w:szCs w:val="18"/>
        </w:rPr>
        <w:t xml:space="preserve"> </w:t>
      </w:r>
      <w:r>
        <w:rPr>
          <w:rFonts w:ascii="CMR9" w:hAnsi="CMR9" w:cs="CMR9" w:hint="eastAsia"/>
          <w:kern w:val="0"/>
          <w:sz w:val="18"/>
          <w:szCs w:val="18"/>
        </w:rPr>
        <w:t>Polyhedron</w:t>
      </w:r>
      <w:r>
        <w:rPr>
          <w:rFonts w:ascii="CMR9" w:hAnsi="CMR9" w:cs="CMR9"/>
          <w:kern w:val="0"/>
          <w:sz w:val="18"/>
          <w:szCs w:val="18"/>
        </w:rPr>
        <w:t xml:space="preserve"> </w:t>
      </w:r>
      <w:r>
        <w:rPr>
          <w:rFonts w:ascii="CMR9" w:hAnsi="CMR9" w:cs="CMR9" w:hint="eastAsia"/>
          <w:kern w:val="0"/>
          <w:sz w:val="18"/>
          <w:szCs w:val="18"/>
        </w:rPr>
        <w:t>Domain[16]</w:t>
      </w:r>
      <w:r>
        <w:rPr>
          <w:rFonts w:ascii="CMR9" w:hAnsi="CMR9" w:cs="CMR9" w:hint="eastAsia"/>
          <w:kern w:val="0"/>
          <w:sz w:val="18"/>
          <w:szCs w:val="18"/>
        </w:rPr>
        <w:t>即已经可得到变量之间的带区间系数的线性约束。若依然采用经典的</w:t>
      </w:r>
      <w:r>
        <w:rPr>
          <w:rFonts w:ascii="CMR9" w:hAnsi="CMR9" w:cs="CMR9" w:hint="eastAsia"/>
          <w:kern w:val="0"/>
          <w:sz w:val="18"/>
          <w:szCs w:val="18"/>
        </w:rPr>
        <w:t>Polyhedron</w:t>
      </w:r>
      <w:r>
        <w:rPr>
          <w:rFonts w:ascii="CMR9" w:hAnsi="CMR9" w:cs="CMR9" w:hint="eastAsia"/>
          <w:kern w:val="0"/>
          <w:sz w:val="18"/>
          <w:szCs w:val="18"/>
        </w:rPr>
        <w:t>，</w:t>
      </w:r>
      <w:r w:rsidRPr="005C200A">
        <w:rPr>
          <w:rFonts w:ascii="CMR9" w:hAnsi="CMR9" w:cs="CMR9" w:hint="eastAsia"/>
          <w:kern w:val="0"/>
          <w:sz w:val="18"/>
          <w:szCs w:val="18"/>
        </w:rPr>
        <w:t>可进一步</w:t>
      </w:r>
      <w:r>
        <w:rPr>
          <w:rFonts w:ascii="CMR9" w:hAnsi="CMR9" w:cs="CMR9" w:hint="eastAsia"/>
          <w:kern w:val="0"/>
          <w:sz w:val="18"/>
          <w:szCs w:val="18"/>
        </w:rPr>
        <w:t>将区间仿射形式线性化成如下通用模式</w:t>
      </w:r>
      <w:r w:rsidRPr="000C5E64">
        <w:rPr>
          <w:rFonts w:ascii="CMR9" w:hAnsi="CMR9" w:cs="CMR9" w:hint="eastAsia"/>
          <w:kern w:val="0"/>
          <w:sz w:val="18"/>
          <w:szCs w:val="18"/>
          <w:vertAlign w:val="superscript"/>
        </w:rPr>
        <w:t>[14]</w:t>
      </w:r>
    </w:p>
    <w:p w14:paraId="5504BE53" w14:textId="77777777" w:rsidR="00FE4ADE" w:rsidRDefault="00140D7A" w:rsidP="00FE4ADE">
      <w:pPr>
        <w:pStyle w:val="a5"/>
        <w:ind w:left="450" w:firstLineChars="1000" w:firstLine="1800"/>
        <w:rPr>
          <w:rFonts w:ascii="CMR9" w:hAnsi="CMR9" w:cs="CMR9"/>
          <w:kern w:val="0"/>
          <w:sz w:val="18"/>
          <w:szCs w:val="18"/>
        </w:rPr>
      </w:pPr>
      <m:oMath>
        <m:sSub>
          <m:sSubPr>
            <m:ctrlPr>
              <w:rPr>
                <w:rFonts w:ascii="Cambria Math" w:hAnsi="Cambria Math" w:cs="CMR9"/>
                <w:kern w:val="0"/>
                <w:sz w:val="18"/>
                <w:szCs w:val="18"/>
              </w:rPr>
            </m:ctrlPr>
          </m:sSubPr>
          <m:e>
            <m:r>
              <w:rPr>
                <w:rFonts w:ascii="Cambria Math" w:hAnsi="Cambria Math" w:cs="CMR9"/>
                <w:kern w:val="0"/>
                <w:sz w:val="18"/>
                <w:szCs w:val="18"/>
              </w:rPr>
              <m:t xml:space="preserve"> i</m:t>
            </m:r>
          </m:e>
          <m:sub>
            <m:r>
              <w:rPr>
                <w:rFonts w:ascii="Cambria Math" w:hAnsi="Cambria Math" w:cs="CMR9"/>
                <w:kern w:val="0"/>
                <w:sz w:val="18"/>
                <w:szCs w:val="18"/>
              </w:rPr>
              <m:t>0</m:t>
            </m:r>
          </m:sub>
        </m:sSub>
        <m:r>
          <w:rPr>
            <w:rFonts w:ascii="Cambria Math" w:hAnsi="Cambria Math" w:cs="CMR9"/>
            <w:kern w:val="0"/>
            <w:sz w:val="18"/>
            <w:szCs w:val="18"/>
          </w:rPr>
          <m:t>+</m:t>
        </m:r>
        <m:nary>
          <m:naryPr>
            <m:chr m:val="∑"/>
            <m:limLoc m:val="undOvr"/>
            <m:supHide m:val="1"/>
            <m:ctrlPr>
              <w:rPr>
                <w:rFonts w:ascii="Cambria Math" w:hAnsi="Cambria Math" w:cs="CMR9"/>
                <w:i/>
                <w:kern w:val="0"/>
                <w:sz w:val="18"/>
                <w:szCs w:val="18"/>
              </w:rPr>
            </m:ctrlPr>
          </m:naryPr>
          <m:sub>
            <m:r>
              <w:rPr>
                <w:rFonts w:ascii="Cambria Math" w:hAnsi="Cambria Math" w:cs="CMR9"/>
                <w:kern w:val="0"/>
                <w:sz w:val="18"/>
                <w:szCs w:val="18"/>
              </w:rPr>
              <m:t>k</m:t>
            </m:r>
          </m:sub>
          <m:sup/>
          <m:e>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c</m:t>
                </m:r>
              </m:e>
              <m:sub>
                <m:r>
                  <w:rPr>
                    <w:rFonts w:ascii="Cambria Math" w:hAnsi="Cambria Math" w:cs="CMR9"/>
                    <w:kern w:val="0"/>
                    <w:sz w:val="18"/>
                    <w:szCs w:val="18"/>
                  </w:rPr>
                  <m:t>k</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k</m:t>
                </m:r>
              </m:sub>
            </m:sSub>
            <m:r>
              <w:rPr>
                <w:rFonts w:ascii="Cambria Math" w:hAnsi="Cambria Math" w:cs="CMR9"/>
                <w:kern w:val="0"/>
                <w:sz w:val="18"/>
                <w:szCs w:val="18"/>
              </w:rPr>
              <m:t>)</m:t>
            </m:r>
          </m:e>
        </m:nary>
      </m:oMath>
      <w:r w:rsidR="00FE4ADE">
        <w:rPr>
          <w:rFonts w:ascii="CMR9" w:hAnsi="CMR9" w:cs="CMR9" w:hint="eastAsia"/>
          <w:kern w:val="0"/>
          <w:sz w:val="18"/>
          <w:szCs w:val="18"/>
        </w:rPr>
        <w:t xml:space="preserve"> </w:t>
      </w:r>
      <w:r w:rsidR="00FE4ADE">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hint="eastAsia"/>
                <w:kern w:val="0"/>
                <w:sz w:val="18"/>
                <w:szCs w:val="18"/>
              </w:rPr>
              <m:t>c</m:t>
            </m:r>
          </m:e>
          <m:sub>
            <m:r>
              <w:rPr>
                <w:rFonts w:ascii="Cambria Math" w:hAnsi="Cambria Math" w:cs="CMR9"/>
                <w:kern w:val="0"/>
                <w:sz w:val="18"/>
                <w:szCs w:val="18"/>
              </w:rPr>
              <m:t>k</m:t>
            </m:r>
          </m:sub>
        </m:sSub>
      </m:oMath>
      <w:r w:rsidR="00FE4ADE">
        <w:rPr>
          <w:rFonts w:ascii="CMR9" w:hAnsi="CMR9" w:cs="CMR9" w:hint="eastAsia"/>
          <w:kern w:val="0"/>
          <w:sz w:val="18"/>
          <w:szCs w:val="18"/>
        </w:rPr>
        <w:t>是具体常量，通常取区间</w:t>
      </w:r>
      <m:oMath>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k</m:t>
            </m:r>
          </m:sub>
        </m:sSub>
      </m:oMath>
      <w:r w:rsidR="00FE4ADE">
        <w:rPr>
          <w:rFonts w:ascii="CMR9" w:hAnsi="CMR9" w:cs="CMR9" w:hint="eastAsia"/>
          <w:kern w:val="0"/>
          <w:sz w:val="18"/>
          <w:szCs w:val="18"/>
        </w:rPr>
        <w:t>的中点）</w:t>
      </w:r>
    </w:p>
    <w:p w14:paraId="320666B2" w14:textId="77777777" w:rsidR="00FE4ADE" w:rsidRPr="003C0A33" w:rsidRDefault="00FE4ADE" w:rsidP="00FE4ADE">
      <w:pPr>
        <w:ind w:leftChars="199" w:left="418" w:firstLineChars="100" w:firstLine="180"/>
        <w:rPr>
          <w:rFonts w:ascii="CMR9" w:hAnsi="CMR9" w:cs="CMR9"/>
          <w:kern w:val="0"/>
          <w:sz w:val="18"/>
          <w:szCs w:val="18"/>
        </w:rPr>
      </w:pPr>
      <w:r>
        <w:rPr>
          <w:rFonts w:ascii="CMR9" w:hAnsi="CMR9" w:cs="CMR9" w:hint="eastAsia"/>
          <w:kern w:val="0"/>
          <w:sz w:val="18"/>
          <w:szCs w:val="18"/>
        </w:rPr>
        <w:t>例如：对于上例中已经得到的区间仿射语句</w:t>
      </w:r>
      <w:r w:rsidRPr="00BF16BA">
        <w:rPr>
          <w:rFonts w:ascii="CMR9" w:hAnsi="CMR9" w:cs="CMR9"/>
          <w:kern w:val="0"/>
          <w:sz w:val="18"/>
          <w:szCs w:val="18"/>
        </w:rPr>
        <w:t>x=[c,d]*y+</w:t>
      </w:r>
      <w:r w:rsidRPr="00BF16BA">
        <w:rPr>
          <w:rFonts w:ascii="CMR9" w:hAnsi="CMR9" w:cs="CMR9" w:hint="eastAsia"/>
          <w:kern w:val="0"/>
          <w:sz w:val="18"/>
          <w:szCs w:val="18"/>
        </w:rPr>
        <w:t>z</w:t>
      </w:r>
      <w:r>
        <w:rPr>
          <w:rFonts w:ascii="CMR9" w:hAnsi="CMR9" w:cs="CMR9" w:hint="eastAsia"/>
          <w:kern w:val="0"/>
          <w:sz w:val="18"/>
          <w:szCs w:val="18"/>
        </w:rPr>
        <w:t>；可进一步进行线性化得到</w:t>
      </w:r>
      <w:r>
        <w:rPr>
          <w:rFonts w:ascii="CMR9" w:hAnsi="CMR9" w:cs="CMR9" w:hint="eastAsia"/>
          <w:kern w:val="0"/>
          <w:sz w:val="18"/>
          <w:szCs w:val="18"/>
        </w:rPr>
        <w:t>Polyhedron</w:t>
      </w:r>
      <w:r>
        <w:rPr>
          <w:rFonts w:ascii="CMR9" w:hAnsi="CMR9" w:cs="CMR9" w:hint="eastAsia"/>
          <w:kern w:val="0"/>
          <w:sz w:val="18"/>
          <w:szCs w:val="18"/>
        </w:rPr>
        <w:t>能有效表示的语句：</w:t>
      </w:r>
      <w:r>
        <w:rPr>
          <w:rFonts w:ascii="CMR9" w:hAnsi="CMR9" w:cs="CMR9" w:hint="eastAsia"/>
          <w:kern w:val="0"/>
          <w:sz w:val="18"/>
          <w:szCs w:val="18"/>
        </w:rPr>
        <w:t>x=(</w:t>
      </w:r>
      <w:r>
        <w:rPr>
          <w:rFonts w:ascii="CMR9" w:hAnsi="CMR9" w:cs="CMR9"/>
          <w:kern w:val="0"/>
          <w:sz w:val="18"/>
          <w:szCs w:val="18"/>
        </w:rPr>
        <w:t>c+d</w:t>
      </w:r>
      <w:r>
        <w:rPr>
          <w:rFonts w:ascii="CMR9" w:hAnsi="CMR9" w:cs="CMR9" w:hint="eastAsia"/>
          <w:kern w:val="0"/>
          <w:sz w:val="18"/>
          <w:szCs w:val="18"/>
        </w:rPr>
        <w:t>)</w:t>
      </w:r>
      <w:r>
        <w:rPr>
          <w:rFonts w:ascii="CMR9" w:hAnsi="CMR9" w:cs="CMR9"/>
          <w:kern w:val="0"/>
          <w:sz w:val="18"/>
          <w:szCs w:val="18"/>
        </w:rPr>
        <w:t>*y/2+z+[m,n];</w:t>
      </w:r>
      <w:r>
        <w:rPr>
          <w:rFonts w:ascii="CMR9" w:hAnsi="CMR9" w:cs="CMR9" w:hint="eastAsia"/>
          <w:kern w:val="0"/>
          <w:sz w:val="18"/>
          <w:szCs w:val="18"/>
        </w:rPr>
        <w:t>其中</w:t>
      </w:r>
      <w:r>
        <w:rPr>
          <w:rFonts w:ascii="CMR9" w:hAnsi="CMR9" w:cs="CMR9" w:hint="eastAsia"/>
          <w:kern w:val="0"/>
          <w:sz w:val="18"/>
          <w:szCs w:val="18"/>
        </w:rPr>
        <w:t>[</w:t>
      </w:r>
      <w:r>
        <w:rPr>
          <w:rFonts w:ascii="CMR9" w:hAnsi="CMR9" w:cs="CMR9"/>
          <w:kern w:val="0"/>
          <w:sz w:val="18"/>
          <w:szCs w:val="18"/>
        </w:rPr>
        <w:t>m,n</w:t>
      </w:r>
      <w:r>
        <w:rPr>
          <w:rFonts w:ascii="CMR9" w:hAnsi="CMR9" w:cs="CMR9" w:hint="eastAsia"/>
          <w:kern w:val="0"/>
          <w:sz w:val="18"/>
          <w:szCs w:val="18"/>
        </w:rPr>
        <w:t>]</w:t>
      </w:r>
      <w:r>
        <w:rPr>
          <w:rFonts w:ascii="CMR9" w:hAnsi="CMR9" w:cs="CMR9"/>
          <w:kern w:val="0"/>
          <w:sz w:val="18"/>
          <w:szCs w:val="18"/>
        </w:rPr>
        <w:t>=[(c-d)/2,[d-c]/2][c,d]</w:t>
      </w:r>
      <w:r>
        <w:rPr>
          <w:rFonts w:ascii="CMR9" w:hAnsi="CMR9" w:cs="CMR9" w:hint="eastAsia"/>
          <w:kern w:val="0"/>
          <w:sz w:val="18"/>
          <w:szCs w:val="18"/>
        </w:rPr>
        <w:t>，从而可以得到变量</w:t>
      </w:r>
      <w:r>
        <w:rPr>
          <w:rFonts w:ascii="CMR9" w:hAnsi="CMR9" w:cs="CMR9" w:hint="eastAsia"/>
          <w:kern w:val="0"/>
          <w:sz w:val="18"/>
          <w:szCs w:val="18"/>
        </w:rPr>
        <w:t>x</w:t>
      </w:r>
      <w:r>
        <w:rPr>
          <w:rFonts w:ascii="CMR9" w:hAnsi="CMR9" w:cs="CMR9" w:hint="eastAsia"/>
          <w:kern w:val="0"/>
          <w:sz w:val="18"/>
          <w:szCs w:val="18"/>
        </w:rPr>
        <w:t>，</w:t>
      </w:r>
      <w:r>
        <w:rPr>
          <w:rFonts w:ascii="CMR9" w:hAnsi="CMR9" w:cs="CMR9" w:hint="eastAsia"/>
          <w:kern w:val="0"/>
          <w:sz w:val="18"/>
          <w:szCs w:val="18"/>
        </w:rPr>
        <w:t>y</w:t>
      </w:r>
      <w:r>
        <w:rPr>
          <w:rFonts w:ascii="CMR9" w:hAnsi="CMR9" w:cs="CMR9" w:hint="eastAsia"/>
          <w:kern w:val="0"/>
          <w:sz w:val="18"/>
          <w:szCs w:val="18"/>
        </w:rPr>
        <w:t>，</w:t>
      </w:r>
      <w:r>
        <w:rPr>
          <w:rFonts w:ascii="CMR9" w:hAnsi="CMR9" w:cs="CMR9" w:hint="eastAsia"/>
          <w:kern w:val="0"/>
          <w:sz w:val="18"/>
          <w:szCs w:val="18"/>
        </w:rPr>
        <w:t>z</w:t>
      </w:r>
      <w:r>
        <w:rPr>
          <w:rFonts w:ascii="CMR9" w:hAnsi="CMR9" w:cs="CMR9" w:hint="eastAsia"/>
          <w:kern w:val="0"/>
          <w:sz w:val="18"/>
          <w:szCs w:val="18"/>
        </w:rPr>
        <w:t>之间的线性不等式约束。</w:t>
      </w:r>
    </w:p>
    <w:p w14:paraId="3A9E8DC3" w14:textId="77777777" w:rsidR="00FE4ADE" w:rsidRPr="00DB5B07" w:rsidRDefault="00FE4ADE" w:rsidP="00FE4ADE">
      <w:pPr>
        <w:ind w:leftChars="202" w:left="424" w:firstLineChars="1" w:firstLine="2"/>
        <w:rPr>
          <w:rFonts w:ascii="CMR9" w:hAnsi="CMR9" w:cs="CMR9"/>
          <w:kern w:val="0"/>
          <w:sz w:val="18"/>
          <w:szCs w:val="18"/>
        </w:rPr>
      </w:pPr>
      <w:r w:rsidRPr="00DB5B07">
        <w:rPr>
          <w:rFonts w:ascii="CMR9" w:hAnsi="CMR9" w:cs="CMR9" w:hint="eastAsia"/>
          <w:kern w:val="0"/>
          <w:sz w:val="18"/>
          <w:szCs w:val="18"/>
        </w:rPr>
        <w:t>（</w:t>
      </w:r>
      <w:r w:rsidRPr="00DB5B07">
        <w:rPr>
          <w:rFonts w:ascii="CMR9" w:hAnsi="CMR9" w:cs="CMR9" w:hint="eastAsia"/>
          <w:kern w:val="0"/>
          <w:sz w:val="18"/>
          <w:szCs w:val="18"/>
        </w:rPr>
        <w:t>2</w:t>
      </w:r>
      <w:r w:rsidRPr="00DB5B07">
        <w:rPr>
          <w:rFonts w:ascii="CMR9" w:hAnsi="CMR9" w:cs="CMR9" w:hint="eastAsia"/>
          <w:kern w:val="0"/>
          <w:sz w:val="18"/>
          <w:szCs w:val="18"/>
        </w:rPr>
        <w:t>）多语句关联</w:t>
      </w:r>
      <w:r w:rsidRPr="00DB5B07">
        <w:rPr>
          <w:rFonts w:ascii="CMR9" w:hAnsi="CMR9" w:cs="CMR9" w:hint="eastAsia"/>
          <w:kern w:val="0"/>
          <w:sz w:val="18"/>
          <w:szCs w:val="18"/>
        </w:rPr>
        <w:t>Relaxing</w:t>
      </w:r>
      <w:r w:rsidRPr="00DB5B07">
        <w:rPr>
          <w:rFonts w:ascii="CMR9" w:hAnsi="CMR9" w:cs="CMR9" w:hint="eastAsia"/>
          <w:kern w:val="0"/>
          <w:sz w:val="18"/>
          <w:szCs w:val="18"/>
        </w:rPr>
        <w:t>策略</w:t>
      </w:r>
      <w:r w:rsidRPr="00DB5B07">
        <w:rPr>
          <w:rFonts w:ascii="CMR9" w:hAnsi="CMR9" w:cs="CMR9"/>
          <w:kern w:val="0"/>
          <w:sz w:val="18"/>
          <w:szCs w:val="18"/>
        </w:rPr>
        <w:t xml:space="preserve"> </w:t>
      </w:r>
    </w:p>
    <w:p w14:paraId="6FB1362C" w14:textId="77777777" w:rsidR="00FE4ADE" w:rsidRPr="00DB5B07" w:rsidRDefault="00FE4ADE" w:rsidP="00FE4ADE">
      <w:pPr>
        <w:ind w:leftChars="202" w:left="424" w:firstLineChars="201" w:firstLine="362"/>
        <w:rPr>
          <w:rFonts w:ascii="CMR9" w:hAnsi="CMR9" w:cs="CMR9"/>
          <w:kern w:val="0"/>
          <w:sz w:val="18"/>
          <w:szCs w:val="18"/>
        </w:rPr>
      </w:pPr>
      <w:r w:rsidRPr="00DB5B07">
        <w:rPr>
          <w:rFonts w:ascii="CMR9" w:hAnsi="CMR9" w:cs="CMR9" w:hint="eastAsia"/>
          <w:kern w:val="0"/>
          <w:sz w:val="18"/>
          <w:szCs w:val="18"/>
        </w:rPr>
        <w:t>该策略同样适用于提高基于</w:t>
      </w:r>
      <w:r w:rsidRPr="00DB5B07">
        <w:rPr>
          <w:rFonts w:ascii="CMR9" w:hAnsi="CMR9" w:cs="CMR9" w:hint="eastAsia"/>
          <w:kern w:val="0"/>
          <w:sz w:val="18"/>
          <w:szCs w:val="18"/>
        </w:rPr>
        <w:t>Polyhedron</w:t>
      </w:r>
      <w:r w:rsidRPr="00DB5B07">
        <w:rPr>
          <w:rFonts w:ascii="CMR9" w:hAnsi="CMR9" w:cs="CMR9" w:hint="eastAsia"/>
          <w:kern w:val="0"/>
          <w:sz w:val="18"/>
          <w:szCs w:val="18"/>
        </w:rPr>
        <w:t>抽象域的传统抽象解释分析精度。本节以两条赋值语句为例，阐述本策略的主要思想：首先将两条赋值语句</w:t>
      </w:r>
      <w:r w:rsidRPr="00DB5B07">
        <w:rPr>
          <w:rFonts w:ascii="CMR9" w:hAnsi="CMR9" w:cs="CMR9" w:hint="eastAsia"/>
          <w:kern w:val="0"/>
          <w:sz w:val="18"/>
          <w:szCs w:val="18"/>
        </w:rPr>
        <w:t>Relaxing</w:t>
      </w:r>
      <w:r w:rsidRPr="00DB5B07">
        <w:rPr>
          <w:rFonts w:ascii="CMR9" w:hAnsi="CMR9" w:cs="CMR9" w:hint="eastAsia"/>
          <w:kern w:val="0"/>
          <w:sz w:val="18"/>
          <w:szCs w:val="18"/>
        </w:rPr>
        <w:t>成带区间常量的单变量赋值语句：</w:t>
      </w:r>
      <w:r w:rsidRPr="00DB5B07">
        <w:rPr>
          <w:rFonts w:ascii="CMR9" w:hAnsi="CMR9" w:cs="CMR9" w:hint="eastAsia"/>
          <w:kern w:val="0"/>
          <w:sz w:val="18"/>
          <w:szCs w:val="18"/>
        </w:rPr>
        <w:t xml:space="preserve">   </w:t>
      </w:r>
    </w:p>
    <w:p w14:paraId="7C7828FF" w14:textId="77777777" w:rsidR="00FE4ADE" w:rsidRDefault="00FE4ADE" w:rsidP="00FE4ADE">
      <w:pPr>
        <w:ind w:leftChars="202" w:left="424" w:firstLineChars="201" w:firstLine="362"/>
        <w:rPr>
          <w:rFonts w:ascii="CMR9" w:hAnsi="CMR9" w:cs="CMR9"/>
          <w:kern w:val="0"/>
          <w:sz w:val="18"/>
          <w:szCs w:val="18"/>
        </w:rPr>
      </w:pPr>
      <w:r>
        <w:rPr>
          <w:rFonts w:ascii="CMR9" w:hAnsi="CMR9" w:cs="CMR9"/>
          <w:kern w:val="0"/>
          <w:sz w:val="18"/>
          <w:szCs w:val="18"/>
        </w:rPr>
        <w:t xml:space="preserve">           </w:t>
      </w:r>
      <m:oMath>
        <m:sSub>
          <m:sSubPr>
            <m:ctrlPr>
              <w:rPr>
                <w:rFonts w:ascii="Cambria Math" w:hAnsi="Cambria Math" w:cs="CMR9"/>
                <w:i/>
                <w:kern w:val="0"/>
                <w:sz w:val="18"/>
                <w:szCs w:val="18"/>
              </w:rPr>
            </m:ctrlPr>
          </m:sSubPr>
          <m:e>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 xml:space="preserve"> </m:t>
            </m:r>
            <m:r>
              <w:rPr>
                <w:rFonts w:ascii="Cambria Math" w:hAnsi="Cambria Math" w:cs="CMR9" w:hint="eastAsia"/>
                <w:kern w:val="0"/>
                <w:sz w:val="18"/>
                <w:szCs w:val="18"/>
              </w:rPr>
              <m:t>=c</m:t>
            </m:r>
          </m:e>
          <m:sub>
            <m:r>
              <w:rPr>
                <w:rFonts w:ascii="Cambria Math" w:hAnsi="Cambria Math" w:cs="CMR9"/>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ascii="CMR9" w:hAnsi="CMR9" w:cs="CMR9" w:hint="eastAsia"/>
          <w:kern w:val="0"/>
          <w:sz w:val="18"/>
          <w:szCs w:val="18"/>
        </w:rPr>
        <w:t>;</w:t>
      </w:r>
    </w:p>
    <w:p w14:paraId="28C9B7F3"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i/>
          <w:kern w:val="0"/>
          <w:sz w:val="18"/>
          <w:szCs w:val="18"/>
        </w:rPr>
        <w:t xml:space="preserve">           </w:t>
      </w:r>
      <m:oMath>
        <m:sSub>
          <m:sSubPr>
            <m:ctrlPr>
              <w:rPr>
                <w:rFonts w:ascii="Cambria Math" w:hAnsi="Cambria Math" w:cs="CMR9"/>
                <w:i/>
                <w:kern w:val="0"/>
                <w:sz w:val="18"/>
                <w:szCs w:val="18"/>
              </w:rPr>
            </m:ctrlPr>
          </m:sSubPr>
          <m:e>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r>
              <w:rPr>
                <w:rFonts w:ascii="Cambria Math" w:hAnsi="Cambria Math" w:cs="CMR9"/>
                <w:kern w:val="0"/>
                <w:sz w:val="18"/>
                <w:szCs w:val="18"/>
              </w:rPr>
              <m:t xml:space="preserve"> </m:t>
            </m:r>
            <m:r>
              <w:rPr>
                <w:rFonts w:ascii="Cambria Math" w:hAnsi="Cambria Math" w:cs="CMR9" w:hint="eastAsia"/>
                <w:kern w:val="0"/>
                <w:sz w:val="18"/>
                <w:szCs w:val="18"/>
              </w:rPr>
              <m:t>=c</m:t>
            </m:r>
          </m:e>
          <m:sub>
            <m:r>
              <w:rPr>
                <w:rFonts w:ascii="Cambria Math" w:hAnsi="Cambria Math" w:cs="CMR9"/>
                <w:kern w:val="0"/>
                <w:sz w:val="18"/>
                <w:szCs w:val="18"/>
              </w:rPr>
              <m:t>2</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为区间常量，</w:t>
      </w:r>
      <m:oMath>
        <m:sSub>
          <m:sSubPr>
            <m:ctrlPr>
              <w:rPr>
                <w:rFonts w:ascii="Cambria Math" w:hAnsi="Cambria Math" w:cs="CMR9"/>
                <w:i/>
                <w:kern w:val="0"/>
                <w:sz w:val="18"/>
                <w:szCs w:val="18"/>
              </w:rPr>
            </m:ctrlPr>
          </m:sSubPr>
          <m:e>
            <m:r>
              <w:rPr>
                <w:rFonts w:ascii="Cambria Math" w:hAnsi="Cambria Math" w:cs="CMR9"/>
                <w:kern w:val="0"/>
                <w:sz w:val="18"/>
                <w:szCs w:val="18"/>
              </w:rPr>
              <m:t>c</m:t>
            </m:r>
          </m:e>
          <m:sub>
            <m:r>
              <w:rPr>
                <w:rFonts w:ascii="Cambria Math" w:hAnsi="Cambria Math" w:cs="CMR9" w:hint="eastAsia"/>
                <w:kern w:val="0"/>
                <w:sz w:val="18"/>
                <w:szCs w:val="18"/>
              </w:rPr>
              <m:t>1</m:t>
            </m:r>
          </m:sub>
        </m:sSub>
      </m:oMath>
      <w:r>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c</m:t>
            </m:r>
          </m:e>
          <m:sub>
            <m:r>
              <w:rPr>
                <w:rFonts w:ascii="Cambria Math" w:hAnsi="Cambria Math" w:cs="CMR9" w:hint="eastAsia"/>
                <w:kern w:val="0"/>
                <w:sz w:val="18"/>
                <w:szCs w:val="18"/>
              </w:rPr>
              <m:t>2</m:t>
            </m:r>
          </m:sub>
        </m:sSub>
      </m:oMath>
      <w:r>
        <w:rPr>
          <w:rFonts w:ascii="CMR9" w:hAnsi="CMR9" w:cs="CMR9" w:hint="eastAsia"/>
          <w:kern w:val="0"/>
          <w:sz w:val="18"/>
          <w:szCs w:val="18"/>
        </w:rPr>
        <w:t>为具体常量）</w:t>
      </w:r>
    </w:p>
    <w:p w14:paraId="5DA29BC0" w14:textId="77777777" w:rsidR="00FE4ADE" w:rsidRDefault="00FE4ADE" w:rsidP="00FE4ADE">
      <w:pPr>
        <w:ind w:firstLineChars="433" w:firstLine="779"/>
        <w:rPr>
          <w:rFonts w:ascii="CMR9" w:hAnsi="CMR9" w:cs="CMR9"/>
          <w:kern w:val="0"/>
          <w:sz w:val="18"/>
          <w:szCs w:val="18"/>
        </w:rPr>
      </w:pPr>
      <w:r>
        <w:rPr>
          <w:rFonts w:ascii="CMR9" w:hAnsi="CMR9" w:cs="CMR9" w:hint="eastAsia"/>
          <w:kern w:val="0"/>
          <w:sz w:val="18"/>
          <w:szCs w:val="18"/>
        </w:rPr>
        <w:t>Case</w:t>
      </w:r>
      <w:r>
        <w:rPr>
          <w:rFonts w:ascii="CMR9" w:hAnsi="CMR9" w:cs="CMR9"/>
          <w:kern w:val="0"/>
          <w:sz w:val="18"/>
          <w:szCs w:val="18"/>
        </w:rPr>
        <w:t xml:space="preserve"> </w:t>
      </w:r>
      <w:r>
        <w:rPr>
          <w:rFonts w:ascii="CMR9" w:hAnsi="CMR9" w:cs="CMR9" w:hint="eastAsia"/>
          <w:kern w:val="0"/>
          <w:sz w:val="18"/>
          <w:szCs w:val="18"/>
        </w:rPr>
        <w:t>1.</w:t>
      </w:r>
      <w:r>
        <w:rPr>
          <w:rFonts w:ascii="CMR9" w:hAnsi="CMR9" w:cs="CMR9"/>
          <w:kern w:val="0"/>
          <w:sz w:val="18"/>
          <w:szCs w:val="18"/>
        </w:rPr>
        <w:t xml:space="preserve"> </w:t>
      </w:r>
      <w:r>
        <w:rPr>
          <w:rFonts w:ascii="CMR9" w:hAnsi="CMR9" w:cs="CMR9" w:hint="eastAsia"/>
          <w:kern w:val="0"/>
          <w:sz w:val="18"/>
          <w:szCs w:val="18"/>
        </w:rPr>
        <w:t>如果</w:t>
      </w:r>
      <m:oMath>
        <m:sSub>
          <m:sSubPr>
            <m:ctrlPr>
              <w:rPr>
                <w:rFonts w:ascii="Cambria Math" w:hAnsi="Cambria Math" w:cs="CMR9"/>
                <w:i/>
                <w:kern w:val="0"/>
                <w:sz w:val="18"/>
                <w:szCs w:val="18"/>
              </w:rPr>
            </m:ctrlPr>
          </m:sSubPr>
          <m:e>
            <m:r>
              <w:rPr>
                <w:rFonts w:ascii="Cambria Math" w:hAnsi="Cambria Math" w:cs="CMR9"/>
                <w:kern w:val="0"/>
                <w:sz w:val="18"/>
                <w:szCs w:val="18"/>
              </w:rPr>
              <m:t>c</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c</m:t>
            </m:r>
          </m:e>
          <m:sub>
            <m:r>
              <w:rPr>
                <w:rFonts w:ascii="Cambria Math" w:hAnsi="Cambria Math" w:cs="CMR9" w:hint="eastAsia"/>
                <w:kern w:val="0"/>
                <w:sz w:val="18"/>
                <w:szCs w:val="18"/>
              </w:rPr>
              <m:t>2</m:t>
            </m:r>
          </m:sub>
        </m:sSub>
      </m:oMath>
      <w:r>
        <w:rPr>
          <w:rFonts w:ascii="CMR9" w:hAnsi="CMR9" w:cs="CMR9" w:hint="eastAsia"/>
          <w:kern w:val="0"/>
          <w:sz w:val="18"/>
          <w:szCs w:val="18"/>
        </w:rPr>
        <w:t>，则基于</w:t>
      </w:r>
      <w:r>
        <w:rPr>
          <w:rFonts w:ascii="CMR9" w:hAnsi="CMR9" w:cs="CMR9" w:hint="eastAsia"/>
          <w:kern w:val="0"/>
          <w:sz w:val="18"/>
          <w:szCs w:val="18"/>
        </w:rPr>
        <w:t>Polyhedron</w:t>
      </w:r>
      <w:r>
        <w:rPr>
          <w:rFonts w:ascii="CMR9" w:hAnsi="CMR9" w:cs="CMR9" w:hint="eastAsia"/>
          <w:kern w:val="0"/>
          <w:sz w:val="18"/>
          <w:szCs w:val="18"/>
        </w:rPr>
        <w:t>抽象</w:t>
      </w:r>
      <w:proofErr w:type="gramStart"/>
      <w:r>
        <w:rPr>
          <w:rFonts w:ascii="CMR9" w:hAnsi="CMR9" w:cs="CMR9" w:hint="eastAsia"/>
          <w:kern w:val="0"/>
          <w:sz w:val="18"/>
          <w:szCs w:val="18"/>
        </w:rPr>
        <w:t>域可以</w:t>
      </w:r>
      <w:proofErr w:type="gramEnd"/>
      <w:r>
        <w:rPr>
          <w:rFonts w:ascii="CMR9" w:hAnsi="CMR9" w:cs="CMR9" w:hint="eastAsia"/>
          <w:kern w:val="0"/>
          <w:sz w:val="18"/>
          <w:szCs w:val="18"/>
        </w:rPr>
        <w:t>得到</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之间的线性约束。</w:t>
      </w:r>
    </w:p>
    <w:p w14:paraId="423DF09D" w14:textId="77777777" w:rsidR="00FE4ADE" w:rsidRDefault="00FE4ADE" w:rsidP="00FE4ADE">
      <w:pPr>
        <w:ind w:firstLineChars="433" w:firstLine="779"/>
        <w:rPr>
          <w:rFonts w:ascii="CMR9" w:hAnsi="CMR9" w:cs="CMR9"/>
          <w:kern w:val="0"/>
          <w:sz w:val="18"/>
          <w:szCs w:val="18"/>
        </w:rPr>
      </w:pPr>
      <w:r>
        <w:rPr>
          <w:rFonts w:ascii="CMR9" w:hAnsi="CMR9" w:cs="CMR9" w:hint="eastAsia"/>
          <w:kern w:val="0"/>
          <w:sz w:val="18"/>
          <w:szCs w:val="18"/>
        </w:rPr>
        <w:t>例如：在本文的</w:t>
      </w:r>
      <w:r>
        <w:rPr>
          <w:rFonts w:ascii="CMR9" w:hAnsi="CMR9" w:cs="CMR9" w:hint="eastAsia"/>
          <w:kern w:val="0"/>
          <w:sz w:val="18"/>
          <w:szCs w:val="18"/>
        </w:rPr>
        <w:t>Motivation</w:t>
      </w:r>
      <w:r>
        <w:rPr>
          <w:rFonts w:ascii="CMR9" w:hAnsi="CMR9" w:cs="CMR9"/>
          <w:kern w:val="0"/>
          <w:sz w:val="18"/>
          <w:szCs w:val="18"/>
        </w:rPr>
        <w:t xml:space="preserve"> </w:t>
      </w:r>
      <w:r>
        <w:rPr>
          <w:rFonts w:ascii="CMR9" w:hAnsi="CMR9" w:cs="CMR9" w:hint="eastAsia"/>
          <w:kern w:val="0"/>
          <w:sz w:val="18"/>
          <w:szCs w:val="18"/>
        </w:rPr>
        <w:t>Example</w:t>
      </w:r>
      <w:r>
        <w:rPr>
          <w:rFonts w:ascii="CMR9" w:hAnsi="CMR9" w:cs="CMR9" w:hint="eastAsia"/>
          <w:kern w:val="0"/>
          <w:sz w:val="18"/>
          <w:szCs w:val="18"/>
        </w:rPr>
        <w:t>中，基于本</w:t>
      </w:r>
      <w:r>
        <w:rPr>
          <w:rFonts w:ascii="CMR9" w:hAnsi="CMR9" w:cs="CMR9" w:hint="eastAsia"/>
          <w:kern w:val="0"/>
          <w:sz w:val="18"/>
          <w:szCs w:val="18"/>
        </w:rPr>
        <w:t>Relaxing</w:t>
      </w:r>
      <w:r>
        <w:rPr>
          <w:rFonts w:ascii="CMR9" w:hAnsi="CMR9" w:cs="CMR9" w:hint="eastAsia"/>
          <w:kern w:val="0"/>
          <w:sz w:val="18"/>
          <w:szCs w:val="18"/>
        </w:rPr>
        <w:t>策略可以得到两条赋值语句：</w:t>
      </w:r>
    </w:p>
    <w:p w14:paraId="5D448509" w14:textId="77777777" w:rsidR="00FE4ADE" w:rsidRDefault="00FE4ADE" w:rsidP="00FE4ADE">
      <w:pPr>
        <w:ind w:firstLineChars="433" w:firstLine="779"/>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x=x+1;</w:t>
      </w:r>
    </w:p>
    <w:p w14:paraId="28B0877B" w14:textId="77777777" w:rsidR="00FE4ADE" w:rsidRPr="00BE2F60" w:rsidRDefault="00FE4ADE" w:rsidP="00FE4ADE">
      <w:pPr>
        <w:ind w:firstLineChars="433" w:firstLine="779"/>
        <w:rPr>
          <w:rFonts w:ascii="CMR9" w:hAnsi="CMR9" w:cs="CMR9"/>
          <w:kern w:val="0"/>
          <w:sz w:val="18"/>
          <w:szCs w:val="18"/>
        </w:rPr>
      </w:pPr>
      <w:r>
        <w:rPr>
          <w:rFonts w:ascii="CMR9" w:hAnsi="CMR9" w:cs="CMR9"/>
          <w:kern w:val="0"/>
          <w:sz w:val="18"/>
          <w:szCs w:val="18"/>
        </w:rPr>
        <w:t xml:space="preserve">          y=y</w:t>
      </w:r>
      <w:proofErr w:type="gramStart"/>
      <w:r>
        <w:rPr>
          <w:rFonts w:ascii="CMR9" w:hAnsi="CMR9" w:cs="CMR9"/>
          <w:kern w:val="0"/>
          <w:sz w:val="18"/>
          <w:szCs w:val="18"/>
        </w:rPr>
        <w:t>+[</w:t>
      </w:r>
      <w:proofErr w:type="gramEnd"/>
      <w:r>
        <w:rPr>
          <w:rFonts w:ascii="CMR9" w:hAnsi="CMR9" w:cs="CMR9"/>
          <w:kern w:val="0"/>
          <w:sz w:val="18"/>
          <w:szCs w:val="18"/>
        </w:rPr>
        <w:t>-9,21];</w:t>
      </w:r>
    </w:p>
    <w:p w14:paraId="174A5207"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又已知循环的初始值</w:t>
      </w:r>
      <w:r>
        <w:rPr>
          <w:rFonts w:ascii="CMR9" w:hAnsi="CMR9" w:cs="CMR9" w:hint="eastAsia"/>
          <w:kern w:val="0"/>
          <w:sz w:val="18"/>
          <w:szCs w:val="18"/>
        </w:rPr>
        <w:t>x=-10</w:t>
      </w:r>
      <w:r>
        <w:rPr>
          <w:rFonts w:ascii="CMR9" w:hAnsi="CMR9" w:cs="CMR9" w:hint="eastAsia"/>
          <w:kern w:val="0"/>
          <w:sz w:val="18"/>
          <w:szCs w:val="18"/>
        </w:rPr>
        <w:t>，</w:t>
      </w:r>
      <w:r>
        <w:rPr>
          <w:rFonts w:ascii="CMR9" w:hAnsi="CMR9" w:cs="CMR9" w:hint="eastAsia"/>
          <w:kern w:val="0"/>
          <w:sz w:val="18"/>
          <w:szCs w:val="18"/>
        </w:rPr>
        <w:t>y=0</w:t>
      </w:r>
      <w:r>
        <w:rPr>
          <w:rFonts w:ascii="CMR9" w:hAnsi="CMR9" w:cs="CMR9" w:hint="eastAsia"/>
          <w:kern w:val="0"/>
          <w:sz w:val="18"/>
          <w:szCs w:val="18"/>
        </w:rPr>
        <w:t>，即可在循环</w:t>
      </w:r>
      <w:proofErr w:type="gramStart"/>
      <w:r>
        <w:rPr>
          <w:rFonts w:ascii="CMR9" w:hAnsi="CMR9" w:cs="CMR9" w:hint="eastAsia"/>
          <w:kern w:val="0"/>
          <w:sz w:val="18"/>
          <w:szCs w:val="18"/>
        </w:rPr>
        <w:t>头得到</w:t>
      </w:r>
      <w:proofErr w:type="gramEnd"/>
      <w:r>
        <w:rPr>
          <w:rFonts w:ascii="CMR9" w:hAnsi="CMR9" w:cs="CMR9" w:hint="eastAsia"/>
          <w:kern w:val="0"/>
          <w:sz w:val="18"/>
          <w:szCs w:val="18"/>
        </w:rPr>
        <w:t>Polyhedron</w:t>
      </w:r>
      <w:r>
        <w:rPr>
          <w:rFonts w:ascii="CMR9" w:hAnsi="CMR9" w:cs="CMR9" w:hint="eastAsia"/>
          <w:kern w:val="0"/>
          <w:sz w:val="18"/>
          <w:szCs w:val="18"/>
        </w:rPr>
        <w:t>抽象域表示的循环不变式：</w:t>
      </w:r>
    </w:p>
    <w:p w14:paraId="19398FF1" w14:textId="77777777" w:rsidR="00FE4ADE" w:rsidRDefault="00FE4ADE" w:rsidP="00FE4ADE">
      <w:pPr>
        <w:ind w:leftChars="202" w:left="424" w:firstLineChars="1" w:firstLine="2"/>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 xml:space="preserve"> {</w:t>
      </w:r>
      <w:r>
        <w:rPr>
          <w:rFonts w:ascii="CMR9" w:hAnsi="CMR9" w:cs="CMR9"/>
          <w:kern w:val="0"/>
          <w:sz w:val="18"/>
          <w:szCs w:val="18"/>
        </w:rPr>
        <w:t>-x+20&gt;=0;</w:t>
      </w:r>
      <w:r>
        <w:t xml:space="preserve"> </w:t>
      </w:r>
      <w:r>
        <w:rPr>
          <w:rFonts w:ascii="CMR9" w:hAnsi="CMR9" w:cs="CMR9"/>
          <w:kern w:val="0"/>
          <w:sz w:val="18"/>
          <w:szCs w:val="18"/>
        </w:rPr>
        <w:t>x+10&gt;=0; 9x+y+90&gt;=0; 21x-y+210&gt;=0</w:t>
      </w:r>
      <w:r>
        <w:rPr>
          <w:rFonts w:ascii="CMR9" w:hAnsi="CMR9" w:cs="CMR9" w:hint="eastAsia"/>
          <w:kern w:val="0"/>
          <w:sz w:val="18"/>
          <w:szCs w:val="18"/>
        </w:rPr>
        <w:t>}</w:t>
      </w:r>
    </w:p>
    <w:p w14:paraId="5053C945" w14:textId="77777777" w:rsidR="00FE4ADE" w:rsidRDefault="00FE4ADE" w:rsidP="00FE4ADE">
      <w:pPr>
        <w:ind w:leftChars="202" w:left="424" w:firstLineChars="1" w:firstLine="2"/>
        <w:rPr>
          <w:rFonts w:ascii="CMR9" w:hAnsi="CMR9" w:cs="CMR9"/>
          <w:kern w:val="0"/>
          <w:sz w:val="18"/>
          <w:szCs w:val="18"/>
        </w:rPr>
      </w:pPr>
      <w:r>
        <w:rPr>
          <w:rFonts w:ascii="CMR9" w:hAnsi="CMR9" w:cs="CMR9" w:hint="eastAsia"/>
          <w:kern w:val="0"/>
          <w:sz w:val="18"/>
          <w:szCs w:val="18"/>
        </w:rPr>
        <w:t xml:space="preserve">    Case</w:t>
      </w:r>
      <w:r>
        <w:rPr>
          <w:rFonts w:ascii="CMR9" w:hAnsi="CMR9" w:cs="CMR9"/>
          <w:kern w:val="0"/>
          <w:sz w:val="18"/>
          <w:szCs w:val="18"/>
        </w:rPr>
        <w:t xml:space="preserve"> </w:t>
      </w:r>
      <w:r>
        <w:rPr>
          <w:rFonts w:ascii="CMR9" w:hAnsi="CMR9" w:cs="CMR9" w:hint="eastAsia"/>
          <w:kern w:val="0"/>
          <w:sz w:val="18"/>
          <w:szCs w:val="18"/>
        </w:rPr>
        <w:t>2.</w:t>
      </w:r>
      <w:r>
        <w:rPr>
          <w:rFonts w:ascii="CMR9" w:hAnsi="CMR9" w:cs="CMR9"/>
          <w:kern w:val="0"/>
          <w:sz w:val="18"/>
          <w:szCs w:val="18"/>
        </w:rPr>
        <w:t xml:space="preserve"> </w:t>
      </w:r>
      <w:r>
        <w:rPr>
          <w:rFonts w:ascii="CMR9" w:hAnsi="CMR9" w:cs="CMR9" w:hint="eastAsia"/>
          <w:kern w:val="0"/>
          <w:sz w:val="18"/>
          <w:szCs w:val="18"/>
        </w:rPr>
        <w:t>如果</w:t>
      </w:r>
      <m:oMath>
        <m:sSub>
          <m:sSubPr>
            <m:ctrlPr>
              <w:rPr>
                <w:rFonts w:ascii="Cambria Math" w:hAnsi="Cambria Math" w:cs="CMR9"/>
                <w:i/>
                <w:kern w:val="0"/>
                <w:sz w:val="18"/>
                <w:szCs w:val="18"/>
              </w:rPr>
            </m:ctrlPr>
          </m:sSubPr>
          <m:e>
            <m:r>
              <w:rPr>
                <w:rFonts w:ascii="Cambria Math" w:hAnsi="Cambria Math" w:cs="CMR9"/>
                <w:kern w:val="0"/>
                <w:sz w:val="18"/>
                <w:szCs w:val="18"/>
              </w:rPr>
              <m:t>c</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c</m:t>
            </m:r>
          </m:e>
          <m:sub>
            <m:r>
              <w:rPr>
                <w:rFonts w:ascii="Cambria Math" w:hAnsi="Cambria Math" w:cs="CMR9" w:hint="eastAsia"/>
                <w:kern w:val="0"/>
                <w:sz w:val="18"/>
                <w:szCs w:val="18"/>
              </w:rPr>
              <m:t>2</m:t>
            </m:r>
          </m:sub>
        </m:sSub>
      </m:oMath>
      <w:r>
        <w:rPr>
          <w:rFonts w:ascii="CMR9" w:hAnsi="CMR9" w:cs="CMR9" w:hint="eastAsia"/>
          <w:kern w:val="0"/>
          <w:sz w:val="18"/>
          <w:szCs w:val="18"/>
        </w:rPr>
        <w:t>，此时</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之间存在指数关系，无法直接用</w:t>
      </w:r>
      <w:r>
        <w:rPr>
          <w:rFonts w:ascii="CMR9" w:hAnsi="CMR9" w:cs="CMR9" w:hint="eastAsia"/>
          <w:kern w:val="0"/>
          <w:sz w:val="18"/>
          <w:szCs w:val="18"/>
        </w:rPr>
        <w:t>Polyhedron</w:t>
      </w:r>
      <w:r>
        <w:rPr>
          <w:rFonts w:ascii="CMR9" w:hAnsi="CMR9" w:cs="CMR9" w:hint="eastAsia"/>
          <w:kern w:val="0"/>
          <w:sz w:val="18"/>
          <w:szCs w:val="18"/>
        </w:rPr>
        <w:t>表示，则可尝试基于已经获得的部分不变式，将二者变成相等，即如下通用形式：</w:t>
      </w:r>
    </w:p>
    <w:p w14:paraId="395D492A"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 xml:space="preserve"> </m:t>
        </m:r>
        <m:r>
          <w:rPr>
            <w:rFonts w:ascii="Cambria Math" w:hAnsi="Cambria Math" w:cs="CMR9" w:hint="eastAsia"/>
            <w:kern w:val="0"/>
            <w:sz w:val="18"/>
            <w:szCs w:val="18"/>
          </w:rPr>
          <m:t>=</m:t>
        </m:r>
        <m:r>
          <w:rPr>
            <w:rFonts w:ascii="Cambria Math" w:hAnsi="Cambria Math" w:cs="CMR9"/>
            <w:kern w:val="0"/>
            <w:sz w:val="18"/>
            <w:szCs w:val="18"/>
          </w:rPr>
          <m:t>c</m:t>
        </m:r>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r>
              <w:rPr>
                <w:rFonts w:ascii="Cambria Math" w:hAnsi="Cambria Math" w:cs="CMR9"/>
                <w:kern w:val="0"/>
                <w:sz w:val="18"/>
                <w:szCs w:val="18"/>
              </w:rPr>
              <m:t>'</m:t>
            </m:r>
          </m:e>
          <m:sub>
            <m:r>
              <w:rPr>
                <w:rFonts w:ascii="Cambria Math" w:hAnsi="Cambria Math" w:cs="CMR9" w:hint="eastAsia"/>
                <w:kern w:val="0"/>
                <w:sz w:val="18"/>
                <w:szCs w:val="18"/>
              </w:rPr>
              <m:t>1</m:t>
            </m:r>
          </m:sub>
        </m:sSub>
      </m:oMath>
      <w:r>
        <w:rPr>
          <w:rFonts w:ascii="CMR9" w:hAnsi="CMR9" w:cs="CMR9" w:hint="eastAsia"/>
          <w:kern w:val="0"/>
          <w:sz w:val="18"/>
          <w:szCs w:val="18"/>
        </w:rPr>
        <w:t>;</w:t>
      </w:r>
    </w:p>
    <w:p w14:paraId="4ACC95B7"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i/>
          <w:kern w:val="0"/>
          <w:sz w:val="18"/>
          <w:szCs w:val="18"/>
        </w:rPr>
        <w:t xml:space="preserve">           </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 xml:space="preserve"> </m:t>
        </m:r>
        <m:r>
          <w:rPr>
            <w:rFonts w:ascii="Cambria Math" w:hAnsi="Cambria Math" w:cs="CMR9" w:hint="eastAsia"/>
            <w:kern w:val="0"/>
            <w:sz w:val="18"/>
            <w:szCs w:val="18"/>
          </w:rPr>
          <m:t>=</m:t>
        </m:r>
        <m:r>
          <w:rPr>
            <w:rFonts w:ascii="Cambria Math" w:hAnsi="Cambria Math" w:cs="CMR9"/>
            <w:kern w:val="0"/>
            <w:sz w:val="18"/>
            <w:szCs w:val="18"/>
          </w:rPr>
          <m:t>c</m:t>
        </m:r>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r>
              <w:rPr>
                <w:rFonts w:ascii="Cambria Math" w:hAnsi="Cambria Math" w:cs="CMR9"/>
                <w:kern w:val="0"/>
                <w:sz w:val="18"/>
                <w:szCs w:val="18"/>
              </w:rPr>
              <m:t>'</m:t>
            </m:r>
          </m:e>
          <m:sub>
            <m:r>
              <w:rPr>
                <w:rFonts w:ascii="Cambria Math" w:hAnsi="Cambria Math" w:cs="CMR9" w:hint="eastAsia"/>
                <w:kern w:val="0"/>
                <w:sz w:val="18"/>
                <w:szCs w:val="18"/>
              </w:rPr>
              <m:t>2</m:t>
            </m:r>
          </m:sub>
        </m:sSub>
      </m:oMath>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r>
              <w:rPr>
                <w:rFonts w:ascii="Cambria Math" w:hAnsi="Cambria Math" w:cs="CMR9"/>
                <w:kern w:val="0"/>
                <w:sz w:val="18"/>
                <w:szCs w:val="18"/>
              </w:rPr>
              <m:t>'</m:t>
            </m:r>
          </m:e>
          <m:sub>
            <m:r>
              <w:rPr>
                <w:rFonts w:ascii="Cambria Math" w:hAnsi="Cambria Math" w:cs="CMR9" w:hint="eastAsia"/>
                <w:kern w:val="0"/>
                <w:sz w:val="18"/>
                <w:szCs w:val="18"/>
              </w:rPr>
              <m:t>1</m:t>
            </m:r>
          </m:sub>
        </m:sSub>
      </m:oMath>
      <w:r>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r>
              <w:rPr>
                <w:rFonts w:ascii="Cambria Math" w:hAnsi="Cambria Math" w:cs="CMR9"/>
                <w:kern w:val="0"/>
                <w:sz w:val="18"/>
                <w:szCs w:val="18"/>
              </w:rPr>
              <m:t>'</m:t>
            </m:r>
          </m:e>
          <m:sub>
            <m:r>
              <w:rPr>
                <w:rFonts w:ascii="Cambria Math" w:hAnsi="Cambria Math" w:cs="CMR9" w:hint="eastAsia"/>
                <w:kern w:val="0"/>
                <w:sz w:val="18"/>
                <w:szCs w:val="18"/>
              </w:rPr>
              <m:t>2</m:t>
            </m:r>
          </m:sub>
        </m:sSub>
      </m:oMath>
      <w:r>
        <w:rPr>
          <w:rFonts w:ascii="CMR9" w:hAnsi="CMR9" w:cs="CMR9" w:hint="eastAsia"/>
          <w:kern w:val="0"/>
          <w:sz w:val="18"/>
          <w:szCs w:val="18"/>
        </w:rPr>
        <w:t>为区间常量，</w:t>
      </w:r>
      <m:oMath>
        <m:sSub>
          <m:sSubPr>
            <m:ctrlPr>
              <w:rPr>
                <w:rFonts w:ascii="Cambria Math" w:hAnsi="Cambria Math" w:cs="CMR9"/>
                <w:i/>
                <w:kern w:val="0"/>
                <w:sz w:val="18"/>
                <w:szCs w:val="18"/>
              </w:rPr>
            </m:ctrlPr>
          </m:sSubPr>
          <m:e>
            <m:r>
              <w:rPr>
                <w:rFonts w:ascii="Cambria Math" w:hAnsi="Cambria Math" w:cs="CMR9"/>
                <w:kern w:val="0"/>
                <w:sz w:val="18"/>
                <w:szCs w:val="18"/>
              </w:rPr>
              <m:t>c=c</m:t>
            </m:r>
          </m:e>
          <m:sub>
            <m:r>
              <w:rPr>
                <w:rFonts w:ascii="Cambria Math" w:hAnsi="Cambria Math" w:cs="CMR9" w:hint="eastAsia"/>
                <w:kern w:val="0"/>
                <w:sz w:val="18"/>
                <w:szCs w:val="18"/>
              </w:rPr>
              <m:t>1</m:t>
            </m:r>
          </m:sub>
        </m:sSub>
      </m:oMath>
      <w:r>
        <w:rPr>
          <w:rFonts w:ascii="CMR9" w:hAnsi="CMR9" w:cs="CMR9" w:hint="eastAsia"/>
          <w:kern w:val="0"/>
          <w:sz w:val="18"/>
          <w:szCs w:val="18"/>
        </w:rPr>
        <w:t xml:space="preserve"> or</w:t>
      </w:r>
      <w:r>
        <w:rPr>
          <w:rFonts w:ascii="CMR9" w:hAnsi="CMR9" w:cs="CMR9"/>
          <w:kern w:val="0"/>
          <w:sz w:val="18"/>
          <w:szCs w:val="18"/>
        </w:rPr>
        <w:t xml:space="preserve"> </w:t>
      </w:r>
      <m:oMath>
        <m:sSub>
          <m:sSubPr>
            <m:ctrlPr>
              <w:rPr>
                <w:rFonts w:ascii="Cambria Math" w:hAnsi="Cambria Math" w:cs="CMR9"/>
                <w:i/>
                <w:kern w:val="0"/>
                <w:sz w:val="18"/>
                <w:szCs w:val="18"/>
              </w:rPr>
            </m:ctrlPr>
          </m:sSubPr>
          <m:e>
            <m:r>
              <w:rPr>
                <w:rFonts w:ascii="Cambria Math" w:hAnsi="Cambria Math" w:cs="CMR9" w:hint="eastAsia"/>
                <w:kern w:val="0"/>
                <w:sz w:val="18"/>
                <w:szCs w:val="18"/>
              </w:rPr>
              <m:t>c</m:t>
            </m:r>
          </m:e>
          <m:sub>
            <m:r>
              <w:rPr>
                <w:rFonts w:ascii="Cambria Math" w:hAnsi="Cambria Math" w:cs="CMR9" w:hint="eastAsia"/>
                <w:kern w:val="0"/>
                <w:sz w:val="18"/>
                <w:szCs w:val="18"/>
              </w:rPr>
              <m:t>2</m:t>
            </m:r>
          </m:sub>
        </m:sSub>
      </m:oMath>
      <w:r>
        <w:rPr>
          <w:rFonts w:ascii="CMR9" w:hAnsi="CMR9" w:cs="CMR9" w:hint="eastAsia"/>
          <w:kern w:val="0"/>
          <w:sz w:val="18"/>
          <w:szCs w:val="18"/>
        </w:rPr>
        <w:t>）</w:t>
      </w:r>
    </w:p>
    <w:p w14:paraId="259875EF" w14:textId="77AE177C" w:rsidR="00FE4ADE" w:rsidRDefault="00FE4ADE" w:rsidP="00FE4ADE">
      <w:pPr>
        <w:ind w:leftChars="202" w:left="424" w:firstLineChars="201" w:firstLine="422"/>
        <w:rPr>
          <w:rFonts w:ascii="CMR9" w:hAnsi="CMR9" w:cs="CMR9"/>
          <w:kern w:val="0"/>
          <w:sz w:val="18"/>
          <w:szCs w:val="18"/>
        </w:rPr>
      </w:pPr>
      <w:r>
        <w:rPr>
          <w:noProof/>
        </w:rPr>
        <w:lastRenderedPageBreak/>
        <mc:AlternateContent>
          <mc:Choice Requires="wps">
            <w:drawing>
              <wp:anchor distT="0" distB="0" distL="114300" distR="114300" simplePos="0" relativeHeight="251685888" behindDoc="1" locked="0" layoutInCell="1" allowOverlap="1" wp14:anchorId="4D5B7576" wp14:editId="48B60031">
                <wp:simplePos x="0" y="0"/>
                <wp:positionH relativeFrom="column">
                  <wp:posOffset>1916166</wp:posOffset>
                </wp:positionH>
                <wp:positionV relativeFrom="paragraph">
                  <wp:posOffset>392430</wp:posOffset>
                </wp:positionV>
                <wp:extent cx="1700530" cy="1882775"/>
                <wp:effectExtent l="0" t="0" r="13970" b="21590"/>
                <wp:wrapTopAndBottom/>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1882775"/>
                        </a:xfrm>
                        <a:prstGeom prst="rect">
                          <a:avLst/>
                        </a:prstGeom>
                        <a:solidFill>
                          <a:srgbClr val="FFFFFF"/>
                        </a:solidFill>
                        <a:ln w="9525">
                          <a:solidFill>
                            <a:srgbClr val="000000"/>
                          </a:solidFill>
                          <a:miter lim="800000"/>
                        </a:ln>
                      </wps:spPr>
                      <wps:txbx>
                        <w:txbxContent>
                          <w:p w14:paraId="5F5211E1" w14:textId="77777777" w:rsidR="00854ED2" w:rsidRDefault="00854ED2" w:rsidP="00FE4ADE">
                            <w:proofErr w:type="gramStart"/>
                            <w:r>
                              <w:t>void</w:t>
                            </w:r>
                            <w:proofErr w:type="gramEnd"/>
                            <w:r>
                              <w:t xml:space="preserve"> main()</w:t>
                            </w:r>
                          </w:p>
                          <w:p w14:paraId="6A84C1DF" w14:textId="77777777" w:rsidR="00854ED2" w:rsidRDefault="00854ED2" w:rsidP="00FE4ADE">
                            <w:r>
                              <w:t xml:space="preserve"> {</w:t>
                            </w:r>
                          </w:p>
                          <w:p w14:paraId="020E7FC0" w14:textId="77777777" w:rsidR="00854ED2" w:rsidRDefault="00854ED2" w:rsidP="00FE4ADE">
                            <w:r>
                              <w:t xml:space="preserve">   </w:t>
                            </w:r>
                            <w:proofErr w:type="gramStart"/>
                            <w:r>
                              <w:t>int</w:t>
                            </w:r>
                            <w:proofErr w:type="gramEnd"/>
                            <w:r>
                              <w:t xml:space="preserve"> x=0,y=0;</w:t>
                            </w:r>
                          </w:p>
                          <w:p w14:paraId="0147A645" w14:textId="77777777" w:rsidR="00854ED2" w:rsidRDefault="00854ED2" w:rsidP="00FE4ADE">
                            <w:r>
                              <w:t xml:space="preserve">   </w:t>
                            </w:r>
                            <w:proofErr w:type="gramStart"/>
                            <w:r>
                              <w:t>while(</w:t>
                            </w:r>
                            <w:proofErr w:type="gramEnd"/>
                            <w:r>
                              <w:t>x&lt;=20)</w:t>
                            </w:r>
                          </w:p>
                          <w:p w14:paraId="34C25D6A" w14:textId="77777777" w:rsidR="00854ED2" w:rsidRDefault="00854ED2" w:rsidP="00FE4ADE">
                            <w:r>
                              <w:t xml:space="preserve">   {</w:t>
                            </w:r>
                          </w:p>
                          <w:p w14:paraId="1F868CC3" w14:textId="77777777" w:rsidR="00854ED2" w:rsidRDefault="00854ED2" w:rsidP="00FE4ADE">
                            <w:r>
                              <w:t xml:space="preserve">     </w:t>
                            </w:r>
                            <w:r>
                              <w:rPr>
                                <w:rFonts w:ascii="宋体" w:eastAsia="宋体" w:hAnsi="宋体" w:hint="eastAsia"/>
                              </w:rPr>
                              <w:t>①</w:t>
                            </w:r>
                            <w:r>
                              <w:t>x=2*x+1;</w:t>
                            </w:r>
                          </w:p>
                          <w:p w14:paraId="07D2D2B2" w14:textId="77777777" w:rsidR="00854ED2" w:rsidRDefault="00854ED2" w:rsidP="00FE4ADE">
                            <w:r>
                              <w:t xml:space="preserve">     </w:t>
                            </w:r>
                            <w:r>
                              <w:rPr>
                                <w:rFonts w:ascii="宋体" w:eastAsia="宋体" w:hAnsi="宋体" w:hint="eastAsia"/>
                              </w:rPr>
                              <w:t>②</w:t>
                            </w:r>
                            <w:r>
                              <w:t>y=y+x;</w:t>
                            </w:r>
                          </w:p>
                          <w:p w14:paraId="3DE9BB30" w14:textId="77777777" w:rsidR="00854ED2" w:rsidRDefault="00854ED2" w:rsidP="00FE4ADE">
                            <w:r>
                              <w:t>}</w:t>
                            </w:r>
                          </w:p>
                          <w:p w14:paraId="4ABEEB54" w14:textId="77777777" w:rsidR="00854ED2" w:rsidRDefault="00854ED2" w:rsidP="00FE4ADE">
                            <w:r>
                              <w:t>}</w:t>
                            </w:r>
                          </w:p>
                        </w:txbxContent>
                      </wps:txbx>
                      <wps:bodyPr rot="0" vert="horz" wrap="square" lIns="91440" tIns="45720" rIns="91440" bIns="45720" anchor="t" anchorCtr="0">
                        <a:spAutoFit/>
                      </wps:bodyPr>
                    </wps:wsp>
                  </a:graphicData>
                </a:graphic>
              </wp:anchor>
            </w:drawing>
          </mc:Choice>
          <mc:Fallback>
            <w:pict>
              <v:shape w14:anchorId="4D5B7576" id="_x0000_s1098" type="#_x0000_t202" style="position:absolute;left:0;text-align:left;margin-left:150.9pt;margin-top:30.9pt;width:133.9pt;height:148.2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">
                <v:textbox style="mso-fit-shape-to-text:t">
                  <w:txbxContent>
                    <w:p w14:paraId="5F5211E1" w14:textId="77777777" w:rsidR="00854ED2" w:rsidRDefault="00854ED2" w:rsidP="00FE4ADE">
                      <w:r>
                        <w:t>void main()</w:t>
                      </w:r>
                    </w:p>
                    <w:p w14:paraId="6A84C1DF" w14:textId="77777777" w:rsidR="00854ED2" w:rsidRDefault="00854ED2" w:rsidP="00FE4ADE">
                      <w:r>
                        <w:t xml:space="preserve"> {</w:t>
                      </w:r>
                    </w:p>
                    <w:p w14:paraId="020E7FC0" w14:textId="77777777" w:rsidR="00854ED2" w:rsidRDefault="00854ED2" w:rsidP="00FE4ADE">
                      <w:r>
                        <w:t xml:space="preserve">   int x=0,y=0;</w:t>
                      </w:r>
                    </w:p>
                    <w:p w14:paraId="0147A645" w14:textId="77777777" w:rsidR="00854ED2" w:rsidRDefault="00854ED2" w:rsidP="00FE4ADE">
                      <w:r>
                        <w:t xml:space="preserve">   while(x&lt;=20)</w:t>
                      </w:r>
                    </w:p>
                    <w:p w14:paraId="34C25D6A" w14:textId="77777777" w:rsidR="00854ED2" w:rsidRDefault="00854ED2" w:rsidP="00FE4ADE">
                      <w:r>
                        <w:t xml:space="preserve">   {</w:t>
                      </w:r>
                    </w:p>
                    <w:p w14:paraId="1F868CC3" w14:textId="77777777" w:rsidR="00854ED2" w:rsidRDefault="00854ED2" w:rsidP="00FE4ADE">
                      <w:r>
                        <w:t xml:space="preserve">     </w:t>
                      </w:r>
                      <w:r>
                        <w:rPr>
                          <w:rFonts w:ascii="宋体" w:eastAsia="宋体" w:hAnsi="宋体" w:hint="eastAsia"/>
                        </w:rPr>
                        <w:t>①</w:t>
                      </w:r>
                      <w:r>
                        <w:t>x=2*x+1;</w:t>
                      </w:r>
                    </w:p>
                    <w:p w14:paraId="07D2D2B2" w14:textId="77777777" w:rsidR="00854ED2" w:rsidRDefault="00854ED2" w:rsidP="00FE4ADE">
                      <w:r>
                        <w:t xml:space="preserve">     </w:t>
                      </w:r>
                      <w:r>
                        <w:rPr>
                          <w:rFonts w:ascii="宋体" w:eastAsia="宋体" w:hAnsi="宋体" w:hint="eastAsia"/>
                        </w:rPr>
                        <w:t>②</w:t>
                      </w:r>
                      <w:r>
                        <w:t>y=y+x;</w:t>
                      </w:r>
                    </w:p>
                    <w:p w14:paraId="3DE9BB30" w14:textId="77777777" w:rsidR="00854ED2" w:rsidRDefault="00854ED2" w:rsidP="00FE4ADE">
                      <w:r>
                        <w:t>}</w:t>
                      </w:r>
                    </w:p>
                    <w:p w14:paraId="4ABEEB54" w14:textId="77777777" w:rsidR="00854ED2" w:rsidRDefault="00854ED2" w:rsidP="00FE4ADE">
                      <w:r>
                        <w:t>}</w:t>
                      </w:r>
                    </w:p>
                  </w:txbxContent>
                </v:textbox>
                <w10:wrap type="topAndBottom"/>
              </v:shape>
            </w:pict>
          </mc:Fallback>
        </mc:AlternateContent>
      </w:r>
      <w:r>
        <w:rPr>
          <w:rFonts w:ascii="CMR9" w:hAnsi="CMR9" w:cs="CMR9" w:hint="eastAsia"/>
          <w:kern w:val="0"/>
          <w:sz w:val="18"/>
          <w:szCs w:val="18"/>
        </w:rPr>
        <w:t>例如：对本文的</w:t>
      </w:r>
      <w:r>
        <w:rPr>
          <w:rFonts w:ascii="CMR9" w:hAnsi="CMR9" w:cs="CMR9" w:hint="eastAsia"/>
          <w:kern w:val="0"/>
          <w:sz w:val="18"/>
          <w:szCs w:val="18"/>
        </w:rPr>
        <w:t>Motivation</w:t>
      </w:r>
      <w:r>
        <w:rPr>
          <w:rFonts w:ascii="CMR9" w:hAnsi="CMR9" w:cs="CMR9"/>
          <w:kern w:val="0"/>
          <w:sz w:val="18"/>
          <w:szCs w:val="18"/>
        </w:rPr>
        <w:t xml:space="preserve"> </w:t>
      </w:r>
      <w:r>
        <w:rPr>
          <w:rFonts w:ascii="CMR9" w:hAnsi="CMR9" w:cs="CMR9" w:hint="eastAsia"/>
          <w:kern w:val="0"/>
          <w:sz w:val="18"/>
          <w:szCs w:val="18"/>
        </w:rPr>
        <w:t>Example</w:t>
      </w:r>
      <w:r>
        <w:rPr>
          <w:rFonts w:ascii="CMR9" w:hAnsi="CMR9" w:cs="CMR9" w:hint="eastAsia"/>
          <w:kern w:val="0"/>
          <w:sz w:val="18"/>
          <w:szCs w:val="18"/>
        </w:rPr>
        <w:t>中，将</w:t>
      </w:r>
      <w:r>
        <w:rPr>
          <w:rFonts w:ascii="CMR9" w:hAnsi="CMR9" w:cs="CMR9" w:hint="eastAsia"/>
          <w:kern w:val="0"/>
          <w:sz w:val="18"/>
          <w:szCs w:val="18"/>
        </w:rPr>
        <w:t>x</w:t>
      </w:r>
      <w:r>
        <w:rPr>
          <w:rFonts w:ascii="CMR9" w:hAnsi="CMR9" w:cs="CMR9" w:hint="eastAsia"/>
          <w:kern w:val="0"/>
          <w:sz w:val="18"/>
          <w:szCs w:val="18"/>
        </w:rPr>
        <w:t>的初始值修改为</w:t>
      </w:r>
      <w:r>
        <w:rPr>
          <w:rFonts w:ascii="CMR9" w:hAnsi="CMR9" w:cs="CMR9" w:hint="eastAsia"/>
          <w:kern w:val="0"/>
          <w:sz w:val="18"/>
          <w:szCs w:val="18"/>
        </w:rPr>
        <w:t>0</w:t>
      </w:r>
      <w:r>
        <w:rPr>
          <w:rFonts w:ascii="CMR9" w:hAnsi="CMR9" w:cs="CMR9" w:hint="eastAsia"/>
          <w:kern w:val="0"/>
          <w:sz w:val="18"/>
          <w:szCs w:val="18"/>
        </w:rPr>
        <w:t>，将语句</w:t>
      </w:r>
      <w:r>
        <w:rPr>
          <w:rFonts w:ascii="CMR9" w:hAnsi="CMR9" w:cs="CMR9" w:hint="eastAsia"/>
          <w:kern w:val="0"/>
          <w:sz w:val="18"/>
          <w:szCs w:val="18"/>
        </w:rPr>
        <w:t>x</w:t>
      </w:r>
      <w:r>
        <w:rPr>
          <w:rFonts w:ascii="CMR9" w:hAnsi="CMR9" w:cs="CMR9"/>
          <w:kern w:val="0"/>
          <w:sz w:val="18"/>
          <w:szCs w:val="18"/>
        </w:rPr>
        <w:t>=x+1</w:t>
      </w:r>
      <w:r>
        <w:rPr>
          <w:rFonts w:ascii="CMR9" w:hAnsi="CMR9" w:cs="CMR9" w:hint="eastAsia"/>
          <w:kern w:val="0"/>
          <w:sz w:val="18"/>
          <w:szCs w:val="18"/>
        </w:rPr>
        <w:t>；修改为</w:t>
      </w:r>
      <w:r>
        <w:rPr>
          <w:rFonts w:ascii="CMR9" w:hAnsi="CMR9" w:cs="CMR9" w:hint="eastAsia"/>
          <w:kern w:val="0"/>
          <w:sz w:val="18"/>
          <w:szCs w:val="18"/>
        </w:rPr>
        <w:t>x=2*x+1;</w:t>
      </w:r>
      <w:r>
        <w:rPr>
          <w:rFonts w:ascii="CMR9" w:hAnsi="CMR9" w:cs="CMR9" w:hint="eastAsia"/>
          <w:kern w:val="0"/>
          <w:sz w:val="18"/>
          <w:szCs w:val="18"/>
        </w:rPr>
        <w:t>其余都不变，即如</w:t>
      </w:r>
      <w:r>
        <w:rPr>
          <w:rFonts w:ascii="CMR9" w:hAnsi="CMR9" w:cs="CMR9" w:hint="eastAsia"/>
          <w:kern w:val="0"/>
          <w:sz w:val="18"/>
          <w:szCs w:val="18"/>
        </w:rPr>
        <w:t>Figure</w:t>
      </w:r>
      <w:r>
        <w:rPr>
          <w:rFonts w:ascii="CMR9" w:hAnsi="CMR9" w:cs="CMR9"/>
          <w:kern w:val="0"/>
          <w:sz w:val="18"/>
          <w:szCs w:val="18"/>
        </w:rPr>
        <w:t xml:space="preserve"> </w:t>
      </w:r>
      <w:r w:rsidR="006612DF">
        <w:rPr>
          <w:rFonts w:ascii="CMR9" w:hAnsi="CMR9" w:cs="CMR9" w:hint="eastAsia"/>
          <w:kern w:val="0"/>
          <w:sz w:val="18"/>
          <w:szCs w:val="18"/>
        </w:rPr>
        <w:t>7</w:t>
      </w:r>
      <w:r>
        <w:rPr>
          <w:rFonts w:ascii="CMR9" w:hAnsi="CMR9" w:cs="CMR9" w:hint="eastAsia"/>
          <w:kern w:val="0"/>
          <w:sz w:val="18"/>
          <w:szCs w:val="18"/>
        </w:rPr>
        <w:t>所示。</w:t>
      </w:r>
    </w:p>
    <w:p w14:paraId="64F10D3E" w14:textId="500CE73E" w:rsidR="00FE4ADE" w:rsidRDefault="00FE4ADE" w:rsidP="00FE4ADE">
      <w:pPr>
        <w:ind w:leftChars="202" w:left="424" w:firstLineChars="1" w:firstLine="2"/>
        <w:jc w:val="center"/>
        <w:rPr>
          <w:rFonts w:ascii="CMR9" w:hAnsi="CMR9" w:cs="CMR9"/>
          <w:kern w:val="0"/>
          <w:sz w:val="18"/>
          <w:szCs w:val="18"/>
        </w:rPr>
      </w:pPr>
      <w:r>
        <w:rPr>
          <w:rFonts w:ascii="CMR9" w:hAnsi="CMR9" w:cs="CMR9" w:hint="eastAsia"/>
          <w:kern w:val="0"/>
          <w:sz w:val="18"/>
          <w:szCs w:val="18"/>
        </w:rPr>
        <w:t>Fig</w:t>
      </w:r>
      <w:r>
        <w:rPr>
          <w:rFonts w:ascii="CMR9" w:hAnsi="CMR9" w:cs="CMR9"/>
          <w:kern w:val="0"/>
          <w:sz w:val="18"/>
          <w:szCs w:val="18"/>
        </w:rPr>
        <w:t xml:space="preserve">. </w:t>
      </w:r>
      <w:r w:rsidR="006612DF">
        <w:rPr>
          <w:rFonts w:ascii="CMR9" w:hAnsi="CMR9" w:cs="CMR9" w:hint="eastAsia"/>
          <w:kern w:val="0"/>
          <w:sz w:val="18"/>
          <w:szCs w:val="18"/>
        </w:rPr>
        <w:t>7</w:t>
      </w:r>
      <w:r>
        <w:rPr>
          <w:rFonts w:ascii="CMR9" w:hAnsi="CMR9" w:cs="CMR9"/>
          <w:kern w:val="0"/>
          <w:sz w:val="18"/>
          <w:szCs w:val="18"/>
        </w:rPr>
        <w:t>. Modified motivation example</w:t>
      </w:r>
    </w:p>
    <w:p w14:paraId="0E95DEF0" w14:textId="77777777" w:rsidR="00FE4ADE" w:rsidRDefault="00FE4ADE" w:rsidP="00FE4ADE">
      <w:pPr>
        <w:ind w:leftChars="202" w:left="424" w:firstLineChars="201" w:firstLine="362"/>
        <w:rPr>
          <w:rFonts w:ascii="宋体" w:eastAsia="宋体" w:hAnsi="宋体"/>
          <w:kern w:val="0"/>
          <w:sz w:val="18"/>
          <w:szCs w:val="18"/>
        </w:rPr>
      </w:pPr>
      <w:r>
        <w:rPr>
          <w:rFonts w:ascii="CMR9" w:hAnsi="CMR9" w:cs="CMR9" w:hint="eastAsia"/>
          <w:kern w:val="0"/>
          <w:sz w:val="18"/>
          <w:szCs w:val="18"/>
        </w:rPr>
        <w:t>第一遍分析只含</w:t>
      </w:r>
      <w:r>
        <w:rPr>
          <w:rFonts w:ascii="CMR9" w:hAnsi="CMR9" w:cs="CMR9" w:hint="eastAsia"/>
          <w:kern w:val="0"/>
          <w:sz w:val="18"/>
          <w:szCs w:val="18"/>
        </w:rPr>
        <w:t>x</w:t>
      </w:r>
      <w:r>
        <w:rPr>
          <w:rFonts w:ascii="CMR9" w:hAnsi="CMR9" w:cs="CMR9" w:hint="eastAsia"/>
          <w:kern w:val="0"/>
          <w:sz w:val="18"/>
          <w:szCs w:val="18"/>
        </w:rPr>
        <w:t>的程序，依然可以得到循环头</w:t>
      </w:r>
      <m:oMath>
        <m:sSubSup>
          <m:sSubSupPr>
            <m:ctrlPr>
              <w:rPr>
                <w:rFonts w:ascii="Cambria Math" w:hAnsi="Cambria Math" w:cs="CMR9"/>
                <w:i/>
                <w:kern w:val="0"/>
                <w:sz w:val="18"/>
                <w:szCs w:val="18"/>
              </w:rPr>
            </m:ctrlPr>
          </m:sSubSupPr>
          <m:e>
            <m:r>
              <w:rPr>
                <w:rFonts w:ascii="Cambria Math" w:hAnsi="Cambria Math" w:cs="CMR9" w:hint="eastAsia"/>
                <w:kern w:val="0"/>
                <w:sz w:val="18"/>
                <w:szCs w:val="18"/>
              </w:rPr>
              <m:t>Inv</m:t>
            </m:r>
          </m:e>
          <m:sub>
            <m:r>
              <w:rPr>
                <w:rFonts w:ascii="Cambria Math" w:hAnsi="Cambria Math" w:cs="CMR9"/>
                <w:kern w:val="0"/>
                <w:sz w:val="18"/>
                <w:szCs w:val="18"/>
              </w:rPr>
              <m:t>0</m:t>
            </m:r>
          </m:sub>
          <m:sup>
            <m:r>
              <w:rPr>
                <w:rFonts w:ascii="Cambria Math" w:hAnsi="Cambria Math" w:cs="CMR9" w:hint="eastAsia"/>
                <w:kern w:val="0"/>
                <w:sz w:val="18"/>
                <w:szCs w:val="18"/>
              </w:rPr>
              <m:t>#</m:t>
            </m:r>
          </m:sup>
        </m:sSubSup>
        <m:r>
          <w:rPr>
            <w:rFonts w:ascii="Cambria Math" w:hAnsi="Cambria Math" w:cs="CMR9"/>
            <w:kern w:val="0"/>
            <w:sz w:val="18"/>
            <w:szCs w:val="18"/>
          </w:rPr>
          <m:t>={x=[</m:t>
        </m:r>
        <m:r>
          <w:rPr>
            <w:rFonts w:ascii="Cambria Math" w:hAnsi="Cambria Math" w:cs="CMR9" w:hint="eastAsia"/>
            <w:kern w:val="0"/>
            <w:sz w:val="18"/>
            <w:szCs w:val="18"/>
          </w:rPr>
          <m:t>0</m:t>
        </m:r>
        <m:r>
          <w:rPr>
            <w:rFonts w:ascii="Cambria Math" w:hAnsi="Cambria Math" w:cs="CMR9"/>
            <w:kern w:val="0"/>
            <w:sz w:val="18"/>
            <w:szCs w:val="18"/>
          </w:rPr>
          <m:t>,</m:t>
        </m:r>
        <m:r>
          <w:rPr>
            <w:rFonts w:ascii="Cambria Math" w:hAnsi="Cambria Math" w:cs="CMR9" w:hint="eastAsia"/>
            <w:kern w:val="0"/>
            <w:sz w:val="18"/>
            <w:szCs w:val="18"/>
          </w:rPr>
          <m:t>20</m:t>
        </m:r>
        <m:r>
          <w:rPr>
            <w:rFonts w:ascii="Cambria Math" w:hAnsi="Cambria Math" w:cs="CMR9"/>
            <w:kern w:val="0"/>
            <w:sz w:val="18"/>
            <w:szCs w:val="18"/>
          </w:rPr>
          <m:t>]}</m:t>
        </m:r>
      </m:oMath>
      <w:r>
        <w:rPr>
          <w:rFonts w:ascii="CMR9" w:hAnsi="CMR9" w:cs="CMR9" w:hint="eastAsia"/>
          <w:kern w:val="0"/>
          <w:sz w:val="18"/>
          <w:szCs w:val="18"/>
        </w:rPr>
        <w:t>，即程序点</w:t>
      </w:r>
      <w:r w:rsidRPr="004A45F4">
        <w:rPr>
          <w:rFonts w:ascii="宋体" w:eastAsia="宋体" w:hAnsi="宋体" w:hint="eastAsia"/>
          <w:sz w:val="18"/>
        </w:rPr>
        <w:t>①</w:t>
      </w:r>
      <w:r>
        <w:rPr>
          <w:rFonts w:ascii="宋体" w:eastAsia="宋体" w:hAnsi="宋体" w:hint="eastAsia"/>
        </w:rPr>
        <w:t>处</w:t>
      </w:r>
      <m:oMath>
        <m:r>
          <w:rPr>
            <w:rFonts w:ascii="Cambria Math" w:hAnsi="Cambria Math" w:cs="CMR9"/>
            <w:kern w:val="0"/>
            <w:sz w:val="18"/>
            <w:szCs w:val="18"/>
          </w:rPr>
          <m:t>x=[</m:t>
        </m:r>
        <m:r>
          <w:rPr>
            <w:rFonts w:ascii="Cambria Math" w:hAnsi="Cambria Math" w:cs="CMR9" w:hint="eastAsia"/>
            <w:kern w:val="0"/>
            <w:sz w:val="18"/>
            <w:szCs w:val="18"/>
          </w:rPr>
          <m:t>0</m:t>
        </m:r>
        <m:r>
          <w:rPr>
            <w:rFonts w:ascii="Cambria Math" w:hAnsi="Cambria Math" w:cs="CMR9"/>
            <w:kern w:val="0"/>
            <w:sz w:val="18"/>
            <w:szCs w:val="18"/>
          </w:rPr>
          <m:t>,</m:t>
        </m:r>
        <m:r>
          <w:rPr>
            <w:rFonts w:ascii="Cambria Math" w:hAnsi="Cambria Math" w:cs="CMR9" w:hint="eastAsia"/>
            <w:kern w:val="0"/>
            <w:sz w:val="18"/>
            <w:szCs w:val="18"/>
          </w:rPr>
          <m:t>20</m:t>
        </m:r>
        <m:r>
          <w:rPr>
            <w:rFonts w:ascii="Cambria Math" w:hAnsi="Cambria Math" w:cs="CMR9"/>
            <w:kern w:val="0"/>
            <w:sz w:val="18"/>
            <w:szCs w:val="18"/>
          </w:rPr>
          <m:t>]</m:t>
        </m:r>
      </m:oMath>
      <w:r>
        <w:rPr>
          <w:rFonts w:ascii="宋体" w:eastAsia="宋体" w:hAnsi="宋体" w:hint="eastAsia"/>
          <w:kern w:val="0"/>
          <w:sz w:val="18"/>
          <w:szCs w:val="18"/>
        </w:rPr>
        <w:t>，程序点②处</w:t>
      </w:r>
      <m:oMath>
        <m:r>
          <w:rPr>
            <w:rFonts w:ascii="Cambria Math" w:hAnsi="Cambria Math" w:cs="CMR9"/>
            <w:kern w:val="0"/>
            <w:sz w:val="18"/>
            <w:szCs w:val="18"/>
          </w:rPr>
          <m:t>x=[</m:t>
        </m:r>
        <m:r>
          <w:rPr>
            <w:rFonts w:ascii="Cambria Math" w:hAnsi="Cambria Math" w:cs="CMR9" w:hint="eastAsia"/>
            <w:kern w:val="0"/>
            <w:sz w:val="18"/>
            <w:szCs w:val="18"/>
          </w:rPr>
          <m:t>1</m:t>
        </m:r>
        <m:r>
          <w:rPr>
            <w:rFonts w:ascii="Cambria Math" w:hAnsi="Cambria Math" w:cs="CMR9"/>
            <w:kern w:val="0"/>
            <w:sz w:val="18"/>
            <w:szCs w:val="18"/>
          </w:rPr>
          <m:t>,</m:t>
        </m:r>
        <m:r>
          <w:rPr>
            <w:rFonts w:ascii="Cambria Math" w:hAnsi="Cambria Math" w:cs="CMR9" w:hint="eastAsia"/>
            <w:kern w:val="0"/>
            <w:sz w:val="18"/>
            <w:szCs w:val="18"/>
          </w:rPr>
          <m:t>41</m:t>
        </m:r>
        <m:r>
          <w:rPr>
            <w:rFonts w:ascii="Cambria Math" w:hAnsi="Cambria Math" w:cs="CMR9"/>
            <w:kern w:val="0"/>
            <w:sz w:val="18"/>
            <w:szCs w:val="18"/>
          </w:rPr>
          <m:t>]</m:t>
        </m:r>
      </m:oMath>
      <w:r>
        <w:rPr>
          <w:rFonts w:ascii="宋体" w:eastAsia="宋体" w:hAnsi="宋体" w:hint="eastAsia"/>
          <w:kern w:val="0"/>
          <w:sz w:val="18"/>
          <w:szCs w:val="18"/>
        </w:rPr>
        <w:t>。此时基于上述策略将</w:t>
      </w:r>
      <w:r w:rsidRPr="004A45F4">
        <w:rPr>
          <w:rFonts w:ascii="宋体" w:eastAsia="宋体" w:hAnsi="宋体" w:hint="eastAsia"/>
          <w:sz w:val="18"/>
        </w:rPr>
        <w:t>①</w:t>
      </w:r>
      <w:r>
        <w:rPr>
          <w:rFonts w:ascii="宋体" w:eastAsia="宋体" w:hAnsi="宋体" w:hint="eastAsia"/>
        </w:rPr>
        <w:t>和</w:t>
      </w:r>
      <w:r>
        <w:rPr>
          <w:rFonts w:ascii="宋体" w:eastAsia="宋体" w:hAnsi="宋体" w:hint="eastAsia"/>
          <w:kern w:val="0"/>
          <w:sz w:val="18"/>
          <w:szCs w:val="18"/>
        </w:rPr>
        <w:t>②处语句Relaxing成：</w:t>
      </w:r>
    </w:p>
    <w:p w14:paraId="269667BE" w14:textId="63520088" w:rsidR="00FE4ADE" w:rsidRDefault="00FE4ADE" w:rsidP="00FE4ADE">
      <w:r w:rsidRPr="004A45F4">
        <w:rPr>
          <w:rFonts w:ascii="宋体" w:eastAsia="宋体" w:hAnsi="宋体" w:hint="eastAsia"/>
        </w:rPr>
        <w:t xml:space="preserve"> </w:t>
      </w:r>
      <w:r>
        <w:t xml:space="preserve">           </w:t>
      </w:r>
      <w:r w:rsidR="00D40DDF">
        <w:t xml:space="preserve"> </w:t>
      </w:r>
      <w:r>
        <w:t xml:space="preserve"> </w:t>
      </w:r>
      <w:r w:rsidR="00D40DDF">
        <w:t xml:space="preserve">   </w:t>
      </w:r>
      <w:r>
        <w:t xml:space="preserve"> </w:t>
      </w:r>
      <w:r w:rsidRPr="004A45F4">
        <w:rPr>
          <w:sz w:val="18"/>
        </w:rPr>
        <w:t>①</w:t>
      </w:r>
      <w:r>
        <w:t>x=x</w:t>
      </w:r>
      <w:proofErr w:type="gramStart"/>
      <w:r>
        <w:t>+</w:t>
      </w:r>
      <w:r>
        <w:rPr>
          <w:rFonts w:hint="eastAsia"/>
        </w:rPr>
        <w:t>[</w:t>
      </w:r>
      <w:proofErr w:type="gramEnd"/>
      <w:r>
        <w:rPr>
          <w:rFonts w:hint="eastAsia"/>
        </w:rPr>
        <w:t>1,21]</w:t>
      </w:r>
      <w:r>
        <w:t>;</w:t>
      </w:r>
    </w:p>
    <w:p w14:paraId="7316B398" w14:textId="5BEB4150" w:rsidR="00FE4ADE" w:rsidRDefault="00FE4ADE" w:rsidP="00FE4ADE">
      <w:r>
        <w:t xml:space="preserve">            </w:t>
      </w:r>
      <w:r w:rsidR="00D40DDF">
        <w:t xml:space="preserve"> </w:t>
      </w:r>
      <w:r>
        <w:t xml:space="preserve"> </w:t>
      </w:r>
      <w:r w:rsidR="00D40DDF">
        <w:t xml:space="preserve">   </w:t>
      </w:r>
      <w:r>
        <w:t xml:space="preserve"> </w:t>
      </w:r>
      <w:r>
        <w:rPr>
          <w:rFonts w:ascii="宋体" w:eastAsia="宋体" w:hAnsi="宋体" w:hint="eastAsia"/>
        </w:rPr>
        <w:t>②</w:t>
      </w:r>
      <w:r>
        <w:t>y=y+[1,41];</w:t>
      </w:r>
    </w:p>
    <w:p w14:paraId="48F4CAAD" w14:textId="77777777" w:rsidR="00FE4ADE"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再基于</w:t>
      </w:r>
      <w:r>
        <w:rPr>
          <w:rFonts w:ascii="CMR9" w:hAnsi="CMR9" w:cs="CMR9" w:hint="eastAsia"/>
          <w:kern w:val="0"/>
          <w:sz w:val="18"/>
          <w:szCs w:val="18"/>
        </w:rPr>
        <w:t>Polyhedron</w:t>
      </w:r>
      <w:r>
        <w:rPr>
          <w:rFonts w:ascii="CMR9" w:hAnsi="CMR9" w:cs="CMR9" w:hint="eastAsia"/>
          <w:kern w:val="0"/>
          <w:sz w:val="18"/>
          <w:szCs w:val="18"/>
        </w:rPr>
        <w:t>抽象域和带加宽的</w:t>
      </w:r>
      <w:r>
        <w:rPr>
          <w:rFonts w:ascii="CMR9" w:hAnsi="CMR9" w:cs="CMR9" w:hint="eastAsia"/>
          <w:kern w:val="0"/>
          <w:sz w:val="18"/>
          <w:szCs w:val="18"/>
        </w:rPr>
        <w:t>Kleene</w:t>
      </w:r>
      <w:r>
        <w:rPr>
          <w:rFonts w:ascii="CMR9" w:hAnsi="CMR9" w:cs="CMR9" w:hint="eastAsia"/>
          <w:kern w:val="0"/>
          <w:sz w:val="18"/>
          <w:szCs w:val="18"/>
        </w:rPr>
        <w:t>迭代策略可以得到循环入口点的</w:t>
      </w:r>
      <w:r>
        <w:rPr>
          <w:rFonts w:ascii="CMR9" w:hAnsi="CMR9" w:cs="CMR9" w:hint="eastAsia"/>
          <w:kern w:val="0"/>
          <w:sz w:val="18"/>
          <w:szCs w:val="18"/>
        </w:rPr>
        <w:t>x</w:t>
      </w:r>
      <w:r>
        <w:rPr>
          <w:rFonts w:ascii="CMR9" w:hAnsi="CMR9" w:cs="CMR9" w:hint="eastAsia"/>
          <w:kern w:val="0"/>
          <w:sz w:val="18"/>
          <w:szCs w:val="18"/>
        </w:rPr>
        <w:t>、</w:t>
      </w:r>
      <w:r>
        <w:rPr>
          <w:rFonts w:ascii="CMR9" w:hAnsi="CMR9" w:cs="CMR9" w:hint="eastAsia"/>
          <w:kern w:val="0"/>
          <w:sz w:val="18"/>
          <w:szCs w:val="18"/>
        </w:rPr>
        <w:t>y</w:t>
      </w:r>
      <w:r>
        <w:rPr>
          <w:rFonts w:ascii="CMR9" w:hAnsi="CMR9" w:cs="CMR9" w:hint="eastAsia"/>
          <w:kern w:val="0"/>
          <w:sz w:val="18"/>
          <w:szCs w:val="18"/>
        </w:rPr>
        <w:t>之间的如下线性约束关系</w:t>
      </w:r>
      <w:r>
        <w:rPr>
          <w:rFonts w:ascii="CMR9" w:hAnsi="CMR9" w:cs="CMR9" w:hint="eastAsia"/>
          <w:kern w:val="0"/>
          <w:sz w:val="18"/>
          <w:szCs w:val="18"/>
        </w:rPr>
        <w:t>,</w:t>
      </w:r>
      <w:r>
        <w:rPr>
          <w:rFonts w:ascii="CMR9" w:hAnsi="CMR9" w:cs="CMR9" w:hint="eastAsia"/>
          <w:kern w:val="0"/>
          <w:sz w:val="18"/>
          <w:szCs w:val="18"/>
        </w:rPr>
        <w:t>进一步可得变量</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的有穷边界：</w:t>
      </w:r>
    </w:p>
    <w:p w14:paraId="72101D72" w14:textId="77777777" w:rsidR="00FE4ADE" w:rsidRDefault="00FE4ADE" w:rsidP="00FE4ADE">
      <w:pPr>
        <w:ind w:leftChars="202" w:left="424" w:firstLineChars="901" w:firstLine="1622"/>
        <w:rPr>
          <w:rFonts w:ascii="CMR9" w:hAnsi="CMR9" w:cs="CMR9"/>
          <w:kern w:val="0"/>
          <w:sz w:val="18"/>
          <w:szCs w:val="18"/>
        </w:rPr>
      </w:pPr>
      <w:r>
        <w:rPr>
          <w:rFonts w:ascii="CMR9" w:hAnsi="CMR9" w:cs="CMR9"/>
          <w:kern w:val="0"/>
          <w:sz w:val="18"/>
          <w:szCs w:val="18"/>
        </w:rPr>
        <w:t>{x&gt;=0;-x+20&gt;=0; -x+21y&gt;=0; 41x-y&gt;=0}</w:t>
      </w:r>
      <w:r>
        <w:rPr>
          <w:rFonts w:ascii="CMR9" w:hAnsi="CMR9" w:cs="CMR9" w:hint="eastAsia"/>
          <w:kern w:val="0"/>
          <w:sz w:val="18"/>
          <w:szCs w:val="18"/>
        </w:rPr>
        <w:t>。</w:t>
      </w:r>
    </w:p>
    <w:p w14:paraId="6F468D01" w14:textId="77777777" w:rsidR="00FE4ADE" w:rsidRPr="00380949" w:rsidRDefault="00FE4ADE" w:rsidP="00FE4ADE">
      <w:pPr>
        <w:ind w:leftChars="202" w:left="424" w:firstLineChars="201" w:firstLine="362"/>
        <w:rPr>
          <w:rFonts w:ascii="CMR9" w:hAnsi="CMR9" w:cs="CMR9"/>
          <w:kern w:val="0"/>
          <w:sz w:val="18"/>
          <w:szCs w:val="18"/>
        </w:rPr>
      </w:pPr>
      <w:r>
        <w:rPr>
          <w:rFonts w:ascii="CMR9" w:hAnsi="CMR9" w:cs="CMR9" w:hint="eastAsia"/>
          <w:kern w:val="0"/>
          <w:sz w:val="18"/>
          <w:szCs w:val="18"/>
        </w:rPr>
        <w:t>当</w:t>
      </w:r>
      <w:r>
        <w:rPr>
          <w:rFonts w:ascii="CMR9" w:hAnsi="CMR9" w:cs="CMR9" w:hint="eastAsia"/>
          <w:kern w:val="0"/>
          <w:sz w:val="18"/>
          <w:szCs w:val="18"/>
        </w:rPr>
        <w:t>Case</w:t>
      </w:r>
      <w:r>
        <w:rPr>
          <w:rFonts w:ascii="CMR9" w:hAnsi="CMR9" w:cs="CMR9"/>
          <w:kern w:val="0"/>
          <w:sz w:val="18"/>
          <w:szCs w:val="18"/>
        </w:rPr>
        <w:t xml:space="preserve"> </w:t>
      </w:r>
      <w:r>
        <w:rPr>
          <w:rFonts w:ascii="CMR9" w:hAnsi="CMR9" w:cs="CMR9" w:hint="eastAsia"/>
          <w:kern w:val="0"/>
          <w:sz w:val="18"/>
          <w:szCs w:val="18"/>
        </w:rPr>
        <w:t>1</w:t>
      </w:r>
      <w:r>
        <w:rPr>
          <w:rFonts w:ascii="CMR9" w:hAnsi="CMR9" w:cs="CMR9" w:hint="eastAsia"/>
          <w:kern w:val="0"/>
          <w:sz w:val="18"/>
          <w:szCs w:val="18"/>
        </w:rPr>
        <w:t>和</w:t>
      </w:r>
      <w:r>
        <w:rPr>
          <w:rFonts w:ascii="CMR9" w:hAnsi="CMR9" w:cs="CMR9" w:hint="eastAsia"/>
          <w:kern w:val="0"/>
          <w:sz w:val="18"/>
          <w:szCs w:val="18"/>
        </w:rPr>
        <w:t>Case</w:t>
      </w:r>
      <w:r>
        <w:rPr>
          <w:rFonts w:ascii="CMR9" w:hAnsi="CMR9" w:cs="CMR9"/>
          <w:kern w:val="0"/>
          <w:sz w:val="18"/>
          <w:szCs w:val="18"/>
        </w:rPr>
        <w:t xml:space="preserve"> </w:t>
      </w:r>
      <w:r>
        <w:rPr>
          <w:rFonts w:ascii="CMR9" w:hAnsi="CMR9" w:cs="CMR9" w:hint="eastAsia"/>
          <w:kern w:val="0"/>
          <w:sz w:val="18"/>
          <w:szCs w:val="18"/>
        </w:rPr>
        <w:t>2</w:t>
      </w:r>
      <w:r>
        <w:rPr>
          <w:rFonts w:ascii="CMR9" w:hAnsi="CMR9" w:cs="CMR9" w:hint="eastAsia"/>
          <w:kern w:val="0"/>
          <w:sz w:val="18"/>
          <w:szCs w:val="18"/>
        </w:rPr>
        <w:t>的条件都不能满足时，则可以考虑每次单独分析每条语句的不变式，即套用接下来的</w:t>
      </w:r>
      <w:r>
        <w:rPr>
          <w:rFonts w:ascii="CMR9" w:hAnsi="CMR9" w:cs="CMR9" w:hint="eastAsia"/>
          <w:kern w:val="0"/>
          <w:sz w:val="18"/>
          <w:szCs w:val="18"/>
        </w:rPr>
        <w:t>Relaxing</w:t>
      </w:r>
      <w:r>
        <w:rPr>
          <w:rFonts w:ascii="CMR9" w:hAnsi="CMR9" w:cs="CMR9"/>
          <w:kern w:val="0"/>
          <w:sz w:val="18"/>
          <w:szCs w:val="18"/>
        </w:rPr>
        <w:t xml:space="preserve"> </w:t>
      </w:r>
      <w:r>
        <w:rPr>
          <w:rFonts w:ascii="CMR9" w:hAnsi="CMR9" w:cs="CMR9" w:hint="eastAsia"/>
          <w:kern w:val="0"/>
          <w:sz w:val="18"/>
          <w:szCs w:val="18"/>
        </w:rPr>
        <w:t>模版。</w:t>
      </w:r>
      <w:r w:rsidRPr="00380949">
        <w:rPr>
          <w:rFonts w:ascii="CMR9" w:hAnsi="CMR9" w:cs="CMR9" w:hint="eastAsia"/>
          <w:kern w:val="0"/>
          <w:sz w:val="18"/>
          <w:szCs w:val="18"/>
        </w:rPr>
        <w:t xml:space="preserve"> </w:t>
      </w:r>
    </w:p>
    <w:p w14:paraId="009C6377" w14:textId="77777777" w:rsidR="00FE4ADE" w:rsidRDefault="00FE4ADE" w:rsidP="00FE4ADE">
      <w:pPr>
        <w:ind w:leftChars="202" w:left="424" w:firstLineChars="1" w:firstLine="2"/>
        <w:rPr>
          <w:rFonts w:ascii="CMR9" w:hAnsi="CMR9" w:cs="CMR9"/>
          <w:kern w:val="0"/>
          <w:sz w:val="18"/>
          <w:szCs w:val="18"/>
        </w:rPr>
      </w:pPr>
      <w:r>
        <w:rPr>
          <w:rFonts w:ascii="CMR9" w:hAnsi="CMR9" w:cs="CMR9" w:hint="eastAsia"/>
          <w:kern w:val="0"/>
          <w:sz w:val="18"/>
          <w:szCs w:val="18"/>
        </w:rPr>
        <w:t>（</w:t>
      </w:r>
      <w:r>
        <w:rPr>
          <w:rFonts w:ascii="CMR9" w:hAnsi="CMR9" w:cs="CMR9" w:hint="eastAsia"/>
          <w:kern w:val="0"/>
          <w:sz w:val="18"/>
          <w:szCs w:val="18"/>
        </w:rPr>
        <w:t>3</w:t>
      </w:r>
      <w:r>
        <w:rPr>
          <w:rFonts w:ascii="CMR9" w:hAnsi="CMR9" w:cs="CMR9" w:hint="eastAsia"/>
          <w:kern w:val="0"/>
          <w:sz w:val="18"/>
          <w:szCs w:val="18"/>
        </w:rPr>
        <w:t>）单变量区间系数赋值语句</w:t>
      </w:r>
    </w:p>
    <w:p w14:paraId="0AA088B4" w14:textId="77777777" w:rsidR="00FE4ADE" w:rsidRPr="004967A3" w:rsidRDefault="00FE4ADE" w:rsidP="00FE4ADE">
      <w:pPr>
        <w:ind w:leftChars="202" w:left="424" w:firstLineChars="201" w:firstLine="362"/>
        <w:rPr>
          <w:rFonts w:ascii="CMR9" w:hAnsi="CMR9" w:cs="CMR9"/>
          <w:kern w:val="0"/>
          <w:sz w:val="18"/>
          <w:szCs w:val="18"/>
        </w:rPr>
      </w:pPr>
      <w:r w:rsidRPr="004967A3">
        <w:rPr>
          <w:rFonts w:ascii="CMR9" w:hAnsi="CMR9" w:cs="CMR9" w:hint="eastAsia"/>
          <w:kern w:val="0"/>
          <w:sz w:val="18"/>
          <w:szCs w:val="18"/>
        </w:rPr>
        <w:t>在程序中，如果循环体中的赋值语句是可逆的，低层变量都是有界的，这时可以将</w:t>
      </w:r>
      <w:proofErr w:type="gramStart"/>
      <w:r w:rsidRPr="004967A3">
        <w:rPr>
          <w:rFonts w:ascii="CMR9" w:hAnsi="CMR9" w:cs="CMR9" w:hint="eastAsia"/>
          <w:kern w:val="0"/>
          <w:sz w:val="18"/>
          <w:szCs w:val="18"/>
        </w:rPr>
        <w:t>除左值变量</w:t>
      </w:r>
      <w:proofErr w:type="gramEnd"/>
      <w:r w:rsidRPr="004967A3">
        <w:rPr>
          <w:rFonts w:ascii="CMR9" w:hAnsi="CMR9" w:cs="CMR9" w:hint="eastAsia"/>
          <w:kern w:val="0"/>
          <w:sz w:val="18"/>
          <w:szCs w:val="18"/>
        </w:rPr>
        <w:t>以外的其余变量</w:t>
      </w:r>
      <w:r w:rsidRPr="004967A3">
        <w:rPr>
          <w:rFonts w:ascii="CMR9" w:hAnsi="CMR9" w:cs="CMR9" w:hint="eastAsia"/>
          <w:kern w:val="0"/>
          <w:sz w:val="18"/>
          <w:szCs w:val="18"/>
        </w:rPr>
        <w:t>R</w:t>
      </w:r>
      <w:r w:rsidRPr="004967A3">
        <w:rPr>
          <w:rFonts w:ascii="CMR9" w:hAnsi="CMR9" w:cs="CMR9"/>
          <w:kern w:val="0"/>
          <w:sz w:val="18"/>
          <w:szCs w:val="18"/>
        </w:rPr>
        <w:t>ela</w:t>
      </w:r>
      <w:r w:rsidRPr="004967A3">
        <w:rPr>
          <w:rFonts w:ascii="CMR9" w:hAnsi="CMR9" w:cs="CMR9" w:hint="eastAsia"/>
          <w:kern w:val="0"/>
          <w:sz w:val="18"/>
          <w:szCs w:val="18"/>
        </w:rPr>
        <w:t>xing</w:t>
      </w:r>
      <w:r w:rsidRPr="004967A3">
        <w:rPr>
          <w:rFonts w:ascii="CMR9" w:hAnsi="CMR9" w:cs="CMR9" w:hint="eastAsia"/>
          <w:kern w:val="0"/>
          <w:sz w:val="18"/>
          <w:szCs w:val="18"/>
        </w:rPr>
        <w:t>成区间，从而得到一个单变量区间系数的赋值语句形式：</w:t>
      </w:r>
    </w:p>
    <w:p w14:paraId="4BA904E8" w14:textId="77777777" w:rsidR="00FE4ADE" w:rsidRDefault="00FE4ADE" w:rsidP="00FE4ADE">
      <w:pPr>
        <w:ind w:leftChars="202" w:left="424" w:firstLineChars="1501" w:firstLine="2702"/>
        <w:rPr>
          <w:rFonts w:ascii="CMR9" w:hAnsi="CMR9" w:cs="CMR9"/>
          <w:kern w:val="0"/>
          <w:sz w:val="18"/>
          <w:szCs w:val="18"/>
        </w:rPr>
      </w:pP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w:t>
      </w:r>
      <w:r>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为区间常量）</w:t>
      </w:r>
    </w:p>
    <w:p w14:paraId="2E2E215F" w14:textId="77777777" w:rsidR="00FE4ADE" w:rsidRDefault="00FE4ADE" w:rsidP="00FE4ADE">
      <w:pPr>
        <w:pStyle w:val="a5"/>
        <w:ind w:leftChars="202" w:left="424" w:firstLineChars="201" w:firstLine="362"/>
        <w:rPr>
          <w:rFonts w:ascii="CMR9" w:hAnsi="CMR9" w:cs="CMR9"/>
          <w:kern w:val="0"/>
          <w:sz w:val="18"/>
          <w:szCs w:val="18"/>
        </w:rPr>
      </w:pPr>
      <w:r w:rsidRPr="004967A3">
        <w:rPr>
          <w:rFonts w:ascii="CMR9" w:hAnsi="CMR9" w:cs="CMR9" w:hint="eastAsia"/>
          <w:kern w:val="0"/>
          <w:sz w:val="18"/>
          <w:szCs w:val="18"/>
        </w:rPr>
        <w:t>在该赋值语句形式中，如果</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sidRPr="004967A3">
        <w:rPr>
          <w:rFonts w:ascii="CMR9" w:hAnsi="CMR9" w:cs="CMR9" w:hint="eastAsia"/>
          <w:kern w:val="0"/>
          <w:sz w:val="18"/>
          <w:szCs w:val="18"/>
        </w:rPr>
        <w:t>不是</w:t>
      </w:r>
      <w:r w:rsidRPr="004967A3">
        <w:rPr>
          <w:rFonts w:ascii="CMR9" w:hAnsi="CMR9" w:cs="CMR9" w:hint="eastAsia"/>
          <w:kern w:val="0"/>
          <w:sz w:val="18"/>
          <w:szCs w:val="18"/>
        </w:rPr>
        <w:t xml:space="preserve"> 1</w:t>
      </w:r>
      <w:r>
        <w:rPr>
          <w:rFonts w:ascii="CMR9" w:hAnsi="CMR9" w:cs="CMR9" w:hint="eastAsia"/>
          <w:kern w:val="0"/>
          <w:sz w:val="18"/>
          <w:szCs w:val="18"/>
        </w:rPr>
        <w:t>、</w:t>
      </w:r>
      <w:r>
        <w:rPr>
          <w:rFonts w:ascii="CMR9" w:hAnsi="CMR9" w:cs="CMR9" w:hint="eastAsia"/>
          <w:kern w:val="0"/>
          <w:sz w:val="18"/>
          <w:szCs w:val="18"/>
        </w:rPr>
        <w:t>-1</w:t>
      </w:r>
      <w:r>
        <w:rPr>
          <w:rFonts w:ascii="CMR9" w:hAnsi="CMR9" w:cs="CMR9" w:hint="eastAsia"/>
          <w:kern w:val="0"/>
          <w:sz w:val="18"/>
          <w:szCs w:val="18"/>
        </w:rPr>
        <w:t>、</w:t>
      </w:r>
      <w:r>
        <w:rPr>
          <w:rFonts w:ascii="CMR9" w:hAnsi="CMR9" w:cs="CMR9" w:hint="eastAsia"/>
          <w:kern w:val="0"/>
          <w:sz w:val="18"/>
          <w:szCs w:val="18"/>
        </w:rPr>
        <w:t>0</w:t>
      </w:r>
      <w:r>
        <w:rPr>
          <w:rFonts w:ascii="CMR9" w:hAnsi="CMR9" w:cs="CMR9" w:hint="eastAsia"/>
          <w:kern w:val="0"/>
          <w:sz w:val="18"/>
          <w:szCs w:val="18"/>
        </w:rPr>
        <w:t>等</w:t>
      </w:r>
      <w:r w:rsidRPr="004967A3">
        <w:rPr>
          <w:rFonts w:ascii="CMR9" w:hAnsi="CMR9" w:cs="CMR9" w:hint="eastAsia"/>
          <w:kern w:val="0"/>
          <w:sz w:val="18"/>
          <w:szCs w:val="18"/>
        </w:rPr>
        <w:t>常数</w:t>
      </w:r>
      <w:r>
        <w:rPr>
          <w:rFonts w:ascii="CMR9" w:hAnsi="CMR9" w:cs="CMR9" w:hint="eastAsia"/>
          <w:kern w:val="0"/>
          <w:sz w:val="18"/>
          <w:szCs w:val="18"/>
        </w:rPr>
        <w:t>时</w:t>
      </w:r>
      <w:r w:rsidRPr="004967A3">
        <w:rPr>
          <w:rFonts w:ascii="CMR9" w:hAnsi="CMR9" w:cs="CMR9" w:hint="eastAsia"/>
          <w:kern w:val="0"/>
          <w:sz w:val="18"/>
          <w:szCs w:val="18"/>
        </w:rPr>
        <w:t>，则</w:t>
      </w:r>
      <m:oMath>
        <m:r>
          <w:rPr>
            <w:rFonts w:ascii="Cambria Math" w:hAnsi="Cambria Math" w:cs="CMR9" w:hint="eastAsia"/>
            <w:kern w:val="0"/>
            <w:sz w:val="18"/>
            <w:szCs w:val="18"/>
          </w:rPr>
          <m:t>V</m:t>
        </m:r>
      </m:oMath>
      <w:r w:rsidRPr="004967A3">
        <w:rPr>
          <w:rFonts w:ascii="CMR9" w:hAnsi="CMR9" w:cs="CMR9" w:hint="eastAsia"/>
          <w:kern w:val="0"/>
          <w:sz w:val="18"/>
          <w:szCs w:val="18"/>
        </w:rPr>
        <w:t>和循环迭代次数总是存在指数关系，此时基于</w:t>
      </w:r>
      <w:r w:rsidRPr="004967A3">
        <w:rPr>
          <w:rFonts w:ascii="CMR9" w:hAnsi="CMR9" w:cs="CMR9" w:hint="eastAsia"/>
          <w:kern w:val="0"/>
          <w:sz w:val="18"/>
          <w:szCs w:val="18"/>
        </w:rPr>
        <w:t>Polyhedron</w:t>
      </w:r>
      <w:r w:rsidRPr="004967A3">
        <w:rPr>
          <w:rFonts w:ascii="CMR9" w:hAnsi="CMR9" w:cs="CMR9" w:hint="eastAsia"/>
          <w:kern w:val="0"/>
          <w:sz w:val="18"/>
          <w:szCs w:val="18"/>
        </w:rPr>
        <w:t>和</w:t>
      </w:r>
      <w:r w:rsidRPr="004967A3">
        <w:rPr>
          <w:rFonts w:ascii="CMR9" w:hAnsi="CMR9" w:cs="CMR9" w:hint="eastAsia"/>
          <w:kern w:val="0"/>
          <w:sz w:val="18"/>
          <w:szCs w:val="18"/>
        </w:rPr>
        <w:t>Kleene</w:t>
      </w:r>
      <w:r w:rsidRPr="004967A3">
        <w:rPr>
          <w:rFonts w:ascii="CMR9" w:hAnsi="CMR9" w:cs="CMR9" w:hint="eastAsia"/>
          <w:kern w:val="0"/>
          <w:sz w:val="18"/>
          <w:szCs w:val="18"/>
        </w:rPr>
        <w:t>迭代策略在通常情况下已经不能得到有界的值范围，故本文试图用基于通项公式求解的方式快速获得变量</w:t>
      </w:r>
      <m:oMath>
        <m:r>
          <w:rPr>
            <w:rFonts w:ascii="Cambria Math" w:hAnsi="Cambria Math" w:cs="CMR9" w:hint="eastAsia"/>
            <w:kern w:val="0"/>
            <w:sz w:val="18"/>
            <w:szCs w:val="18"/>
          </w:rPr>
          <m:t>V</m:t>
        </m:r>
      </m:oMath>
      <w:r w:rsidRPr="004967A3">
        <w:rPr>
          <w:rFonts w:ascii="CMR9" w:hAnsi="CMR9" w:cs="CMR9" w:hint="eastAsia"/>
          <w:kern w:val="0"/>
          <w:sz w:val="18"/>
          <w:szCs w:val="18"/>
        </w:rPr>
        <w:t>的值范围，具体过程将在下一节中展开。</w:t>
      </w:r>
      <w:r>
        <w:rPr>
          <w:rFonts w:ascii="CMR9" w:hAnsi="CMR9" w:cs="CMR9" w:hint="eastAsia"/>
          <w:kern w:val="0"/>
          <w:sz w:val="18"/>
          <w:szCs w:val="18"/>
        </w:rPr>
        <w:t>本节接下来只讨论如何获得单变量区间系数的赋值语句形式。</w:t>
      </w:r>
    </w:p>
    <w:p w14:paraId="3AC2F6A7" w14:textId="77777777" w:rsidR="00FE4ADE" w:rsidRDefault="00FE4ADE" w:rsidP="00FE4ADE">
      <w:pPr>
        <w:pStyle w:val="a5"/>
        <w:ind w:leftChars="202" w:left="424" w:firstLineChars="201" w:firstLine="362"/>
        <w:rPr>
          <w:rFonts w:ascii="CMR9" w:hAnsi="CMR9" w:cs="CMR9"/>
          <w:kern w:val="0"/>
          <w:sz w:val="18"/>
          <w:szCs w:val="18"/>
        </w:rPr>
      </w:pPr>
      <w:r>
        <w:rPr>
          <w:rFonts w:ascii="CMR9" w:hAnsi="CMR9" w:cs="CMR9" w:hint="eastAsia"/>
          <w:kern w:val="0"/>
          <w:sz w:val="18"/>
          <w:szCs w:val="18"/>
        </w:rPr>
        <w:t>Tec</w:t>
      </w:r>
      <w:r>
        <w:rPr>
          <w:rFonts w:ascii="CMR9" w:hAnsi="CMR9" w:cs="CMR9"/>
          <w:kern w:val="0"/>
          <w:sz w:val="18"/>
          <w:szCs w:val="18"/>
        </w:rPr>
        <w:t xml:space="preserve"> </w:t>
      </w:r>
      <w:r>
        <w:rPr>
          <w:rFonts w:ascii="CMR9" w:hAnsi="CMR9" w:cs="CMR9" w:hint="eastAsia"/>
          <w:kern w:val="0"/>
          <w:sz w:val="18"/>
          <w:szCs w:val="18"/>
        </w:rPr>
        <w:t>1.</w:t>
      </w:r>
      <w:r>
        <w:rPr>
          <w:rFonts w:ascii="CMR9" w:hAnsi="CMR9" w:cs="CMR9"/>
          <w:kern w:val="0"/>
          <w:sz w:val="18"/>
          <w:szCs w:val="18"/>
        </w:rPr>
        <w:t xml:space="preserve"> </w:t>
      </w:r>
      <w:r>
        <w:rPr>
          <w:rFonts w:ascii="CMR9" w:hAnsi="CMR9" w:cs="CMR9" w:hint="eastAsia"/>
          <w:kern w:val="0"/>
          <w:sz w:val="18"/>
          <w:szCs w:val="18"/>
        </w:rPr>
        <w:t>基于</w:t>
      </w:r>
      <w:r>
        <w:rPr>
          <w:rFonts w:ascii="CMR9" w:hAnsi="CMR9" w:cs="CMR9" w:hint="eastAsia"/>
          <w:kern w:val="0"/>
          <w:sz w:val="18"/>
          <w:szCs w:val="18"/>
        </w:rPr>
        <w:t>Relaxing</w:t>
      </w:r>
      <w:r>
        <w:rPr>
          <w:rFonts w:ascii="CMR9" w:hAnsi="CMR9" w:cs="CMR9" w:hint="eastAsia"/>
          <w:kern w:val="0"/>
          <w:sz w:val="18"/>
          <w:szCs w:val="18"/>
        </w:rPr>
        <w:t>的多变量互相依赖时的单变量化</w:t>
      </w:r>
    </w:p>
    <w:p w14:paraId="647D46E6" w14:textId="5C897D0F" w:rsidR="00FE4ADE" w:rsidRDefault="00FE4ADE" w:rsidP="00FE4ADE">
      <w:pPr>
        <w:pStyle w:val="a5"/>
        <w:ind w:leftChars="202" w:left="424" w:firstLineChars="201" w:firstLine="422"/>
        <w:rPr>
          <w:rFonts w:ascii="CMR9" w:hAnsi="CMR9" w:cs="CMR9"/>
          <w:kern w:val="0"/>
          <w:sz w:val="18"/>
          <w:szCs w:val="18"/>
        </w:rPr>
      </w:pPr>
      <w:r>
        <w:rPr>
          <w:noProof/>
        </w:rPr>
        <mc:AlternateContent>
          <mc:Choice Requires="wps">
            <w:drawing>
              <wp:anchor distT="45720" distB="45720" distL="114300" distR="114300" simplePos="0" relativeHeight="251691008" behindDoc="0" locked="0" layoutInCell="1" allowOverlap="1" wp14:anchorId="093226DB" wp14:editId="640944DF">
                <wp:simplePos x="0" y="0"/>
                <wp:positionH relativeFrom="column">
                  <wp:posOffset>2066925</wp:posOffset>
                </wp:positionH>
                <wp:positionV relativeFrom="paragraph">
                  <wp:posOffset>839470</wp:posOffset>
                </wp:positionV>
                <wp:extent cx="1295400" cy="1404620"/>
                <wp:effectExtent l="0" t="0" r="19050" b="17780"/>
                <wp:wrapTopAndBottom/>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1956D13B" w14:textId="77777777" w:rsidR="00854ED2" w:rsidRDefault="00854ED2" w:rsidP="00FE4ADE">
                            <w:proofErr w:type="gramStart"/>
                            <w:r>
                              <w:t>int</w:t>
                            </w:r>
                            <w:proofErr w:type="gramEnd"/>
                            <w:r>
                              <w:t xml:space="preserve"> i=0</w:t>
                            </w:r>
                            <w:r>
                              <w:rPr>
                                <w:rFonts w:hint="eastAsia"/>
                              </w:rPr>
                              <w:t>,</w:t>
                            </w:r>
                            <w:r w:rsidRPr="000767B0">
                              <w:t xml:space="preserve"> </w:t>
                            </w:r>
                            <w:r>
                              <w:t>x=0,y=1;</w:t>
                            </w:r>
                          </w:p>
                          <w:p w14:paraId="32A58480" w14:textId="77777777" w:rsidR="00854ED2" w:rsidRDefault="00854ED2" w:rsidP="00FE4ADE">
                            <w:proofErr w:type="gramStart"/>
                            <w:r>
                              <w:t>while(</w:t>
                            </w:r>
                            <w:proofErr w:type="gramEnd"/>
                            <w:r>
                              <w:t>i&lt;10)</w:t>
                            </w:r>
                          </w:p>
                          <w:p w14:paraId="12D8E198" w14:textId="77777777" w:rsidR="00854ED2" w:rsidRDefault="00854ED2" w:rsidP="00FE4ADE">
                            <w:r>
                              <w:t>{</w:t>
                            </w:r>
                          </w:p>
                          <w:p w14:paraId="25533573" w14:textId="77777777" w:rsidR="00854ED2" w:rsidRDefault="00854ED2" w:rsidP="00FE4ADE">
                            <w:r>
                              <w:t xml:space="preserve">   i=i+1;</w:t>
                            </w:r>
                          </w:p>
                          <w:p w14:paraId="04363D38" w14:textId="77777777" w:rsidR="00854ED2" w:rsidRDefault="00854ED2" w:rsidP="00FE4ADE">
                            <w:r>
                              <w:t xml:space="preserve"> </w:t>
                            </w:r>
                            <w:r>
                              <w:rPr>
                                <w:rFonts w:ascii="宋体" w:eastAsia="宋体" w:hAnsi="宋体" w:hint="eastAsia"/>
                              </w:rPr>
                              <w:t>①</w:t>
                            </w:r>
                            <w:r>
                              <w:t>x=x+y;</w:t>
                            </w:r>
                          </w:p>
                          <w:p w14:paraId="2FD748EA" w14:textId="77777777" w:rsidR="00854ED2" w:rsidRDefault="00854ED2" w:rsidP="00FE4ADE">
                            <w:r>
                              <w:t xml:space="preserve"> </w:t>
                            </w:r>
                            <w:r>
                              <w:rPr>
                                <w:rFonts w:ascii="宋体" w:eastAsia="宋体" w:hAnsi="宋体" w:hint="eastAsia"/>
                              </w:rPr>
                              <w:t>②</w:t>
                            </w:r>
                            <w:r>
                              <w:t>y=x+y;</w:t>
                            </w:r>
                          </w:p>
                          <w:p w14:paraId="7114FBFE" w14:textId="77777777" w:rsidR="00854ED2" w:rsidRDefault="00854ED2" w:rsidP="00FE4ADE">
                            <w:r>
                              <w:t xml:space="preserve">   //print x</w:t>
                            </w:r>
                            <w:proofErr w:type="gramStart"/>
                            <w:r>
                              <w:t>,y</w:t>
                            </w:r>
                            <w:proofErr w:type="gramEnd"/>
                            <w:r>
                              <w:t>;</w:t>
                            </w:r>
                          </w:p>
                          <w:p w14:paraId="4D1427F3" w14:textId="77777777" w:rsidR="00854ED2" w:rsidRDefault="00854ED2" w:rsidP="00FE4ADE">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226DB" id="_x0000_s1099" type="#_x0000_t202" style="position:absolute;left:0;text-align:left;margin-left:162.75pt;margin-top:66.1pt;width:102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">
                <v:textbox style="mso-fit-shape-to-text:t">
                  <w:txbxContent>
                    <w:p w14:paraId="1956D13B" w14:textId="77777777" w:rsidR="00854ED2" w:rsidRDefault="00854ED2" w:rsidP="00FE4ADE">
                      <w:r>
                        <w:t>int i=0</w:t>
                      </w:r>
                      <w:r>
                        <w:rPr>
                          <w:rFonts w:hint="eastAsia"/>
                        </w:rPr>
                        <w:t>,</w:t>
                      </w:r>
                      <w:r w:rsidRPr="000767B0">
                        <w:t xml:space="preserve"> </w:t>
                      </w:r>
                      <w:r>
                        <w:t>x=0,y=1;</w:t>
                      </w:r>
                    </w:p>
                    <w:p w14:paraId="32A58480" w14:textId="77777777" w:rsidR="00854ED2" w:rsidRDefault="00854ED2" w:rsidP="00FE4ADE">
                      <w:r>
                        <w:t>while(i&lt;10)</w:t>
                      </w:r>
                    </w:p>
                    <w:p w14:paraId="12D8E198" w14:textId="77777777" w:rsidR="00854ED2" w:rsidRDefault="00854ED2" w:rsidP="00FE4ADE">
                      <w:r>
                        <w:t>{</w:t>
                      </w:r>
                    </w:p>
                    <w:p w14:paraId="25533573" w14:textId="77777777" w:rsidR="00854ED2" w:rsidRDefault="00854ED2" w:rsidP="00FE4ADE">
                      <w:r>
                        <w:t xml:space="preserve">   i=i+1;</w:t>
                      </w:r>
                    </w:p>
                    <w:p w14:paraId="04363D38" w14:textId="77777777" w:rsidR="00854ED2" w:rsidRDefault="00854ED2" w:rsidP="00FE4ADE">
                      <w:r>
                        <w:t xml:space="preserve"> </w:t>
                      </w:r>
                      <w:r>
                        <w:rPr>
                          <w:rFonts w:ascii="宋体" w:eastAsia="宋体" w:hAnsi="宋体" w:hint="eastAsia"/>
                        </w:rPr>
                        <w:t>①</w:t>
                      </w:r>
                      <w:r>
                        <w:t>x=x+y;</w:t>
                      </w:r>
                    </w:p>
                    <w:p w14:paraId="2FD748EA" w14:textId="77777777" w:rsidR="00854ED2" w:rsidRDefault="00854ED2" w:rsidP="00FE4ADE">
                      <w:r>
                        <w:t xml:space="preserve"> </w:t>
                      </w:r>
                      <w:r>
                        <w:rPr>
                          <w:rFonts w:ascii="宋体" w:eastAsia="宋体" w:hAnsi="宋体" w:hint="eastAsia"/>
                        </w:rPr>
                        <w:t>②</w:t>
                      </w:r>
                      <w:r>
                        <w:t>y=x+y;</w:t>
                      </w:r>
                    </w:p>
                    <w:p w14:paraId="7114FBFE" w14:textId="77777777" w:rsidR="00854ED2" w:rsidRDefault="00854ED2" w:rsidP="00FE4ADE">
                      <w:r>
                        <w:t xml:space="preserve">   //print x,y;</w:t>
                      </w:r>
                    </w:p>
                    <w:p w14:paraId="4D1427F3" w14:textId="77777777" w:rsidR="00854ED2" w:rsidRDefault="00854ED2" w:rsidP="00FE4ADE">
                      <w:r>
                        <w:t>}</w:t>
                      </w:r>
                    </w:p>
                  </w:txbxContent>
                </v:textbox>
                <w10:wrap type="topAndBottom"/>
              </v:shape>
            </w:pict>
          </mc:Fallback>
        </mc:AlternateContent>
      </w:r>
      <w:r w:rsidRPr="00F25EA0">
        <w:rPr>
          <w:rFonts w:ascii="CMR9" w:hAnsi="CMR9" w:cs="CMR9" w:hint="eastAsia"/>
          <w:kern w:val="0"/>
          <w:sz w:val="18"/>
          <w:szCs w:val="18"/>
        </w:rPr>
        <w:t>通过抽象</w:t>
      </w:r>
      <w:r>
        <w:rPr>
          <w:rFonts w:ascii="CMR9" w:hAnsi="CMR9" w:cs="CMR9" w:hint="eastAsia"/>
          <w:kern w:val="0"/>
          <w:sz w:val="18"/>
          <w:szCs w:val="18"/>
        </w:rPr>
        <w:t>和</w:t>
      </w:r>
      <w:r>
        <w:rPr>
          <w:rFonts w:ascii="CMR9" w:hAnsi="CMR9" w:cs="CMR9" w:hint="eastAsia"/>
          <w:kern w:val="0"/>
          <w:sz w:val="18"/>
          <w:szCs w:val="18"/>
        </w:rPr>
        <w:t>Relaxing</w:t>
      </w:r>
      <w:r w:rsidRPr="00F25EA0">
        <w:rPr>
          <w:rFonts w:ascii="CMR9" w:hAnsi="CMR9" w:cs="CMR9" w:hint="eastAsia"/>
          <w:kern w:val="0"/>
          <w:sz w:val="18"/>
          <w:szCs w:val="18"/>
        </w:rPr>
        <w:t>的方式并不能将所有类型的语句都化成</w:t>
      </w: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w:t>
      </w:r>
      <w:r w:rsidRPr="00F25EA0">
        <w:rPr>
          <w:rFonts w:ascii="CMR9" w:hAnsi="CMR9" w:cs="CMR9" w:hint="eastAsia"/>
          <w:kern w:val="0"/>
          <w:sz w:val="18"/>
          <w:szCs w:val="18"/>
        </w:rPr>
        <w:t>的形式，</w:t>
      </w:r>
      <w:r>
        <w:rPr>
          <w:rFonts w:ascii="CMR9" w:hAnsi="CMR9" w:cs="CMR9" w:hint="eastAsia"/>
          <w:kern w:val="0"/>
          <w:sz w:val="18"/>
          <w:szCs w:val="18"/>
        </w:rPr>
        <w:t>当</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w:t>
      </w:r>
      <w:r>
        <w:rPr>
          <w:rFonts w:ascii="CMR9" w:hAnsi="CMR9" w:cs="CMR9" w:hint="eastAsia"/>
          <w:kern w:val="0"/>
          <w:sz w:val="18"/>
          <w:szCs w:val="18"/>
        </w:rPr>
        <w:t>相对于</w:t>
      </w:r>
      <w:r w:rsidRPr="00952F1E">
        <w:rPr>
          <w:rFonts w:ascii="CMR9" w:hAnsi="CMR9" w:cs="CMR9" w:hint="eastAsia"/>
          <w:i/>
          <w:kern w:val="0"/>
          <w:sz w:val="18"/>
          <w:szCs w:val="18"/>
        </w:rPr>
        <w:t>L</w:t>
      </w:r>
      <w:r w:rsidRPr="00952F1E">
        <w:rPr>
          <w:rFonts w:ascii="CMR9" w:hAnsi="CMR9" w:cs="CMR9" w:hint="eastAsia"/>
          <w:i/>
          <w:kern w:val="0"/>
          <w:sz w:val="18"/>
          <w:szCs w:val="18"/>
          <w:vertAlign w:val="subscript"/>
        </w:rPr>
        <w:t>i-1</w:t>
      </w:r>
      <w:r>
        <w:rPr>
          <w:rFonts w:ascii="CMR9" w:hAnsi="CMR9" w:cs="CMR9" w:hint="eastAsia"/>
          <w:kern w:val="0"/>
          <w:sz w:val="18"/>
          <w:szCs w:val="18"/>
        </w:rPr>
        <w:t>新增多条语句对不同变量赋值，而这些变量在这些语句中又相互依赖，此时无法直接将这些赋值语句转换成单变量形式，如</w:t>
      </w:r>
      <w:r>
        <w:rPr>
          <w:rFonts w:ascii="CMR9" w:hAnsi="CMR9" w:cs="CMR9" w:hint="eastAsia"/>
          <w:kern w:val="0"/>
          <w:sz w:val="18"/>
          <w:szCs w:val="18"/>
        </w:rPr>
        <w:t>Figure</w:t>
      </w:r>
      <w:r>
        <w:rPr>
          <w:rFonts w:ascii="CMR9" w:hAnsi="CMR9" w:cs="CMR9"/>
          <w:kern w:val="0"/>
          <w:sz w:val="18"/>
          <w:szCs w:val="18"/>
        </w:rPr>
        <w:t xml:space="preserve"> </w:t>
      </w:r>
      <w:r w:rsidR="006612DF">
        <w:rPr>
          <w:rFonts w:ascii="CMR9" w:hAnsi="CMR9" w:cs="CMR9" w:hint="eastAsia"/>
          <w:kern w:val="0"/>
          <w:sz w:val="18"/>
          <w:szCs w:val="18"/>
        </w:rPr>
        <w:t>8</w:t>
      </w:r>
      <w:r>
        <w:rPr>
          <w:rFonts w:ascii="CMR9" w:hAnsi="CMR9" w:cs="CMR9" w:hint="eastAsia"/>
          <w:kern w:val="0"/>
          <w:sz w:val="18"/>
          <w:szCs w:val="18"/>
        </w:rPr>
        <w:t>中所示程序（输出非波拉切数列）中情况，</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与循环迭代次数</w:t>
      </w:r>
    </w:p>
    <w:p w14:paraId="3515C46A" w14:textId="14010A02" w:rsidR="00FE4ADE" w:rsidRDefault="00FE4ADE" w:rsidP="00FE4ADE">
      <w:pPr>
        <w:pStyle w:val="a5"/>
        <w:ind w:leftChars="202" w:left="424" w:firstLineChars="1" w:firstLine="2"/>
        <w:jc w:val="center"/>
        <w:rPr>
          <w:rFonts w:ascii="CMR9" w:hAnsi="CMR9" w:cs="CMR9"/>
          <w:kern w:val="0"/>
          <w:sz w:val="18"/>
          <w:szCs w:val="18"/>
        </w:rPr>
      </w:pPr>
      <w:r>
        <w:rPr>
          <w:rFonts w:ascii="CMR9" w:hAnsi="CMR9" w:cs="CMR9" w:hint="eastAsia"/>
          <w:kern w:val="0"/>
          <w:sz w:val="18"/>
          <w:szCs w:val="18"/>
        </w:rPr>
        <w:t>Fig</w:t>
      </w:r>
      <w:r w:rsidR="006612DF">
        <w:rPr>
          <w:rFonts w:ascii="CMR9" w:hAnsi="CMR9" w:cs="CMR9"/>
          <w:kern w:val="0"/>
          <w:sz w:val="18"/>
          <w:szCs w:val="18"/>
        </w:rPr>
        <w:t xml:space="preserve">. </w:t>
      </w:r>
      <w:r w:rsidR="006612DF">
        <w:rPr>
          <w:rFonts w:ascii="CMR9" w:hAnsi="CMR9" w:cs="CMR9" w:hint="eastAsia"/>
          <w:kern w:val="0"/>
          <w:sz w:val="18"/>
          <w:szCs w:val="18"/>
        </w:rPr>
        <w:t>8</w:t>
      </w:r>
      <w:r>
        <w:rPr>
          <w:rFonts w:ascii="CMR9" w:hAnsi="CMR9" w:cs="CMR9"/>
          <w:kern w:val="0"/>
          <w:sz w:val="18"/>
          <w:szCs w:val="18"/>
        </w:rPr>
        <w:t xml:space="preserve">. </w:t>
      </w:r>
      <w:r>
        <w:rPr>
          <w:rFonts w:ascii="CMR9" w:hAnsi="CMR9" w:cs="CMR9" w:hint="eastAsia"/>
          <w:kern w:val="0"/>
          <w:sz w:val="18"/>
          <w:szCs w:val="18"/>
        </w:rPr>
        <w:t>斐波那契程序</w:t>
      </w:r>
    </w:p>
    <w:p w14:paraId="1F1CEEB3" w14:textId="77777777" w:rsidR="00FE4ADE" w:rsidRDefault="00FE4ADE" w:rsidP="00FE4ADE">
      <w:pPr>
        <w:pStyle w:val="a5"/>
        <w:ind w:leftChars="202" w:left="424" w:firstLineChars="0" w:firstLine="0"/>
        <w:rPr>
          <w:rFonts w:ascii="宋体" w:eastAsia="宋体" w:hAnsi="宋体"/>
          <w:sz w:val="18"/>
        </w:rPr>
      </w:pPr>
      <w:r>
        <w:rPr>
          <w:rFonts w:ascii="CMR9" w:hAnsi="CMR9" w:cs="CMR9" w:hint="eastAsia"/>
          <w:kern w:val="0"/>
          <w:sz w:val="18"/>
          <w:szCs w:val="18"/>
        </w:rPr>
        <w:lastRenderedPageBreak/>
        <w:t>存在指数关系，</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是同</w:t>
      </w:r>
      <w:r>
        <w:rPr>
          <w:rFonts w:ascii="CMR9" w:hAnsi="CMR9" w:cs="CMR9" w:hint="eastAsia"/>
          <w:kern w:val="0"/>
          <w:sz w:val="18"/>
          <w:szCs w:val="18"/>
        </w:rPr>
        <w:t>1</w:t>
      </w:r>
      <w:r>
        <w:rPr>
          <w:rFonts w:ascii="CMR9" w:hAnsi="CMR9" w:cs="CMR9" w:hint="eastAsia"/>
          <w:kern w:val="0"/>
          <w:sz w:val="18"/>
          <w:szCs w:val="18"/>
        </w:rPr>
        <w:t>层变量，语句</w:t>
      </w:r>
      <w:r>
        <w:rPr>
          <w:rFonts w:ascii="宋体" w:eastAsia="宋体" w:hAnsi="宋体" w:hint="eastAsia"/>
        </w:rPr>
        <w:t>①和②</w:t>
      </w:r>
      <w:r>
        <w:rPr>
          <w:rFonts w:ascii="CMR9" w:hAnsi="CMR9" w:cs="CMR9" w:hint="eastAsia"/>
          <w:kern w:val="0"/>
          <w:sz w:val="18"/>
          <w:szCs w:val="18"/>
        </w:rPr>
        <w:t>会同时加入到切片程序</w:t>
      </w:r>
      <w:r w:rsidRPr="00952F1E">
        <w:rPr>
          <w:rFonts w:ascii="CMR9" w:hAnsi="CMR9" w:cs="CMR9" w:hint="eastAsia"/>
          <w:i/>
          <w:kern w:val="0"/>
          <w:sz w:val="18"/>
          <w:szCs w:val="18"/>
        </w:rPr>
        <w:t>L</w:t>
      </w:r>
      <w:r>
        <w:rPr>
          <w:rFonts w:ascii="CMR9" w:hAnsi="CMR9" w:cs="CMR9" w:hint="eastAsia"/>
          <w:i/>
          <w:kern w:val="0"/>
          <w:sz w:val="18"/>
          <w:szCs w:val="18"/>
          <w:vertAlign w:val="subscript"/>
        </w:rPr>
        <w:t>1</w:t>
      </w:r>
      <w:r w:rsidRPr="00B27506">
        <w:rPr>
          <w:rFonts w:ascii="CMR9" w:hAnsi="CMR9" w:cs="CMR9" w:hint="eastAsia"/>
          <w:kern w:val="0"/>
          <w:sz w:val="18"/>
          <w:szCs w:val="18"/>
        </w:rPr>
        <w:t>中</w:t>
      </w:r>
      <w:r>
        <w:rPr>
          <w:rFonts w:ascii="CMR9" w:hAnsi="CMR9" w:cs="CMR9" w:hint="eastAsia"/>
          <w:kern w:val="0"/>
          <w:sz w:val="18"/>
          <w:szCs w:val="18"/>
        </w:rPr>
        <w:t>，由于</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互相依赖，故利用现有的</w:t>
      </w:r>
      <w:r>
        <w:rPr>
          <w:rFonts w:ascii="CMR9" w:hAnsi="CMR9" w:cs="CMR9" w:hint="eastAsia"/>
          <w:kern w:val="0"/>
          <w:sz w:val="18"/>
          <w:szCs w:val="18"/>
        </w:rPr>
        <w:t>Relaxing</w:t>
      </w:r>
      <w:r>
        <w:rPr>
          <w:rFonts w:ascii="CMR9" w:hAnsi="CMR9" w:cs="CMR9" w:hint="eastAsia"/>
          <w:kern w:val="0"/>
          <w:sz w:val="18"/>
          <w:szCs w:val="18"/>
        </w:rPr>
        <w:t>策略无法对</w:t>
      </w:r>
      <w:r w:rsidRPr="00C61CE3">
        <w:rPr>
          <w:rFonts w:ascii="宋体" w:eastAsia="宋体" w:hAnsi="宋体" w:hint="eastAsia"/>
          <w:sz w:val="18"/>
        </w:rPr>
        <w:t>①和②做Relaxing。考虑更加</w:t>
      </w:r>
      <w:r>
        <w:rPr>
          <w:rFonts w:ascii="宋体" w:eastAsia="宋体" w:hAnsi="宋体" w:hint="eastAsia"/>
          <w:sz w:val="18"/>
        </w:rPr>
        <w:t>一般的情形，以两条赋值语句为例,经过符号代入</w:t>
      </w:r>
      <w:r w:rsidRPr="00B81B1E">
        <w:rPr>
          <w:rFonts w:ascii="宋体" w:eastAsia="宋体" w:hAnsi="宋体" w:hint="eastAsia"/>
          <w:sz w:val="18"/>
          <w:vertAlign w:val="superscript"/>
        </w:rPr>
        <w:t>[17]</w:t>
      </w:r>
      <w:r>
        <w:rPr>
          <w:rFonts w:ascii="宋体" w:eastAsia="宋体" w:hAnsi="宋体" w:hint="eastAsia"/>
          <w:sz w:val="18"/>
        </w:rPr>
        <w:t>，将赋值语句右侧表达式中出现的变量都转换为上遍迭代返回的符号变量，即可得到如下一般形式：</w:t>
      </w:r>
    </w:p>
    <w:p w14:paraId="33FE1ADA" w14:textId="77777777" w:rsidR="00FE4ADE"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1</m:t>
            </m:r>
          </m:sub>
        </m:sSub>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12</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13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12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13</m:t>
            </m:r>
          </m:sub>
        </m:sSub>
      </m:oMath>
      <w:r w:rsidR="00FE4ADE">
        <w:rPr>
          <w:rFonts w:ascii="CMR9" w:hAnsi="CMR9" w:cs="CMR9" w:hint="eastAsia"/>
          <w:kern w:val="0"/>
          <w:sz w:val="18"/>
          <w:szCs w:val="18"/>
        </w:rPr>
        <w:t>是区间常量）</w:t>
      </w:r>
    </w:p>
    <w:p w14:paraId="3658DE29" w14:textId="77777777" w:rsidR="00FE4ADE" w:rsidRPr="00C61CE3"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2</m:t>
            </m:r>
          </m:sub>
        </m:sSub>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r>
              <w:rPr>
                <w:rFonts w:ascii="Cambria Math" w:hAnsi="Cambria Math" w:cs="CMR9" w:hint="eastAsia"/>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22</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23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r>
              <w:rPr>
                <w:rFonts w:ascii="Cambria Math" w:hAnsi="Cambria Math" w:cs="CMR9"/>
                <w:kern w:val="0"/>
                <w:sz w:val="18"/>
                <w:szCs w:val="18"/>
              </w:rPr>
              <m:t>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hint="eastAsia"/>
                <w:kern w:val="0"/>
                <w:sz w:val="18"/>
                <w:szCs w:val="18"/>
              </w:rPr>
              <m:t>2</m:t>
            </m:r>
            <m:r>
              <w:rPr>
                <w:rFonts w:ascii="Cambria Math" w:hAnsi="Cambria Math" w:cs="CMR9"/>
                <w:kern w:val="0"/>
                <w:sz w:val="18"/>
                <w:szCs w:val="18"/>
              </w:rPr>
              <m:t>3</m:t>
            </m:r>
          </m:sub>
        </m:sSub>
      </m:oMath>
      <w:r w:rsidR="00FE4ADE">
        <w:rPr>
          <w:rFonts w:ascii="CMR9" w:hAnsi="CMR9" w:cs="CMR9" w:hint="eastAsia"/>
          <w:kern w:val="0"/>
          <w:sz w:val="18"/>
          <w:szCs w:val="18"/>
        </w:rPr>
        <w:t>是区间常量）</w:t>
      </w:r>
    </w:p>
    <w:p w14:paraId="0A4F90E2" w14:textId="77777777" w:rsidR="00FE4ADE" w:rsidRDefault="00FE4ADE" w:rsidP="00FE4ADE">
      <w:pPr>
        <w:pStyle w:val="a5"/>
        <w:ind w:leftChars="202" w:left="424" w:firstLineChars="201" w:firstLine="362"/>
        <w:rPr>
          <w:rFonts w:ascii="CMR9" w:hAnsi="CMR9" w:cs="CMR9"/>
          <w:kern w:val="0"/>
          <w:sz w:val="18"/>
          <w:szCs w:val="18"/>
        </w:rPr>
      </w:pPr>
      <w:r>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oMath>
      <w:r>
        <w:rPr>
          <w:rFonts w:ascii="CMR9" w:hAnsi="CMR9" w:cs="CMR9" w:hint="eastAsia"/>
          <w:kern w:val="0"/>
          <w:sz w:val="18"/>
          <w:szCs w:val="18"/>
        </w:rPr>
        <w:t>是上一遍循环迭代返回的值，</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2</m:t>
            </m:r>
          </m:sub>
        </m:sSub>
      </m:oMath>
      <w:r>
        <w:rPr>
          <w:rFonts w:ascii="CMR9" w:hAnsi="CMR9" w:cs="CMR9" w:hint="eastAsia"/>
          <w:kern w:val="0"/>
          <w:sz w:val="18"/>
          <w:szCs w:val="18"/>
        </w:rPr>
        <w:t>是本次循环迭代后返回的值，它们是同一变量在相邻两次迭代的不同出现。</w:t>
      </w:r>
    </w:p>
    <w:p w14:paraId="2975D43E" w14:textId="77777777" w:rsidR="00FE4ADE" w:rsidRDefault="00FE4ADE" w:rsidP="00FE4ADE">
      <w:pPr>
        <w:pStyle w:val="a5"/>
        <w:ind w:leftChars="202" w:left="424" w:firstLineChars="201" w:firstLine="362"/>
        <w:rPr>
          <w:rFonts w:ascii="CMR9" w:hAnsi="CMR9" w:cs="CMR9"/>
          <w:kern w:val="0"/>
          <w:sz w:val="18"/>
          <w:szCs w:val="18"/>
        </w:rPr>
      </w:pPr>
      <w:r>
        <w:rPr>
          <w:rFonts w:ascii="CMR9" w:hAnsi="CMR9" w:cs="CMR9" w:hint="eastAsia"/>
          <w:kern w:val="0"/>
          <w:sz w:val="18"/>
          <w:szCs w:val="18"/>
        </w:rPr>
        <w:t>令</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21</m:t>
            </m:r>
          </m:sub>
        </m:sSub>
      </m:oMath>
      <w:r>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22</m:t>
            </m:r>
          </m:sub>
        </m:sSub>
      </m:oMath>
      <w:r>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3</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13</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23</m:t>
            </m:r>
          </m:sub>
        </m:sSub>
      </m:oMath>
      <w:r>
        <w:rPr>
          <w:rFonts w:ascii="CMR9" w:hAnsi="CMR9" w:cs="CMR9" w:hint="eastAsia"/>
          <w:kern w:val="0"/>
          <w:sz w:val="18"/>
          <w:szCs w:val="18"/>
        </w:rPr>
        <w:t>，则上式可以可靠得抽象成</w:t>
      </w:r>
    </w:p>
    <w:p w14:paraId="285C1376" w14:textId="77777777" w:rsidR="00FE4ADE"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1</m:t>
            </m:r>
          </m:sub>
        </m:sSub>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是区间常量）</w:t>
      </w:r>
    </w:p>
    <w:p w14:paraId="6F634D89" w14:textId="77777777" w:rsidR="00FE4ADE" w:rsidRPr="00C61CE3"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2</m:t>
            </m:r>
          </m:sub>
        </m:sSub>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是区间常量）</w:t>
      </w:r>
    </w:p>
    <w:p w14:paraId="4FA27F66" w14:textId="77777777" w:rsidR="00FE4ADE" w:rsidRDefault="00FE4ADE" w:rsidP="00FE4ADE">
      <w:pPr>
        <w:pStyle w:val="a5"/>
        <w:ind w:leftChars="202" w:left="424" w:firstLineChars="201" w:firstLine="362"/>
        <w:rPr>
          <w:rFonts w:ascii="CMR9" w:hAnsi="CMR9" w:cs="CMR9"/>
          <w:kern w:val="0"/>
          <w:sz w:val="18"/>
          <w:szCs w:val="18"/>
        </w:rPr>
      </w:pPr>
      <w:r>
        <w:rPr>
          <w:rFonts w:ascii="CMR9" w:hAnsi="CMR9" w:cs="CMR9" w:hint="eastAsia"/>
          <w:kern w:val="0"/>
          <w:sz w:val="18"/>
          <w:szCs w:val="18"/>
        </w:rPr>
        <w:t>从上式可以看出，对抽象后的程序经过一次迭代以后</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的区间值范围总是相等的。此时再设</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的初始值为</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10</m:t>
            </m:r>
          </m:sub>
        </m:sSub>
      </m:oMath>
      <w:r>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的初始值为</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20</m:t>
            </m:r>
          </m:sub>
        </m:sSub>
      </m:oMath>
      <w:r>
        <w:rPr>
          <w:rFonts w:ascii="CMR9" w:hAnsi="CMR9" w:cs="CMR9" w:hint="eastAsia"/>
          <w:kern w:val="0"/>
          <w:sz w:val="18"/>
          <w:szCs w:val="18"/>
        </w:rPr>
        <w:t>，令</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0</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10</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20</m:t>
            </m:r>
          </m:sub>
        </m:sSub>
      </m:oMath>
      <w:r>
        <w:rPr>
          <w:rFonts w:ascii="CMR9" w:hAnsi="CMR9" w:cs="CMR9" w:hint="eastAsia"/>
          <w:kern w:val="0"/>
          <w:sz w:val="18"/>
          <w:szCs w:val="18"/>
        </w:rPr>
        <w:t>，并将</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的初始值都抽象成</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0</m:t>
            </m:r>
          </m:sub>
        </m:sSub>
      </m:oMath>
      <w:r>
        <w:rPr>
          <w:rFonts w:ascii="CMR9" w:hAnsi="CMR9" w:cs="CMR9" w:hint="eastAsia"/>
          <w:kern w:val="0"/>
          <w:sz w:val="18"/>
          <w:szCs w:val="18"/>
        </w:rPr>
        <w:t>，则可知，在循环入口点，抽象后的循环中变量</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的区间值范围始终相等，即</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。由此我们再对上式进行等价转换成：</w:t>
      </w:r>
    </w:p>
    <w:p w14:paraId="27FE44FF" w14:textId="77777777" w:rsidR="00FE4ADE"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1</m:t>
            </m:r>
          </m:sub>
        </m:sSub>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是区间常量）</w:t>
      </w:r>
    </w:p>
    <w:p w14:paraId="60A9B56A" w14:textId="77777777" w:rsidR="00FE4ADE" w:rsidRPr="00F42B89"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2</m:t>
            </m:r>
          </m:sub>
        </m:sSub>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是区间常量）</w:t>
      </w:r>
    </w:p>
    <w:p w14:paraId="69A187FC" w14:textId="1A34B3CB" w:rsidR="00FE4ADE" w:rsidRPr="00F25EA0" w:rsidRDefault="00FE4ADE" w:rsidP="00FE4ADE">
      <w:pPr>
        <w:pStyle w:val="a5"/>
        <w:ind w:leftChars="202" w:left="424" w:firstLineChars="201" w:firstLine="362"/>
        <w:rPr>
          <w:rFonts w:ascii="CMR9" w:hAnsi="CMR9" w:cs="CMR9"/>
          <w:kern w:val="0"/>
          <w:sz w:val="18"/>
          <w:szCs w:val="18"/>
        </w:rPr>
      </w:pPr>
      <w:r w:rsidRPr="00F25EA0">
        <w:rPr>
          <w:rFonts w:ascii="CMR9" w:hAnsi="CMR9" w:cs="CMR9" w:hint="eastAsia"/>
          <w:kern w:val="0"/>
          <w:sz w:val="18"/>
          <w:szCs w:val="18"/>
        </w:rPr>
        <w:t>但是</w:t>
      </w:r>
      <w:r>
        <w:rPr>
          <w:rFonts w:ascii="CMR9" w:hAnsi="CMR9" w:cs="CMR9" w:hint="eastAsia"/>
          <w:kern w:val="0"/>
          <w:sz w:val="18"/>
          <w:szCs w:val="18"/>
        </w:rPr>
        <w:t>需要注意的是上式中</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oMath>
      <w:r>
        <w:rPr>
          <w:rFonts w:ascii="CMR9" w:hAnsi="CMR9" w:cs="CMR9" w:hint="eastAsia"/>
          <w:kern w:val="0"/>
          <w:sz w:val="18"/>
          <w:szCs w:val="18"/>
        </w:rPr>
        <w:t>前的</w:t>
      </w:r>
      <w:proofErr w:type="gramStart"/>
      <w:r>
        <w:rPr>
          <w:rFonts w:ascii="CMR9" w:hAnsi="CMR9" w:cs="CMR9" w:hint="eastAsia"/>
          <w:kern w:val="0"/>
          <w:sz w:val="18"/>
          <w:szCs w:val="18"/>
        </w:rPr>
        <w:t>的</w:t>
      </w:r>
      <w:proofErr w:type="gramEnd"/>
      <w:r>
        <w:rPr>
          <w:rFonts w:ascii="CMR9" w:hAnsi="CMR9" w:cs="CMR9" w:hint="eastAsia"/>
          <w:kern w:val="0"/>
          <w:sz w:val="18"/>
          <w:szCs w:val="18"/>
        </w:rPr>
        <w:t>区间系数</w:t>
      </w:r>
      <w:r w:rsidRPr="00F25EA0">
        <w:rPr>
          <w:rFonts w:ascii="CMR9" w:hAnsi="CMR9" w:cs="CMR9" w:hint="eastAsia"/>
          <w:kern w:val="0"/>
          <w:sz w:val="18"/>
          <w:szCs w:val="18"/>
        </w:rPr>
        <w:t>不能简单相加，</w:t>
      </w:r>
      <w:r>
        <w:rPr>
          <w:rFonts w:ascii="CMR9" w:hAnsi="CMR9" w:cs="CMR9" w:hint="eastAsia"/>
          <w:kern w:val="0"/>
          <w:sz w:val="18"/>
          <w:szCs w:val="18"/>
        </w:rPr>
        <w:t>这是因为变量</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oMath>
      <w:r>
        <w:rPr>
          <w:rFonts w:ascii="CMR9" w:hAnsi="CMR9" w:cs="CMR9" w:hint="eastAsia"/>
          <w:kern w:val="0"/>
          <w:sz w:val="18"/>
          <w:szCs w:val="18"/>
        </w:rPr>
        <w:t>已经被抽象成了区间变量，而</w:t>
      </w:r>
      <w:r w:rsidRPr="00F25EA0">
        <w:rPr>
          <w:rFonts w:ascii="CMR9" w:hAnsi="CMR9" w:cs="CMR9" w:hint="eastAsia"/>
          <w:kern w:val="0"/>
          <w:sz w:val="18"/>
          <w:szCs w:val="18"/>
        </w:rPr>
        <w:t>区间</w:t>
      </w:r>
      <w:r>
        <w:rPr>
          <w:rFonts w:ascii="CMR9" w:hAnsi="CMR9" w:cs="CMR9" w:hint="eastAsia"/>
          <w:kern w:val="0"/>
          <w:sz w:val="18"/>
          <w:szCs w:val="18"/>
        </w:rPr>
        <w:t>又</w:t>
      </w:r>
      <w:r w:rsidRPr="00F25EA0">
        <w:rPr>
          <w:rFonts w:ascii="CMR9" w:hAnsi="CMR9" w:cs="CMR9" w:hint="eastAsia"/>
          <w:kern w:val="0"/>
          <w:sz w:val="18"/>
          <w:szCs w:val="18"/>
        </w:rPr>
        <w:t>不严格满足分配律（</w:t>
      </w:r>
      <w:r>
        <w:rPr>
          <w:rFonts w:ascii="CMR9" w:hAnsi="CMR9" w:cs="CMR9" w:hint="eastAsia"/>
          <w:kern w:val="0"/>
          <w:sz w:val="18"/>
          <w:szCs w:val="18"/>
        </w:rPr>
        <w:t>设</w:t>
      </w:r>
      <w:r>
        <w:rPr>
          <w:rFonts w:ascii="CMR9" w:hAnsi="CMR9" w:cs="CMR9" w:hint="eastAsia"/>
          <w:kern w:val="0"/>
          <w:sz w:val="18"/>
          <w:szCs w:val="18"/>
        </w:rPr>
        <w:t>X</w:t>
      </w:r>
      <w:r>
        <w:rPr>
          <w:rFonts w:ascii="CMR9" w:hAnsi="CMR9" w:cs="CMR9" w:hint="eastAsia"/>
          <w:kern w:val="0"/>
          <w:sz w:val="18"/>
          <w:szCs w:val="18"/>
        </w:rPr>
        <w:t>、</w:t>
      </w:r>
      <w:r>
        <w:rPr>
          <w:rFonts w:ascii="CMR9" w:hAnsi="CMR9" w:cs="CMR9" w:hint="eastAsia"/>
          <w:kern w:val="0"/>
          <w:sz w:val="18"/>
          <w:szCs w:val="18"/>
        </w:rPr>
        <w:t>Y</w:t>
      </w:r>
      <w:r>
        <w:rPr>
          <w:rFonts w:ascii="CMR9" w:hAnsi="CMR9" w:cs="CMR9" w:hint="eastAsia"/>
          <w:kern w:val="0"/>
          <w:sz w:val="18"/>
          <w:szCs w:val="18"/>
        </w:rPr>
        <w:t>、</w:t>
      </w:r>
      <w:r>
        <w:rPr>
          <w:rFonts w:ascii="CMR9" w:hAnsi="CMR9" w:cs="CMR9" w:hint="eastAsia"/>
          <w:kern w:val="0"/>
          <w:sz w:val="18"/>
          <w:szCs w:val="18"/>
        </w:rPr>
        <w:t>Z</w:t>
      </w:r>
      <w:r>
        <w:rPr>
          <w:rFonts w:ascii="CMR9" w:hAnsi="CMR9" w:cs="CMR9" w:hint="eastAsia"/>
          <w:kern w:val="0"/>
          <w:sz w:val="18"/>
          <w:szCs w:val="18"/>
        </w:rPr>
        <w:t>为区间，则</w:t>
      </w:r>
      <w:r w:rsidRPr="00EF753D">
        <w:rPr>
          <w:rFonts w:ascii="CMR9" w:hAnsi="CMR9" w:cs="CMR9"/>
          <w:kern w:val="0"/>
          <w:sz w:val="18"/>
          <w:szCs w:val="18"/>
        </w:rPr>
        <w:t xml:space="preserve">X(Y+Z) </w:t>
      </w:r>
      <w:r w:rsidRPr="00EF753D">
        <w:rPr>
          <w:rFonts w:ascii="Cambria Math" w:hAnsi="Cambria Math" w:cs="Cambria Math"/>
          <w:kern w:val="0"/>
          <w:sz w:val="18"/>
          <w:szCs w:val="18"/>
        </w:rPr>
        <w:t>⊆</w:t>
      </w:r>
      <w:r w:rsidRPr="00EF753D">
        <w:rPr>
          <w:rFonts w:ascii="CMR9" w:hAnsi="CMR9" w:cs="CMR9"/>
          <w:kern w:val="0"/>
          <w:sz w:val="18"/>
          <w:szCs w:val="18"/>
        </w:rPr>
        <w:t xml:space="preserve"> XY+XZ</w:t>
      </w:r>
      <w:r w:rsidRPr="00F25EA0">
        <w:rPr>
          <w:rFonts w:ascii="CMR9" w:hAnsi="CMR9" w:cs="CMR9" w:hint="eastAsia"/>
          <w:kern w:val="0"/>
          <w:sz w:val="18"/>
          <w:szCs w:val="18"/>
        </w:rPr>
        <w:t>）</w:t>
      </w:r>
      <w:r>
        <w:rPr>
          <w:rFonts w:ascii="CMR9" w:hAnsi="CMR9" w:cs="CMR9" w:hint="eastAsia"/>
          <w:kern w:val="0"/>
          <w:sz w:val="18"/>
          <w:szCs w:val="18"/>
        </w:rPr>
        <w:t>，直接合并系数会导致结果不可靠</w:t>
      </w:r>
      <w:r w:rsidRPr="00F25EA0">
        <w:rPr>
          <w:rFonts w:ascii="CMR9" w:hAnsi="CMR9" w:cs="CMR9" w:hint="eastAsia"/>
          <w:kern w:val="0"/>
          <w:sz w:val="18"/>
          <w:szCs w:val="18"/>
        </w:rPr>
        <w:t>。</w:t>
      </w:r>
      <w:r>
        <w:rPr>
          <w:rFonts w:ascii="CMR9" w:hAnsi="CMR9" w:cs="CMR9" w:hint="eastAsia"/>
          <w:kern w:val="0"/>
          <w:sz w:val="18"/>
          <w:szCs w:val="18"/>
        </w:rPr>
        <w:t>为了得到可靠的抽象，我们设</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，在上式中将</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进一步抽象成</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oMath>
      <w:r>
        <w:rPr>
          <w:rFonts w:ascii="CMR9" w:hAnsi="CMR9" w:cs="CMR9" w:hint="eastAsia"/>
          <w:kern w:val="0"/>
          <w:sz w:val="18"/>
          <w:szCs w:val="18"/>
        </w:rPr>
        <w:t>，此时</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2</m:t>
            </m:r>
          </m:sub>
        </m:sSub>
      </m:oMath>
      <w:r>
        <w:rPr>
          <w:rFonts w:ascii="CMR9" w:hAnsi="CMR9" w:cs="CMR9" w:hint="eastAsia"/>
          <w:kern w:val="0"/>
          <w:sz w:val="18"/>
          <w:szCs w:val="18"/>
        </w:rPr>
        <w:t>前的系数是一样的，可以做可靠合并</w:t>
      </w:r>
      <w:r w:rsidR="00F565E3">
        <w:rPr>
          <w:rFonts w:ascii="CMR9" w:hAnsi="CMR9" w:cs="CMR9" w:hint="eastAsia"/>
          <w:kern w:val="0"/>
          <w:sz w:val="18"/>
          <w:szCs w:val="18"/>
        </w:rPr>
        <w:t>(</w:t>
      </w:r>
      <w:r w:rsidR="00F565E3">
        <w:rPr>
          <w:rFonts w:ascii="CMR9" w:hAnsi="CMR9" w:cs="CMR9" w:hint="eastAsia"/>
          <w:kern w:val="0"/>
          <w:sz w:val="18"/>
          <w:szCs w:val="18"/>
        </w:rPr>
        <w:t>当然也可以根据</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sidR="00F565E3">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sidR="00F565E3">
        <w:rPr>
          <w:rFonts w:ascii="CMR9" w:hAnsi="CMR9" w:cs="CMR9" w:hint="eastAsia"/>
          <w:kern w:val="0"/>
          <w:sz w:val="18"/>
          <w:szCs w:val="18"/>
        </w:rPr>
        <w:t>的上下界关系进一步分情况讨论得到更加精确的</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oMath>
      <w:r w:rsidR="00F565E3">
        <w:rPr>
          <w:rFonts w:ascii="CMR9" w:hAnsi="CMR9" w:cs="CMR9" w:hint="eastAsia"/>
          <w:kern w:val="0"/>
          <w:sz w:val="18"/>
          <w:szCs w:val="18"/>
        </w:rPr>
        <w:t>，此处就不再展开</w:t>
      </w:r>
      <w:r w:rsidR="00F565E3">
        <w:rPr>
          <w:rFonts w:ascii="CMR9" w:hAnsi="CMR9" w:cs="CMR9" w:hint="eastAsia"/>
          <w:kern w:val="0"/>
          <w:sz w:val="18"/>
          <w:szCs w:val="18"/>
        </w:rPr>
        <w:t>)</w:t>
      </w:r>
      <w:r>
        <w:rPr>
          <w:rFonts w:ascii="CMR9" w:hAnsi="CMR9" w:cs="CMR9" w:hint="eastAsia"/>
          <w:kern w:val="0"/>
          <w:sz w:val="18"/>
          <w:szCs w:val="18"/>
        </w:rPr>
        <w:t>，即得到</w:t>
      </w:r>
    </w:p>
    <w:p w14:paraId="74EABEA3" w14:textId="77777777" w:rsidR="00FE4ADE" w:rsidRPr="009F79CF" w:rsidRDefault="00140D7A" w:rsidP="00FE4ADE">
      <w:pPr>
        <w:ind w:firstLineChars="233" w:firstLine="419"/>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1</m:t>
            </m:r>
          </m:sub>
        </m:sSub>
        <m:r>
          <w:rPr>
            <w:rFonts w:ascii="Cambria Math" w:hAnsi="Cambria Math" w:cs="CMR9"/>
            <w:kern w:val="0"/>
            <w:sz w:val="18"/>
            <w:szCs w:val="18"/>
          </w:rPr>
          <m:t xml:space="preserve"> </m:t>
        </m:r>
        <m:r>
          <w:rPr>
            <w:rFonts w:ascii="Cambria Math" w:hAnsi="Cambria Math" w:cs="CMR9" w:hint="eastAsia"/>
            <w:kern w:val="0"/>
            <w:sz w:val="18"/>
            <w:szCs w:val="18"/>
          </w:rPr>
          <m:t>=2</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V</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sidRPr="009F79CF">
        <w:rPr>
          <w:rFonts w:ascii="CMR9" w:hAnsi="CMR9" w:cs="CMR9" w:hint="eastAsia"/>
          <w:kern w:val="0"/>
          <w:sz w:val="18"/>
          <w:szCs w:val="18"/>
        </w:rPr>
        <w:t>;</w:t>
      </w:r>
      <w:r w:rsidR="00FE4ADE" w:rsidRPr="009F79CF">
        <w:rPr>
          <w:rFonts w:ascii="CMR9" w:hAnsi="CMR9" w:cs="CMR9"/>
          <w:kern w:val="0"/>
          <w:sz w:val="18"/>
          <w:szCs w:val="18"/>
        </w:rPr>
        <w:t xml:space="preserve"> </w:t>
      </w:r>
      <w:r w:rsidR="00FE4ADE" w:rsidRPr="009F79CF">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hint="eastAsia"/>
                <w:kern w:val="0"/>
                <w:sz w:val="18"/>
                <w:szCs w:val="18"/>
              </w:rPr>
              <m:t>4</m:t>
            </m:r>
          </m:sub>
        </m:sSub>
      </m:oMath>
      <w:r w:rsidR="00FE4ADE" w:rsidRPr="009F79CF">
        <w:rPr>
          <w:rFonts w:ascii="CMR9" w:hAnsi="CMR9" w:cs="CMR9" w:hint="eastAsia"/>
          <w:kern w:val="0"/>
          <w:sz w:val="18"/>
          <w:szCs w:val="18"/>
        </w:rPr>
        <w:t>是区间常量）</w:t>
      </w:r>
    </w:p>
    <w:p w14:paraId="6CA06939" w14:textId="77777777" w:rsidR="00FE4ADE" w:rsidRPr="00EF78BD" w:rsidRDefault="00140D7A" w:rsidP="00FE4ADE">
      <w:pPr>
        <w:pStyle w:val="a5"/>
        <w:ind w:leftChars="202" w:left="424" w:firstLineChars="1" w:firstLine="2"/>
        <w:jc w:val="center"/>
        <w:rPr>
          <w:rFonts w:ascii="CMR9" w:hAnsi="CMR9" w:cs="CMR9"/>
          <w:kern w:val="0"/>
          <w:sz w:val="18"/>
          <w:szCs w:val="18"/>
        </w:rPr>
      </w:pPr>
      <m:oMath>
        <m:sSub>
          <m:sSubPr>
            <m:ctrlPr>
              <w:rPr>
                <w:rFonts w:ascii="Cambria Math" w:hAnsi="Cambria Math" w:cs="CMR9"/>
                <w:i/>
                <w:kern w:val="0"/>
                <w:sz w:val="18"/>
                <w:szCs w:val="18"/>
              </w:rPr>
            </m:ctrlPr>
          </m:sSubPr>
          <m:e>
            <m:r>
              <w:rPr>
                <w:rFonts w:ascii="Cambria Math" w:hAnsi="Cambria Math" w:cs="CMR9" w:hint="eastAsia"/>
                <w:kern w:val="0"/>
                <w:sz w:val="18"/>
                <w:szCs w:val="18"/>
              </w:rPr>
              <m:t>V</m:t>
            </m:r>
            <m:r>
              <w:rPr>
                <w:rFonts w:ascii="Cambria Math" w:hAnsi="Cambria Math" w:cs="CMR9"/>
                <w:kern w:val="0"/>
                <w:sz w:val="18"/>
                <w:szCs w:val="18"/>
              </w:rPr>
              <m:t>'</m:t>
            </m:r>
          </m:e>
          <m:sub>
            <m:r>
              <w:rPr>
                <w:rFonts w:ascii="Cambria Math" w:hAnsi="Cambria Math" w:cs="CMR9" w:hint="eastAsia"/>
                <w:kern w:val="0"/>
                <w:sz w:val="18"/>
                <w:szCs w:val="18"/>
              </w:rPr>
              <m:t>2</m:t>
            </m:r>
          </m:sub>
        </m:sSub>
        <m:r>
          <w:rPr>
            <w:rFonts w:ascii="Cambria Math" w:hAnsi="Cambria Math" w:cs="CMR9"/>
            <w:kern w:val="0"/>
            <w:sz w:val="18"/>
            <w:szCs w:val="18"/>
          </w:rPr>
          <m:t xml:space="preserve"> </m:t>
        </m:r>
        <m:r>
          <w:rPr>
            <w:rFonts w:ascii="Cambria Math" w:hAnsi="Cambria Math" w:cs="CMR9" w:hint="eastAsia"/>
            <w:kern w:val="0"/>
            <w:sz w:val="18"/>
            <w:szCs w:val="18"/>
          </w:rPr>
          <m:t>=2</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sSub>
          <m:sSubPr>
            <m:ctrlPr>
              <w:rPr>
                <w:rFonts w:ascii="Cambria Math" w:hAnsi="Cambria Math" w:cs="CMR9"/>
                <w:i/>
                <w:kern w:val="0"/>
                <w:sz w:val="18"/>
                <w:szCs w:val="18"/>
              </w:rPr>
            </m:ctrlPr>
          </m:sSubPr>
          <m:e>
            <m:r>
              <w:rPr>
                <w:rFonts w:ascii="Cambria Math" w:hAnsi="Cambria Math" w:cs="CMR9"/>
                <w:kern w:val="0"/>
                <w:sz w:val="18"/>
                <w:szCs w:val="18"/>
              </w:rPr>
              <m:t>V</m:t>
            </m:r>
          </m:e>
          <m:sub>
            <m:r>
              <w:rPr>
                <w:rFonts w:ascii="Cambria Math" w:hAnsi="Cambria Math" w:cs="CMR9"/>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oMath>
      <w:r w:rsidR="00FE4ADE">
        <w:rPr>
          <w:rFonts w:ascii="CMR9" w:hAnsi="CMR9" w:cs="CMR9" w:hint="eastAsia"/>
          <w:kern w:val="0"/>
          <w:sz w:val="18"/>
          <w:szCs w:val="18"/>
        </w:rPr>
        <w:t>;</w:t>
      </w:r>
      <w:r w:rsidR="00FE4ADE">
        <w:rPr>
          <w:rFonts w:ascii="CMR9" w:hAnsi="CMR9" w:cs="CMR9"/>
          <w:kern w:val="0"/>
          <w:sz w:val="18"/>
          <w:szCs w:val="18"/>
        </w:rPr>
        <w:t xml:space="preserve"> </w:t>
      </w:r>
      <w:r w:rsidR="00FE4ADE">
        <w:rPr>
          <w:rFonts w:ascii="CMR9" w:hAnsi="CMR9" w:cs="CMR9" w:hint="eastAsia"/>
          <w:kern w:val="0"/>
          <w:sz w:val="18"/>
          <w:szCs w:val="18"/>
        </w:rPr>
        <w:t>（</w:t>
      </w:r>
      <m:oMath>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kern w:val="0"/>
                <w:sz w:val="18"/>
                <w:szCs w:val="18"/>
              </w:rPr>
              <m:t>3</m:t>
            </m:r>
          </m:sub>
        </m:sSub>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kern w:val="0"/>
                <w:sz w:val="18"/>
                <w:szCs w:val="18"/>
              </w:rPr>
              <m:t>i</m:t>
            </m:r>
          </m:e>
          <m:sub>
            <m:r>
              <w:rPr>
                <w:rFonts w:ascii="Cambria Math" w:hAnsi="Cambria Math" w:cs="CMR9" w:hint="eastAsia"/>
                <w:kern w:val="0"/>
                <w:sz w:val="18"/>
                <w:szCs w:val="18"/>
              </w:rPr>
              <m:t>4</m:t>
            </m:r>
          </m:sub>
        </m:sSub>
      </m:oMath>
      <w:r w:rsidR="00FE4ADE">
        <w:rPr>
          <w:rFonts w:ascii="CMR9" w:hAnsi="CMR9" w:cs="CMR9" w:hint="eastAsia"/>
          <w:kern w:val="0"/>
          <w:sz w:val="18"/>
          <w:szCs w:val="18"/>
        </w:rPr>
        <w:t>是区间常量）</w:t>
      </w:r>
    </w:p>
    <w:p w14:paraId="60F1B334" w14:textId="77777777" w:rsidR="00FE4ADE" w:rsidRDefault="00FE4ADE" w:rsidP="00FE4ADE">
      <w:pPr>
        <w:ind w:leftChars="202" w:left="424" w:firstLineChars="200" w:firstLine="360"/>
        <w:rPr>
          <w:rFonts w:ascii="CMR9" w:hAnsi="CMR9" w:cs="CMR9"/>
          <w:kern w:val="0"/>
          <w:sz w:val="18"/>
          <w:szCs w:val="18"/>
        </w:rPr>
      </w:pPr>
      <w:r w:rsidRPr="00F25EA0">
        <w:rPr>
          <w:rFonts w:ascii="CMR9" w:hAnsi="CMR9" w:cs="CMR9" w:hint="eastAsia"/>
          <w:kern w:val="0"/>
          <w:sz w:val="18"/>
          <w:szCs w:val="18"/>
        </w:rPr>
        <w:t>通过上述过程，可以将两个变量互相依赖的语句转换</w:t>
      </w:r>
      <w:proofErr w:type="gramStart"/>
      <w:r w:rsidRPr="00F25EA0">
        <w:rPr>
          <w:rFonts w:ascii="CMR9" w:hAnsi="CMR9" w:cs="CMR9" w:hint="eastAsia"/>
          <w:kern w:val="0"/>
          <w:sz w:val="18"/>
          <w:szCs w:val="18"/>
        </w:rPr>
        <w:t>成满足</w:t>
      </w:r>
      <w:proofErr w:type="gramEnd"/>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w:t>
      </w:r>
      <w:r>
        <w:rPr>
          <w:rFonts w:ascii="CMR9" w:hAnsi="CMR9" w:cs="CMR9" w:hint="eastAsia"/>
          <w:kern w:val="0"/>
          <w:sz w:val="18"/>
          <w:szCs w:val="18"/>
        </w:rPr>
        <w:t>（其中</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ascii="CMR9" w:hAnsi="CMR9" w:cs="CMR9" w:hint="eastAsia"/>
          <w:kern w:val="0"/>
          <w:sz w:val="18"/>
          <w:szCs w:val="18"/>
        </w:rPr>
        <w:t>和</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为区间常量）</w:t>
      </w:r>
      <w:r w:rsidRPr="00FF19A1">
        <w:rPr>
          <w:rFonts w:ascii="CMR9" w:hAnsi="CMR9" w:cs="CMR9" w:hint="eastAsia"/>
          <w:kern w:val="0"/>
          <w:sz w:val="18"/>
          <w:szCs w:val="18"/>
        </w:rPr>
        <w:t>的一般形式。对于</w:t>
      </w:r>
      <w:r>
        <w:rPr>
          <w:rFonts w:ascii="CMR9" w:hAnsi="CMR9" w:cs="CMR9" w:hint="eastAsia"/>
          <w:kern w:val="0"/>
          <w:sz w:val="18"/>
          <w:szCs w:val="18"/>
        </w:rPr>
        <w:t>2</w:t>
      </w:r>
      <w:r>
        <w:rPr>
          <w:rFonts w:ascii="CMR9" w:hAnsi="CMR9" w:cs="CMR9" w:hint="eastAsia"/>
          <w:kern w:val="0"/>
          <w:sz w:val="18"/>
          <w:szCs w:val="18"/>
        </w:rPr>
        <w:t>个以上</w:t>
      </w:r>
      <w:r w:rsidRPr="00FF19A1">
        <w:rPr>
          <w:rFonts w:ascii="CMR9" w:hAnsi="CMR9" w:cs="CMR9" w:hint="eastAsia"/>
          <w:kern w:val="0"/>
          <w:sz w:val="18"/>
          <w:szCs w:val="18"/>
        </w:rPr>
        <w:t>变量</w:t>
      </w:r>
      <w:r>
        <w:rPr>
          <w:rFonts w:ascii="CMR9" w:hAnsi="CMR9" w:cs="CMR9" w:hint="eastAsia"/>
          <w:kern w:val="0"/>
          <w:sz w:val="18"/>
          <w:szCs w:val="18"/>
        </w:rPr>
        <w:t>相互依赖</w:t>
      </w:r>
      <w:r w:rsidRPr="00FF19A1">
        <w:rPr>
          <w:rFonts w:ascii="CMR9" w:hAnsi="CMR9" w:cs="CMR9" w:hint="eastAsia"/>
          <w:kern w:val="0"/>
          <w:sz w:val="18"/>
          <w:szCs w:val="18"/>
        </w:rPr>
        <w:t>的处理方法也是类似。</w:t>
      </w:r>
    </w:p>
    <w:p w14:paraId="3374C9B4" w14:textId="4F141320" w:rsidR="00FE4ADE" w:rsidRDefault="00FE4ADE" w:rsidP="00FE4ADE">
      <w:pPr>
        <w:ind w:leftChars="202" w:left="424" w:firstLineChars="200" w:firstLine="360"/>
        <w:rPr>
          <w:rFonts w:ascii="CMR9" w:hAnsi="CMR9" w:cs="CMR9"/>
          <w:kern w:val="0"/>
          <w:sz w:val="18"/>
          <w:szCs w:val="18"/>
        </w:rPr>
      </w:pPr>
      <w:r>
        <w:rPr>
          <w:rFonts w:ascii="CMR9" w:hAnsi="CMR9" w:cs="CMR9" w:hint="eastAsia"/>
          <w:kern w:val="0"/>
          <w:sz w:val="18"/>
          <w:szCs w:val="18"/>
        </w:rPr>
        <w:t>例如：</w:t>
      </w:r>
      <w:r>
        <w:rPr>
          <w:rFonts w:ascii="CMR9" w:hAnsi="CMR9" w:cs="CMR9" w:hint="eastAsia"/>
          <w:kern w:val="0"/>
          <w:sz w:val="18"/>
          <w:szCs w:val="18"/>
        </w:rPr>
        <w:t>Figure</w:t>
      </w:r>
      <w:r>
        <w:rPr>
          <w:rFonts w:ascii="CMR9" w:hAnsi="CMR9" w:cs="CMR9"/>
          <w:kern w:val="0"/>
          <w:sz w:val="18"/>
          <w:szCs w:val="18"/>
        </w:rPr>
        <w:t xml:space="preserve"> </w:t>
      </w:r>
      <w:r w:rsidR="006612DF">
        <w:rPr>
          <w:rFonts w:ascii="CMR9" w:hAnsi="CMR9" w:cs="CMR9" w:hint="eastAsia"/>
          <w:kern w:val="0"/>
          <w:sz w:val="18"/>
          <w:szCs w:val="18"/>
        </w:rPr>
        <w:t>8</w:t>
      </w:r>
      <w:r>
        <w:rPr>
          <w:rFonts w:ascii="CMR9" w:hAnsi="CMR9" w:cs="CMR9" w:hint="eastAsia"/>
          <w:kern w:val="0"/>
          <w:sz w:val="18"/>
          <w:szCs w:val="18"/>
        </w:rPr>
        <w:t>循环中的语句</w:t>
      </w:r>
      <w:r>
        <w:rPr>
          <w:rFonts w:asciiTheme="minorEastAsia" w:hAnsiTheme="minorEastAsia" w:cs="CMR9" w:hint="eastAsia"/>
          <w:kern w:val="0"/>
          <w:sz w:val="18"/>
          <w:szCs w:val="18"/>
        </w:rPr>
        <w:t>①和②</w:t>
      </w:r>
      <w:r w:rsidRPr="006365B8">
        <w:rPr>
          <w:rFonts w:ascii="CMR9" w:hAnsi="CMR9" w:cs="CMR9" w:hint="eastAsia"/>
          <w:kern w:val="0"/>
          <w:sz w:val="18"/>
          <w:szCs w:val="18"/>
        </w:rPr>
        <w:t>通过符号带入得到</w:t>
      </w:r>
    </w:p>
    <w:p w14:paraId="226AC2E1" w14:textId="77777777" w:rsidR="00FE4ADE" w:rsidRDefault="00FE4ADE" w:rsidP="00FE4ADE">
      <w:pPr>
        <w:ind w:leftChars="202" w:left="424" w:firstLineChars="1100" w:firstLine="1980"/>
        <w:rPr>
          <w:rFonts w:ascii="CMR9" w:hAnsi="CMR9" w:cs="CMR9"/>
          <w:kern w:val="0"/>
          <w:sz w:val="18"/>
          <w:szCs w:val="18"/>
        </w:rPr>
      </w:pPr>
      <w:proofErr w:type="gramStart"/>
      <w:r w:rsidRPr="006365B8">
        <w:rPr>
          <w:rFonts w:ascii="CMR9" w:hAnsi="CMR9" w:cs="CMR9" w:hint="eastAsia"/>
          <w:kern w:val="0"/>
          <w:sz w:val="18"/>
          <w:szCs w:val="18"/>
        </w:rPr>
        <w:t>x</w:t>
      </w:r>
      <w:proofErr w:type="gramEnd"/>
      <w:r>
        <w:rPr>
          <w:rFonts w:ascii="CMR9" w:hAnsi="CMR9" w:cs="CMR9"/>
          <w:kern w:val="0"/>
          <w:sz w:val="18"/>
          <w:szCs w:val="18"/>
        </w:rPr>
        <w:t>’</w:t>
      </w:r>
      <w:r>
        <w:rPr>
          <w:rFonts w:ascii="CMR9" w:hAnsi="CMR9" w:cs="CMR9" w:hint="eastAsia"/>
          <w:kern w:val="0"/>
          <w:sz w:val="18"/>
          <w:szCs w:val="18"/>
        </w:rPr>
        <w:t>=x+y</w:t>
      </w:r>
      <w:r w:rsidRPr="006365B8">
        <w:rPr>
          <w:rFonts w:ascii="CMR9" w:hAnsi="CMR9" w:cs="CMR9" w:hint="eastAsia"/>
          <w:kern w:val="0"/>
          <w:sz w:val="18"/>
          <w:szCs w:val="18"/>
        </w:rPr>
        <w:t>;</w:t>
      </w:r>
    </w:p>
    <w:p w14:paraId="74C2E5F6" w14:textId="77777777" w:rsidR="00FE4ADE" w:rsidRDefault="00FE4ADE" w:rsidP="00FE4ADE">
      <w:pPr>
        <w:ind w:leftChars="202" w:left="424" w:firstLineChars="1100" w:firstLine="1980"/>
        <w:rPr>
          <w:rFonts w:ascii="CMR9" w:hAnsi="CMR9" w:cs="CMR9"/>
          <w:kern w:val="0"/>
          <w:sz w:val="18"/>
          <w:szCs w:val="18"/>
        </w:rPr>
      </w:pPr>
      <w:proofErr w:type="gramStart"/>
      <w:r w:rsidRPr="006365B8">
        <w:rPr>
          <w:rFonts w:ascii="CMR9" w:hAnsi="CMR9" w:cs="CMR9" w:hint="eastAsia"/>
          <w:kern w:val="0"/>
          <w:sz w:val="18"/>
          <w:szCs w:val="18"/>
        </w:rPr>
        <w:t>y</w:t>
      </w:r>
      <w:proofErr w:type="gramEnd"/>
      <w:r>
        <w:rPr>
          <w:rFonts w:ascii="CMR9" w:hAnsi="CMR9" w:cs="CMR9"/>
          <w:kern w:val="0"/>
          <w:sz w:val="18"/>
          <w:szCs w:val="18"/>
        </w:rPr>
        <w:t>’</w:t>
      </w:r>
      <w:r>
        <w:rPr>
          <w:rFonts w:ascii="CMR9" w:hAnsi="CMR9" w:cs="CMR9" w:hint="eastAsia"/>
          <w:kern w:val="0"/>
          <w:sz w:val="18"/>
          <w:szCs w:val="18"/>
        </w:rPr>
        <w:t>=x+2y</w:t>
      </w:r>
      <w:r w:rsidRPr="006365B8">
        <w:rPr>
          <w:rFonts w:ascii="CMR9" w:hAnsi="CMR9" w:cs="CMR9" w:hint="eastAsia"/>
          <w:kern w:val="0"/>
          <w:sz w:val="18"/>
          <w:szCs w:val="18"/>
        </w:rPr>
        <w:t>;</w:t>
      </w:r>
    </w:p>
    <w:p w14:paraId="73FCFF5B" w14:textId="77777777" w:rsidR="00FE4ADE" w:rsidRDefault="00FE4ADE" w:rsidP="00FE4ADE">
      <w:pPr>
        <w:ind w:leftChars="202" w:left="424" w:firstLineChars="200" w:firstLine="360"/>
        <w:rPr>
          <w:rFonts w:ascii="CMR9" w:hAnsi="CMR9" w:cs="CMR9"/>
          <w:kern w:val="0"/>
          <w:sz w:val="18"/>
          <w:szCs w:val="18"/>
        </w:rPr>
      </w:pPr>
      <w:r>
        <w:rPr>
          <w:rFonts w:ascii="CMR9" w:hAnsi="CMR9" w:cs="CMR9" w:hint="eastAsia"/>
          <w:kern w:val="0"/>
          <w:sz w:val="18"/>
          <w:szCs w:val="18"/>
        </w:rPr>
        <w:t>经过一步</w:t>
      </w:r>
      <w:r w:rsidRPr="006365B8">
        <w:rPr>
          <w:rFonts w:ascii="CMR9" w:hAnsi="CMR9" w:cs="CMR9" w:hint="eastAsia"/>
          <w:kern w:val="0"/>
          <w:sz w:val="18"/>
          <w:szCs w:val="18"/>
        </w:rPr>
        <w:t>抽象得到</w:t>
      </w:r>
    </w:p>
    <w:p w14:paraId="4BDD42F7" w14:textId="77777777" w:rsidR="00FE4ADE" w:rsidRDefault="00FE4ADE" w:rsidP="00FE4ADE">
      <w:pPr>
        <w:ind w:leftChars="202" w:left="424" w:firstLineChars="1100" w:firstLine="1980"/>
        <w:rPr>
          <w:rFonts w:ascii="CMR9" w:hAnsi="CMR9" w:cs="CMR9"/>
          <w:kern w:val="0"/>
          <w:sz w:val="18"/>
          <w:szCs w:val="18"/>
        </w:rPr>
      </w:pPr>
      <w:r w:rsidRPr="006365B8">
        <w:rPr>
          <w:rFonts w:ascii="CMR9" w:hAnsi="CMR9" w:cs="CMR9" w:hint="eastAsia"/>
          <w:kern w:val="0"/>
          <w:sz w:val="18"/>
          <w:szCs w:val="18"/>
        </w:rPr>
        <w:t>x</w:t>
      </w:r>
      <w:proofErr w:type="gramStart"/>
      <w:r w:rsidRPr="006365B8">
        <w:rPr>
          <w:rFonts w:ascii="CMR9" w:hAnsi="CMR9" w:cs="CMR9" w:hint="eastAsia"/>
          <w:kern w:val="0"/>
          <w:sz w:val="18"/>
          <w:szCs w:val="18"/>
        </w:rPr>
        <w:t>’</w:t>
      </w:r>
      <w:proofErr w:type="gramEnd"/>
      <w:r w:rsidRPr="006365B8">
        <w:rPr>
          <w:rFonts w:ascii="CMR9" w:hAnsi="CMR9" w:cs="CMR9" w:hint="eastAsia"/>
          <w:kern w:val="0"/>
          <w:sz w:val="18"/>
          <w:szCs w:val="18"/>
        </w:rPr>
        <w:t>=x+[1,2]y;</w:t>
      </w:r>
    </w:p>
    <w:p w14:paraId="025ECFC8" w14:textId="77777777" w:rsidR="00FE4ADE" w:rsidRDefault="00FE4ADE" w:rsidP="00FE4ADE">
      <w:pPr>
        <w:ind w:leftChars="202" w:left="424" w:firstLineChars="1100" w:firstLine="1980"/>
        <w:rPr>
          <w:rFonts w:ascii="CMR9" w:hAnsi="CMR9" w:cs="CMR9"/>
          <w:kern w:val="0"/>
          <w:sz w:val="18"/>
          <w:szCs w:val="18"/>
        </w:rPr>
      </w:pPr>
      <w:r w:rsidRPr="006365B8">
        <w:rPr>
          <w:rFonts w:ascii="CMR9" w:hAnsi="CMR9" w:cs="CMR9" w:hint="eastAsia"/>
          <w:kern w:val="0"/>
          <w:sz w:val="18"/>
          <w:szCs w:val="18"/>
        </w:rPr>
        <w:t>y</w:t>
      </w:r>
      <w:proofErr w:type="gramStart"/>
      <w:r w:rsidRPr="006365B8">
        <w:rPr>
          <w:rFonts w:ascii="CMR9" w:hAnsi="CMR9" w:cs="CMR9" w:hint="eastAsia"/>
          <w:kern w:val="0"/>
          <w:sz w:val="18"/>
          <w:szCs w:val="18"/>
        </w:rPr>
        <w:t>’</w:t>
      </w:r>
      <w:proofErr w:type="gramEnd"/>
      <w:r w:rsidRPr="006365B8">
        <w:rPr>
          <w:rFonts w:ascii="CMR9" w:hAnsi="CMR9" w:cs="CMR9" w:hint="eastAsia"/>
          <w:kern w:val="0"/>
          <w:sz w:val="18"/>
          <w:szCs w:val="18"/>
        </w:rPr>
        <w:t>=x+[1,2]y;</w:t>
      </w:r>
    </w:p>
    <w:p w14:paraId="0A55DB2A" w14:textId="77777777" w:rsidR="00FE4ADE" w:rsidRDefault="00FE4ADE" w:rsidP="00FE4ADE">
      <w:pPr>
        <w:ind w:leftChars="202" w:left="424" w:firstLineChars="200" w:firstLine="360"/>
        <w:rPr>
          <w:rFonts w:ascii="CMR9" w:hAnsi="CMR9" w:cs="CMR9"/>
          <w:kern w:val="0"/>
          <w:sz w:val="18"/>
          <w:szCs w:val="18"/>
        </w:rPr>
      </w:pPr>
      <w:r>
        <w:rPr>
          <w:rFonts w:ascii="CMR9" w:hAnsi="CMR9" w:cs="CMR9" w:hint="eastAsia"/>
          <w:kern w:val="0"/>
          <w:sz w:val="18"/>
          <w:szCs w:val="18"/>
        </w:rPr>
        <w:t>此时再将</w:t>
      </w:r>
      <w:r>
        <w:rPr>
          <w:rFonts w:ascii="CMR9" w:hAnsi="CMR9" w:cs="CMR9" w:hint="eastAsia"/>
          <w:kern w:val="0"/>
          <w:sz w:val="18"/>
          <w:szCs w:val="18"/>
        </w:rPr>
        <w:t>x</w:t>
      </w:r>
      <w:r>
        <w:rPr>
          <w:rFonts w:ascii="CMR9" w:hAnsi="CMR9" w:cs="CMR9" w:hint="eastAsia"/>
          <w:kern w:val="0"/>
          <w:sz w:val="18"/>
          <w:szCs w:val="18"/>
        </w:rPr>
        <w:t>和</w:t>
      </w:r>
      <w:r>
        <w:rPr>
          <w:rFonts w:ascii="CMR9" w:hAnsi="CMR9" w:cs="CMR9" w:hint="eastAsia"/>
          <w:kern w:val="0"/>
          <w:sz w:val="18"/>
          <w:szCs w:val="18"/>
        </w:rPr>
        <w:t>y</w:t>
      </w:r>
      <w:r>
        <w:rPr>
          <w:rFonts w:ascii="CMR9" w:hAnsi="CMR9" w:cs="CMR9" w:hint="eastAsia"/>
          <w:kern w:val="0"/>
          <w:sz w:val="18"/>
          <w:szCs w:val="18"/>
        </w:rPr>
        <w:t>的初始值都抽象为</w:t>
      </w:r>
      <w:r>
        <w:rPr>
          <w:rFonts w:ascii="CMR9" w:hAnsi="CMR9" w:cs="CMR9" w:hint="eastAsia"/>
          <w:kern w:val="0"/>
          <w:sz w:val="18"/>
          <w:szCs w:val="18"/>
        </w:rPr>
        <w:t>[0</w:t>
      </w:r>
      <w:r>
        <w:rPr>
          <w:rFonts w:ascii="CMR9" w:hAnsi="CMR9" w:cs="CMR9" w:hint="eastAsia"/>
          <w:kern w:val="0"/>
          <w:sz w:val="18"/>
          <w:szCs w:val="18"/>
        </w:rPr>
        <w:t>，</w:t>
      </w:r>
      <w:r>
        <w:rPr>
          <w:rFonts w:ascii="CMR9" w:hAnsi="CMR9" w:cs="CMR9" w:hint="eastAsia"/>
          <w:kern w:val="0"/>
          <w:sz w:val="18"/>
          <w:szCs w:val="18"/>
        </w:rPr>
        <w:t>1]</w:t>
      </w:r>
      <w:r>
        <w:rPr>
          <w:rFonts w:ascii="CMR9" w:hAnsi="CMR9" w:cs="CMR9" w:hint="eastAsia"/>
          <w:kern w:val="0"/>
          <w:sz w:val="18"/>
          <w:szCs w:val="18"/>
        </w:rPr>
        <w:t>，可知总是满足</w:t>
      </w:r>
      <w:r>
        <w:rPr>
          <w:rFonts w:ascii="CMR9" w:hAnsi="CMR9" w:cs="CMR9" w:hint="eastAsia"/>
          <w:kern w:val="0"/>
          <w:sz w:val="18"/>
          <w:szCs w:val="18"/>
        </w:rPr>
        <w:t>x=y</w:t>
      </w:r>
      <w:r>
        <w:rPr>
          <w:rFonts w:ascii="CMR9" w:hAnsi="CMR9" w:cs="CMR9" w:hint="eastAsia"/>
          <w:kern w:val="0"/>
          <w:sz w:val="18"/>
          <w:szCs w:val="18"/>
        </w:rPr>
        <w:t>，则可进一步抽象，并合并系数可得到：</w:t>
      </w:r>
    </w:p>
    <w:p w14:paraId="1AC593E2" w14:textId="77777777" w:rsidR="00FE4ADE" w:rsidRDefault="00FE4ADE" w:rsidP="00FE4ADE">
      <w:pPr>
        <w:ind w:leftChars="202" w:left="424" w:firstLineChars="1000" w:firstLine="1800"/>
        <w:rPr>
          <w:rFonts w:ascii="CMR9" w:hAnsi="CMR9" w:cs="CMR9"/>
          <w:kern w:val="0"/>
          <w:sz w:val="18"/>
          <w:szCs w:val="18"/>
        </w:rPr>
      </w:pPr>
      <w:r w:rsidRPr="006365B8">
        <w:rPr>
          <w:rFonts w:ascii="CMR9" w:hAnsi="CMR9" w:cs="CMR9" w:hint="eastAsia"/>
          <w:kern w:val="0"/>
          <w:sz w:val="18"/>
          <w:szCs w:val="18"/>
        </w:rPr>
        <w:t xml:space="preserve"> </w:t>
      </w:r>
      <w:r>
        <w:rPr>
          <w:rFonts w:ascii="CMR9" w:hAnsi="CMR9" w:cs="CMR9"/>
          <w:kern w:val="0"/>
          <w:sz w:val="18"/>
          <w:szCs w:val="18"/>
        </w:rPr>
        <w:t xml:space="preserve"> </w:t>
      </w:r>
      <w:r w:rsidRPr="006365B8">
        <w:rPr>
          <w:rFonts w:ascii="CMR9" w:hAnsi="CMR9" w:cs="CMR9" w:hint="eastAsia"/>
          <w:kern w:val="0"/>
          <w:sz w:val="18"/>
          <w:szCs w:val="18"/>
        </w:rPr>
        <w:t>x</w:t>
      </w:r>
      <w:proofErr w:type="gramStart"/>
      <w:r w:rsidRPr="006365B8">
        <w:rPr>
          <w:rFonts w:ascii="CMR9" w:hAnsi="CMR9" w:cs="CMR9" w:hint="eastAsia"/>
          <w:kern w:val="0"/>
          <w:sz w:val="18"/>
          <w:szCs w:val="18"/>
        </w:rPr>
        <w:t>’</w:t>
      </w:r>
      <w:proofErr w:type="gramEnd"/>
      <w:r w:rsidRPr="006365B8">
        <w:rPr>
          <w:rFonts w:ascii="CMR9" w:hAnsi="CMR9" w:cs="CMR9" w:hint="eastAsia"/>
          <w:kern w:val="0"/>
          <w:sz w:val="18"/>
          <w:szCs w:val="18"/>
        </w:rPr>
        <w:t>=</w:t>
      </w:r>
      <w:r>
        <w:rPr>
          <w:rFonts w:ascii="CMR9" w:hAnsi="CMR9" w:cs="CMR9" w:hint="eastAsia"/>
          <w:kern w:val="0"/>
          <w:sz w:val="18"/>
          <w:szCs w:val="18"/>
        </w:rPr>
        <w:t>[2,3]</w:t>
      </w:r>
      <w:r w:rsidRPr="006365B8">
        <w:rPr>
          <w:rFonts w:ascii="CMR9" w:hAnsi="CMR9" w:cs="CMR9" w:hint="eastAsia"/>
          <w:kern w:val="0"/>
          <w:sz w:val="18"/>
          <w:szCs w:val="18"/>
        </w:rPr>
        <w:t xml:space="preserve"> x;</w:t>
      </w:r>
    </w:p>
    <w:p w14:paraId="28C7035C" w14:textId="77777777" w:rsidR="00FE4ADE" w:rsidRDefault="00FE4ADE" w:rsidP="00FE4ADE">
      <w:pPr>
        <w:ind w:leftChars="202" w:left="424" w:firstLineChars="1100" w:firstLine="1980"/>
        <w:rPr>
          <w:rFonts w:ascii="CMR9" w:hAnsi="CMR9" w:cs="CMR9"/>
          <w:kern w:val="0"/>
          <w:sz w:val="18"/>
          <w:szCs w:val="18"/>
        </w:rPr>
      </w:pPr>
      <w:r w:rsidRPr="006365B8">
        <w:rPr>
          <w:rFonts w:ascii="CMR9" w:hAnsi="CMR9" w:cs="CMR9" w:hint="eastAsia"/>
          <w:kern w:val="0"/>
          <w:sz w:val="18"/>
          <w:szCs w:val="18"/>
        </w:rPr>
        <w:t>y</w:t>
      </w:r>
      <w:proofErr w:type="gramStart"/>
      <w:r w:rsidRPr="006365B8">
        <w:rPr>
          <w:rFonts w:ascii="CMR9" w:hAnsi="CMR9" w:cs="CMR9" w:hint="eastAsia"/>
          <w:kern w:val="0"/>
          <w:sz w:val="18"/>
          <w:szCs w:val="18"/>
        </w:rPr>
        <w:t>’</w:t>
      </w:r>
      <w:proofErr w:type="gramEnd"/>
      <w:r w:rsidRPr="006365B8">
        <w:rPr>
          <w:rFonts w:ascii="CMR9" w:hAnsi="CMR9" w:cs="CMR9" w:hint="eastAsia"/>
          <w:kern w:val="0"/>
          <w:sz w:val="18"/>
          <w:szCs w:val="18"/>
        </w:rPr>
        <w:t>=</w:t>
      </w:r>
      <w:r>
        <w:rPr>
          <w:rFonts w:ascii="CMR9" w:hAnsi="CMR9" w:cs="CMR9" w:hint="eastAsia"/>
          <w:kern w:val="0"/>
          <w:sz w:val="18"/>
          <w:szCs w:val="18"/>
        </w:rPr>
        <w:t>[2,3]</w:t>
      </w:r>
      <w:r w:rsidRPr="006365B8">
        <w:rPr>
          <w:rFonts w:ascii="CMR9" w:hAnsi="CMR9" w:cs="CMR9" w:hint="eastAsia"/>
          <w:kern w:val="0"/>
          <w:sz w:val="18"/>
          <w:szCs w:val="18"/>
        </w:rPr>
        <w:t xml:space="preserve"> y;</w:t>
      </w:r>
    </w:p>
    <w:p w14:paraId="75D8A8D6" w14:textId="77777777" w:rsidR="00FE4ADE" w:rsidRPr="00A54F6E" w:rsidRDefault="00FE4ADE" w:rsidP="00FE4ADE">
      <w:pPr>
        <w:ind w:leftChars="202" w:left="424" w:firstLineChars="201" w:firstLine="362"/>
        <w:rPr>
          <w:rFonts w:ascii="CMR9" w:hAnsi="CMR9" w:cs="CMR9"/>
          <w:kern w:val="0"/>
          <w:sz w:val="18"/>
          <w:szCs w:val="18"/>
        </w:rPr>
      </w:pPr>
      <w:r w:rsidRPr="006365B8">
        <w:rPr>
          <w:rFonts w:ascii="CMR9" w:hAnsi="CMR9" w:cs="CMR9" w:hint="eastAsia"/>
          <w:kern w:val="0"/>
          <w:sz w:val="18"/>
          <w:szCs w:val="18"/>
        </w:rPr>
        <w:t>即转换成了通用的形式。</w:t>
      </w:r>
    </w:p>
    <w:p w14:paraId="13D21C15" w14:textId="77777777" w:rsidR="00FE4ADE" w:rsidRDefault="00FE4ADE" w:rsidP="00FE4ADE">
      <w:pPr>
        <w:pStyle w:val="a5"/>
        <w:ind w:leftChars="202" w:left="424" w:firstLineChars="201" w:firstLine="362"/>
        <w:rPr>
          <w:rFonts w:ascii="CMR9" w:hAnsi="CMR9" w:cs="CMR9"/>
          <w:kern w:val="0"/>
          <w:sz w:val="18"/>
          <w:szCs w:val="18"/>
        </w:rPr>
      </w:pPr>
      <w:r>
        <w:rPr>
          <w:rFonts w:ascii="CMR9" w:hAnsi="CMR9" w:cs="CMR9" w:hint="eastAsia"/>
          <w:kern w:val="0"/>
          <w:sz w:val="18"/>
          <w:szCs w:val="18"/>
        </w:rPr>
        <w:t>Tec</w:t>
      </w:r>
      <w:r>
        <w:rPr>
          <w:rFonts w:ascii="CMR9" w:hAnsi="CMR9" w:cs="CMR9"/>
          <w:kern w:val="0"/>
          <w:sz w:val="18"/>
          <w:szCs w:val="18"/>
        </w:rPr>
        <w:t xml:space="preserve"> </w:t>
      </w:r>
      <w:r>
        <w:rPr>
          <w:rFonts w:ascii="CMR9" w:hAnsi="CMR9" w:cs="CMR9" w:hint="eastAsia"/>
          <w:kern w:val="0"/>
          <w:sz w:val="18"/>
          <w:szCs w:val="18"/>
        </w:rPr>
        <w:t>2.</w:t>
      </w:r>
      <w:r>
        <w:rPr>
          <w:rFonts w:ascii="CMR9" w:hAnsi="CMR9" w:cs="CMR9"/>
          <w:kern w:val="0"/>
          <w:sz w:val="18"/>
          <w:szCs w:val="18"/>
        </w:rPr>
        <w:t xml:space="preserve"> </w:t>
      </w:r>
      <w:r>
        <w:rPr>
          <w:rFonts w:ascii="CMR9" w:hAnsi="CMR9" w:cs="CMR9" w:hint="eastAsia"/>
          <w:kern w:val="0"/>
          <w:sz w:val="18"/>
          <w:szCs w:val="18"/>
        </w:rPr>
        <w:t>基于符号传播的</w:t>
      </w:r>
      <w:r w:rsidRPr="004967A3">
        <w:rPr>
          <w:rFonts w:ascii="CMR9" w:hAnsi="CMR9" w:cs="CMR9" w:hint="eastAsia"/>
          <w:kern w:val="0"/>
          <w:sz w:val="18"/>
          <w:szCs w:val="18"/>
        </w:rPr>
        <w:t>单变量区间系数</w:t>
      </w:r>
      <w:r>
        <w:rPr>
          <w:rFonts w:ascii="CMR9" w:hAnsi="CMR9" w:cs="CMR9" w:hint="eastAsia"/>
          <w:kern w:val="0"/>
          <w:sz w:val="18"/>
          <w:szCs w:val="18"/>
        </w:rPr>
        <w:t>语句合并</w:t>
      </w:r>
    </w:p>
    <w:p w14:paraId="7E8C16EF" w14:textId="79A54409" w:rsidR="00FE4ADE" w:rsidRDefault="00FE4ADE" w:rsidP="00FE4ADE">
      <w:pPr>
        <w:pStyle w:val="a5"/>
        <w:ind w:left="426" w:firstLine="360"/>
        <w:rPr>
          <w:rFonts w:ascii="CMR9" w:hAnsi="CMR9" w:cs="CMR9"/>
          <w:kern w:val="0"/>
          <w:sz w:val="18"/>
          <w:szCs w:val="18"/>
        </w:rPr>
      </w:pPr>
      <w:r>
        <w:rPr>
          <w:rFonts w:ascii="CMR9" w:hAnsi="CMR9" w:cs="CMR9" w:hint="eastAsia"/>
          <w:kern w:val="0"/>
          <w:sz w:val="18"/>
          <w:szCs w:val="18"/>
        </w:rPr>
        <w:t>在单变量区间系数赋值语句</w:t>
      </w: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ascii="CMR9" w:hAnsi="CMR9" w:cs="CMR9" w:hint="eastAsia"/>
          <w:kern w:val="0"/>
          <w:sz w:val="18"/>
          <w:szCs w:val="18"/>
        </w:rPr>
        <w:t>;</w:t>
      </w:r>
      <w:r w:rsidRPr="006D7123">
        <w:rPr>
          <w:rFonts w:ascii="CMR9" w:hAnsi="CMR9" w:cs="CMR9" w:hint="eastAsia"/>
          <w:kern w:val="0"/>
          <w:sz w:val="18"/>
          <w:szCs w:val="18"/>
        </w:rPr>
        <w:t>中</w:t>
      </w:r>
      <w:proofErr w:type="gramStart"/>
      <w:r w:rsidRPr="006D7123">
        <w:rPr>
          <w:rFonts w:ascii="CMR9" w:hAnsi="CMR9" w:cs="CMR9" w:hint="eastAsia"/>
          <w:kern w:val="0"/>
          <w:sz w:val="18"/>
          <w:szCs w:val="18"/>
        </w:rPr>
        <w:t>要求左值表达式</w:t>
      </w:r>
      <w:proofErr w:type="gramEnd"/>
      <w:r w:rsidRPr="006D7123">
        <w:rPr>
          <w:rFonts w:ascii="CMR9" w:hAnsi="CMR9" w:cs="CMR9" w:hint="eastAsia"/>
          <w:kern w:val="0"/>
          <w:sz w:val="18"/>
          <w:szCs w:val="18"/>
        </w:rPr>
        <w:t>中的</w:t>
      </w:r>
      <m:oMath>
        <m:r>
          <w:rPr>
            <w:rFonts w:ascii="Cambria Math" w:hAnsi="Cambria Math" w:cs="CMR9" w:hint="eastAsia"/>
            <w:kern w:val="0"/>
            <w:sz w:val="18"/>
            <w:szCs w:val="18"/>
          </w:rPr>
          <m:t>V</m:t>
        </m:r>
      </m:oMath>
      <w:proofErr w:type="gramStart"/>
      <w:r w:rsidRPr="006D7123">
        <w:rPr>
          <w:rFonts w:ascii="CMR9" w:hAnsi="CMR9" w:cs="CMR9" w:hint="eastAsia"/>
          <w:kern w:val="0"/>
          <w:sz w:val="18"/>
          <w:szCs w:val="18"/>
        </w:rPr>
        <w:t>和右值表达式</w:t>
      </w:r>
      <w:proofErr w:type="gramEnd"/>
      <w:r w:rsidRPr="006D7123">
        <w:rPr>
          <w:rFonts w:ascii="CMR9" w:hAnsi="CMR9" w:cs="CMR9" w:hint="eastAsia"/>
          <w:kern w:val="0"/>
          <w:sz w:val="18"/>
          <w:szCs w:val="18"/>
        </w:rPr>
        <w:t>中的</w:t>
      </w:r>
      <m:oMath>
        <m:r>
          <w:rPr>
            <w:rFonts w:ascii="Cambria Math" w:hAnsi="Cambria Math" w:cs="CMR9" w:hint="eastAsia"/>
            <w:kern w:val="0"/>
            <w:sz w:val="18"/>
            <w:szCs w:val="18"/>
          </w:rPr>
          <m:t>V</m:t>
        </m:r>
      </m:oMath>
      <w:r w:rsidRPr="006D7123">
        <w:rPr>
          <w:rFonts w:ascii="CMR9" w:hAnsi="CMR9" w:cs="CMR9" w:hint="eastAsia"/>
          <w:kern w:val="0"/>
          <w:sz w:val="18"/>
          <w:szCs w:val="18"/>
        </w:rPr>
        <w:t>是相邻两遍循环中</w:t>
      </w:r>
      <m:oMath>
        <m:r>
          <w:rPr>
            <w:rFonts w:ascii="Cambria Math" w:hAnsi="Cambria Math" w:cs="CMR9" w:hint="eastAsia"/>
            <w:kern w:val="0"/>
            <w:sz w:val="18"/>
            <w:szCs w:val="18"/>
          </w:rPr>
          <m:t>V</m:t>
        </m:r>
      </m:oMath>
      <w:r w:rsidRPr="006D7123">
        <w:rPr>
          <w:rFonts w:ascii="CMR9" w:hAnsi="CMR9" w:cs="CMR9" w:hint="eastAsia"/>
          <w:kern w:val="0"/>
          <w:sz w:val="18"/>
          <w:szCs w:val="18"/>
        </w:rPr>
        <w:t>在同一点的不同时刻的值</w:t>
      </w:r>
      <w:r>
        <w:rPr>
          <w:rFonts w:ascii="CMR9" w:hAnsi="CMR9" w:cs="CMR9" w:hint="eastAsia"/>
          <w:kern w:val="0"/>
          <w:sz w:val="18"/>
          <w:szCs w:val="18"/>
        </w:rPr>
        <w:t>，即对</w:t>
      </w:r>
      <m:oMath>
        <m:r>
          <w:rPr>
            <w:rFonts w:ascii="Cambria Math" w:hAnsi="Cambria Math" w:cs="CMR9" w:hint="eastAsia"/>
            <w:kern w:val="0"/>
            <w:sz w:val="18"/>
            <w:szCs w:val="18"/>
          </w:rPr>
          <m:t>V</m:t>
        </m:r>
      </m:oMath>
      <w:r>
        <w:rPr>
          <w:rFonts w:ascii="CMR9" w:hAnsi="CMR9" w:cs="CMR9" w:hint="eastAsia"/>
          <w:kern w:val="0"/>
          <w:sz w:val="18"/>
          <w:szCs w:val="18"/>
        </w:rPr>
        <w:t>的赋值语句在循环体中只出现一次</w:t>
      </w:r>
      <w:r w:rsidRPr="006D7123">
        <w:rPr>
          <w:rFonts w:ascii="CMR9" w:hAnsi="CMR9" w:cs="CMR9" w:hint="eastAsia"/>
          <w:kern w:val="0"/>
          <w:sz w:val="18"/>
          <w:szCs w:val="18"/>
        </w:rPr>
        <w:t>。</w:t>
      </w:r>
      <w:r>
        <w:rPr>
          <w:rFonts w:ascii="CMR9" w:hAnsi="CMR9" w:cs="CMR9" w:hint="eastAsia"/>
          <w:kern w:val="0"/>
          <w:sz w:val="18"/>
          <w:szCs w:val="18"/>
        </w:rPr>
        <w:t>故</w:t>
      </w:r>
      <w:r w:rsidRPr="006D7123">
        <w:rPr>
          <w:rFonts w:ascii="CMR9" w:hAnsi="CMR9" w:cs="CMR9" w:hint="eastAsia"/>
          <w:kern w:val="0"/>
          <w:sz w:val="18"/>
          <w:szCs w:val="18"/>
        </w:rPr>
        <w:t>对于循环体中对于</w:t>
      </w:r>
      <m:oMath>
        <m:r>
          <w:rPr>
            <w:rFonts w:ascii="Cambria Math" w:hAnsi="Cambria Math" w:cs="CMR9" w:hint="eastAsia"/>
            <w:kern w:val="0"/>
            <w:sz w:val="18"/>
            <w:szCs w:val="18"/>
          </w:rPr>
          <m:t>V</m:t>
        </m:r>
      </m:oMath>
      <w:r>
        <w:rPr>
          <w:rFonts w:ascii="CMR9" w:hAnsi="CMR9" w:cs="CMR9" w:hint="eastAsia"/>
          <w:kern w:val="0"/>
          <w:sz w:val="18"/>
          <w:szCs w:val="18"/>
        </w:rPr>
        <w:t>的多次赋值，需要通过符号抽象和传播</w:t>
      </w:r>
      <w:r w:rsidRPr="008F25C6">
        <w:rPr>
          <w:rFonts w:ascii="CMR9" w:hAnsi="CMR9" w:cs="CMR9" w:hint="eastAsia"/>
          <w:kern w:val="0"/>
          <w:sz w:val="18"/>
          <w:szCs w:val="18"/>
          <w:vertAlign w:val="superscript"/>
        </w:rPr>
        <w:t>[17]</w:t>
      </w:r>
      <w:r w:rsidRPr="008F25C6">
        <w:rPr>
          <w:rFonts w:ascii="CMR9" w:hAnsi="CMR9" w:cs="CMR9"/>
          <w:kern w:val="0"/>
          <w:sz w:val="18"/>
          <w:szCs w:val="18"/>
          <w:vertAlign w:val="superscript"/>
        </w:rPr>
        <w:t>[18]</w:t>
      </w:r>
      <w:r>
        <w:rPr>
          <w:rFonts w:ascii="CMR9" w:hAnsi="CMR9" w:cs="CMR9" w:hint="eastAsia"/>
          <w:kern w:val="0"/>
          <w:sz w:val="18"/>
          <w:szCs w:val="18"/>
          <w:vertAlign w:val="superscript"/>
        </w:rPr>
        <w:t>[19]</w:t>
      </w:r>
      <w:r>
        <w:rPr>
          <w:rFonts w:ascii="CMR9" w:hAnsi="CMR9" w:cs="CMR9" w:hint="eastAsia"/>
          <w:kern w:val="0"/>
          <w:sz w:val="18"/>
          <w:szCs w:val="18"/>
        </w:rPr>
        <w:t>将其转换成一条赋值语句。现假设循环关于</w:t>
      </w:r>
      <m:oMath>
        <m:r>
          <w:rPr>
            <w:rFonts w:ascii="Cambria Math" w:hAnsi="Cambria Math" w:cs="CMR9" w:hint="eastAsia"/>
            <w:kern w:val="0"/>
            <w:sz w:val="18"/>
            <w:szCs w:val="18"/>
          </w:rPr>
          <m:t>V</m:t>
        </m:r>
      </m:oMath>
      <w:r>
        <w:rPr>
          <w:rFonts w:ascii="CMR9" w:hAnsi="CMR9" w:cs="CMR9" w:hint="eastAsia"/>
          <w:kern w:val="0"/>
          <w:sz w:val="18"/>
          <w:szCs w:val="18"/>
        </w:rPr>
        <w:t>的单变量区间系数赋值语句经过</w:t>
      </w:r>
      <w:r>
        <w:rPr>
          <w:rFonts w:ascii="CMR9" w:hAnsi="CMR9" w:cs="CMR9" w:hint="eastAsia"/>
          <w:kern w:val="0"/>
          <w:sz w:val="18"/>
          <w:szCs w:val="18"/>
        </w:rPr>
        <w:t>Relaxing</w:t>
      </w:r>
      <w:r>
        <w:rPr>
          <w:rFonts w:ascii="CMR9" w:hAnsi="CMR9" w:cs="CMR9" w:hint="eastAsia"/>
          <w:kern w:val="0"/>
          <w:sz w:val="18"/>
          <w:szCs w:val="18"/>
        </w:rPr>
        <w:t>后有且只有两次出现，即其他语句都没有对</w:t>
      </w:r>
      <m:oMath>
        <m:r>
          <w:rPr>
            <w:rFonts w:ascii="Cambria Math" w:hAnsi="Cambria Math" w:cs="CMR9" w:hint="eastAsia"/>
            <w:kern w:val="0"/>
            <w:sz w:val="18"/>
            <w:szCs w:val="18"/>
          </w:rPr>
          <m:t>V</m:t>
        </m:r>
      </m:oMath>
      <w:r>
        <w:rPr>
          <w:rFonts w:ascii="CMR9" w:hAnsi="CMR9" w:cs="CMR9" w:hint="eastAsia"/>
          <w:kern w:val="0"/>
          <w:sz w:val="18"/>
          <w:szCs w:val="18"/>
        </w:rPr>
        <w:t>进行赋值，在</w:t>
      </w:r>
      <w:r>
        <w:rPr>
          <w:rFonts w:ascii="CMR9" w:hAnsi="CMR9" w:cs="CMR9" w:hint="eastAsia"/>
          <w:kern w:val="0"/>
          <w:sz w:val="18"/>
          <w:szCs w:val="18"/>
        </w:rPr>
        <w:t>Figure</w:t>
      </w:r>
      <w:r w:rsidR="003332E9">
        <w:rPr>
          <w:rFonts w:ascii="CMR9" w:hAnsi="CMR9" w:cs="CMR9"/>
          <w:kern w:val="0"/>
          <w:sz w:val="18"/>
          <w:szCs w:val="18"/>
        </w:rPr>
        <w:t xml:space="preserve"> </w:t>
      </w:r>
      <w:r w:rsidR="003332E9">
        <w:rPr>
          <w:rFonts w:ascii="CMR9" w:hAnsi="CMR9" w:cs="CMR9" w:hint="eastAsia"/>
          <w:kern w:val="0"/>
          <w:sz w:val="18"/>
          <w:szCs w:val="18"/>
        </w:rPr>
        <w:t>9</w:t>
      </w:r>
      <w:r>
        <w:rPr>
          <w:rFonts w:ascii="CMR9" w:hAnsi="CMR9" w:cs="CMR9" w:hint="eastAsia"/>
          <w:kern w:val="0"/>
          <w:sz w:val="18"/>
          <w:szCs w:val="18"/>
        </w:rPr>
        <w:t>的程序片段中省去了这些语句。对于这两次出现，要么是串行关系，要么是并行关系。</w:t>
      </w:r>
    </w:p>
    <w:p w14:paraId="5F58CFB3" w14:textId="67530584" w:rsidR="00FE4ADE" w:rsidRDefault="00FE4ADE" w:rsidP="00FE4ADE">
      <w:pPr>
        <w:pStyle w:val="a5"/>
        <w:ind w:left="426" w:firstLine="360"/>
        <w:rPr>
          <w:rFonts w:ascii="CMR9" w:hAnsi="CMR9" w:cs="CMR9"/>
          <w:kern w:val="0"/>
          <w:sz w:val="18"/>
          <w:szCs w:val="18"/>
        </w:rPr>
      </w:pPr>
      <w:r>
        <w:rPr>
          <w:rFonts w:ascii="CMR9" w:hAnsi="CMR9" w:cs="CMR9" w:hint="eastAsia"/>
          <w:kern w:val="0"/>
          <w:sz w:val="18"/>
          <w:szCs w:val="18"/>
        </w:rPr>
        <w:t>如果是串行关系，如</w:t>
      </w:r>
      <w:r>
        <w:rPr>
          <w:rFonts w:ascii="CMR9" w:hAnsi="CMR9" w:cs="CMR9" w:hint="eastAsia"/>
          <w:kern w:val="0"/>
          <w:sz w:val="18"/>
          <w:szCs w:val="18"/>
        </w:rPr>
        <w:t>Figure</w:t>
      </w:r>
      <w:r w:rsidR="003332E9">
        <w:rPr>
          <w:rFonts w:ascii="CMR9" w:hAnsi="CMR9" w:cs="CMR9"/>
          <w:kern w:val="0"/>
          <w:sz w:val="18"/>
          <w:szCs w:val="18"/>
        </w:rPr>
        <w:t xml:space="preserve"> </w:t>
      </w:r>
      <w:r w:rsidR="003332E9">
        <w:rPr>
          <w:rFonts w:ascii="CMR9" w:hAnsi="CMR9" w:cs="CMR9" w:hint="eastAsia"/>
          <w:kern w:val="0"/>
          <w:sz w:val="18"/>
          <w:szCs w:val="18"/>
        </w:rPr>
        <w:t>9</w:t>
      </w:r>
      <w:r>
        <w:rPr>
          <w:rFonts w:ascii="CMR9" w:hAnsi="CMR9" w:cs="CMR9"/>
          <w:kern w:val="0"/>
          <w:sz w:val="18"/>
          <w:szCs w:val="18"/>
        </w:rPr>
        <w:t xml:space="preserve"> </w:t>
      </w:r>
      <w:r>
        <w:rPr>
          <w:rFonts w:ascii="CMR9" w:hAnsi="CMR9" w:cs="CMR9" w:hint="eastAsia"/>
          <w:kern w:val="0"/>
          <w:sz w:val="18"/>
          <w:szCs w:val="18"/>
        </w:rPr>
        <w:t>左侧程序所示。通过符号传播技术，可将对于</w:t>
      </w:r>
      <m:oMath>
        <m:r>
          <w:rPr>
            <w:rFonts w:ascii="Cambria Math" w:hAnsi="Cambria Math" w:cs="CMR9" w:hint="eastAsia"/>
            <w:kern w:val="0"/>
            <w:sz w:val="18"/>
            <w:szCs w:val="18"/>
          </w:rPr>
          <m:t>V</m:t>
        </m:r>
      </m:oMath>
      <w:r>
        <w:rPr>
          <w:rFonts w:ascii="CMR9" w:hAnsi="CMR9" w:cs="CMR9" w:hint="eastAsia"/>
          <w:kern w:val="0"/>
          <w:sz w:val="18"/>
          <w:szCs w:val="18"/>
        </w:rPr>
        <w:t>的这两条语句替换</w:t>
      </w:r>
      <w:r>
        <w:rPr>
          <w:rFonts w:ascii="CMR9" w:hAnsi="CMR9" w:cs="CMR9" w:hint="eastAsia"/>
          <w:kern w:val="0"/>
          <w:sz w:val="18"/>
          <w:szCs w:val="18"/>
        </w:rPr>
        <w:lastRenderedPageBreak/>
        <w:t>成</w:t>
      </w:r>
      <w:r>
        <w:rPr>
          <w:rFonts w:ascii="CMR9" w:hAnsi="CMR9" w:cs="CMR9" w:hint="eastAsia"/>
          <w:kern w:val="0"/>
          <w:sz w:val="18"/>
          <w:szCs w:val="18"/>
        </w:rPr>
        <w:t>skip</w:t>
      </w:r>
      <w:r>
        <w:rPr>
          <w:rFonts w:ascii="CMR9" w:hAnsi="CMR9" w:cs="CMR9" w:hint="eastAsia"/>
          <w:kern w:val="0"/>
          <w:sz w:val="18"/>
          <w:szCs w:val="18"/>
        </w:rPr>
        <w:t>；语句，并在程序点</w:t>
      </w:r>
      <w:r w:rsidRPr="00BB1628">
        <w:rPr>
          <w:rFonts w:hint="eastAsia"/>
          <w:sz w:val="18"/>
        </w:rPr>
        <w:t>①</w:t>
      </w:r>
      <w:r>
        <w:rPr>
          <w:rFonts w:ascii="CMR9" w:hAnsi="CMR9" w:cs="CMR9" w:hint="eastAsia"/>
          <w:kern w:val="0"/>
          <w:sz w:val="18"/>
          <w:szCs w:val="18"/>
        </w:rPr>
        <w:t>处插入关于变量</w:t>
      </w:r>
      <m:oMath>
        <m:r>
          <w:rPr>
            <w:rFonts w:ascii="Cambria Math" w:hAnsi="Cambria Math" w:cs="CMR9" w:hint="eastAsia"/>
            <w:kern w:val="0"/>
            <w:sz w:val="18"/>
            <w:szCs w:val="18"/>
          </w:rPr>
          <m:t>V</m:t>
        </m:r>
      </m:oMath>
      <w:r>
        <w:rPr>
          <w:rFonts w:ascii="CMR9" w:hAnsi="CMR9" w:cs="CMR9" w:hint="eastAsia"/>
          <w:kern w:val="0"/>
          <w:sz w:val="18"/>
          <w:szCs w:val="18"/>
        </w:rPr>
        <w:t>的赋值语句</w:t>
      </w:r>
    </w:p>
    <w:p w14:paraId="6D24F00C" w14:textId="77777777" w:rsidR="00FE4ADE" w:rsidRDefault="00FE4ADE" w:rsidP="00FE4ADE">
      <w:pPr>
        <w:pStyle w:val="a5"/>
        <w:ind w:left="426" w:firstLine="360"/>
        <w:rPr>
          <w:rFonts w:ascii="CMR9" w:hAnsi="CMR9" w:cs="CMR9"/>
          <w:kern w:val="0"/>
          <w:sz w:val="18"/>
          <w:szCs w:val="18"/>
        </w:rPr>
      </w:pPr>
      <m:oMathPara>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3</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3</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r>
            <w:rPr>
              <w:rFonts w:ascii="Cambria Math" w:hAnsi="Cambria Math" w:cs="CMR9"/>
              <w:kern w:val="0"/>
              <w:sz w:val="18"/>
              <w:szCs w:val="18"/>
            </w:rPr>
            <m:t>;</m:t>
          </m:r>
        </m:oMath>
      </m:oMathPara>
    </w:p>
    <w:p w14:paraId="3D19FD63" w14:textId="77777777" w:rsidR="00FE4ADE" w:rsidRPr="009E55B4" w:rsidRDefault="00FE4ADE" w:rsidP="00FE4ADE">
      <w:pPr>
        <w:pStyle w:val="a5"/>
        <w:ind w:left="426" w:firstLine="360"/>
        <w:rPr>
          <w:rFonts w:ascii="CMR9" w:hAnsi="CMR9" w:cs="CMR9"/>
          <w:kern w:val="0"/>
          <w:sz w:val="18"/>
          <w:szCs w:val="18"/>
        </w:rPr>
      </w:pPr>
      <w:r>
        <w:rPr>
          <w:rFonts w:ascii="CMR9" w:hAnsi="CMR9" w:cs="CMR9" w:hint="eastAsia"/>
          <w:kern w:val="0"/>
          <w:sz w:val="18"/>
          <w:szCs w:val="18"/>
        </w:rPr>
        <w:t>如果是并行关系（即对变量</w:t>
      </w:r>
      <m:oMath>
        <m:r>
          <w:rPr>
            <w:rFonts w:ascii="Cambria Math" w:hAnsi="Cambria Math" w:cs="CMR9" w:hint="eastAsia"/>
            <w:kern w:val="0"/>
            <w:sz w:val="18"/>
            <w:szCs w:val="18"/>
          </w:rPr>
          <m:t>V</m:t>
        </m:r>
      </m:oMath>
      <w:r>
        <w:rPr>
          <w:rFonts w:ascii="CMR9" w:hAnsi="CMR9" w:cs="CMR9" w:hint="eastAsia"/>
          <w:kern w:val="0"/>
          <w:sz w:val="18"/>
          <w:szCs w:val="18"/>
        </w:rPr>
        <w:t>的两次赋值出现在</w:t>
      </w:r>
      <w:r>
        <w:rPr>
          <w:rFonts w:ascii="CMR9" w:hAnsi="CMR9" w:cs="CMR9" w:hint="eastAsia"/>
          <w:kern w:val="0"/>
          <w:sz w:val="18"/>
          <w:szCs w:val="18"/>
        </w:rPr>
        <w:t>if-else</w:t>
      </w:r>
      <w:r>
        <w:rPr>
          <w:rFonts w:ascii="CMR9" w:hAnsi="CMR9" w:cs="CMR9" w:hint="eastAsia"/>
          <w:kern w:val="0"/>
          <w:sz w:val="18"/>
          <w:szCs w:val="18"/>
        </w:rPr>
        <w:t>分支中，如果</w:t>
      </w:r>
      <w:r>
        <w:rPr>
          <w:rFonts w:ascii="CMR9" w:hAnsi="CMR9" w:cs="CMR9" w:hint="eastAsia"/>
          <w:kern w:val="0"/>
          <w:sz w:val="18"/>
          <w:szCs w:val="18"/>
        </w:rPr>
        <w:t>if</w:t>
      </w:r>
      <w:r>
        <w:rPr>
          <w:rFonts w:ascii="CMR9" w:hAnsi="CMR9" w:cs="CMR9" w:hint="eastAsia"/>
          <w:kern w:val="0"/>
          <w:sz w:val="18"/>
          <w:szCs w:val="18"/>
        </w:rPr>
        <w:t>或</w:t>
      </w:r>
      <w:r>
        <w:rPr>
          <w:rFonts w:ascii="CMR9" w:hAnsi="CMR9" w:cs="CMR9" w:hint="eastAsia"/>
          <w:kern w:val="0"/>
          <w:sz w:val="18"/>
          <w:szCs w:val="18"/>
        </w:rPr>
        <w:t>else</w:t>
      </w:r>
      <w:r>
        <w:rPr>
          <w:rFonts w:ascii="CMR9" w:hAnsi="CMR9" w:cs="CMR9" w:hint="eastAsia"/>
          <w:kern w:val="0"/>
          <w:sz w:val="18"/>
          <w:szCs w:val="18"/>
        </w:rPr>
        <w:t>中只有一个分支对</w:t>
      </w:r>
      <m:oMath>
        <m:r>
          <w:rPr>
            <w:rFonts w:ascii="Cambria Math" w:hAnsi="Cambria Math" w:cs="CMR9" w:hint="eastAsia"/>
            <w:kern w:val="0"/>
            <w:sz w:val="18"/>
            <w:szCs w:val="18"/>
          </w:rPr>
          <m:t>V</m:t>
        </m:r>
      </m:oMath>
      <w:r>
        <w:rPr>
          <w:rFonts w:ascii="CMR9" w:hAnsi="CMR9" w:cs="CMR9" w:hint="eastAsia"/>
          <w:kern w:val="0"/>
          <w:sz w:val="18"/>
          <w:szCs w:val="18"/>
        </w:rPr>
        <w:t>赋值，则在另一个分支中插入</w:t>
      </w:r>
      <m:oMath>
        <m:r>
          <w:rPr>
            <w:rFonts w:ascii="Cambria Math" w:hAnsi="Cambria Math" w:cs="CMR9" w:hint="eastAsia"/>
            <w:kern w:val="0"/>
            <w:sz w:val="18"/>
            <w:szCs w:val="18"/>
          </w:rPr>
          <m:t>V</m:t>
        </m:r>
      </m:oMath>
      <w:r>
        <w:rPr>
          <w:rFonts w:ascii="CMR9" w:hAnsi="CMR9" w:cs="CMR9" w:hint="eastAsia"/>
          <w:kern w:val="0"/>
          <w:sz w:val="18"/>
          <w:szCs w:val="18"/>
        </w:rPr>
        <w:t>=</w:t>
      </w:r>
      <m:oMath>
        <m:r>
          <w:rPr>
            <w:rFonts w:ascii="Cambria Math" w:hAnsi="Cambria Math" w:cs="CMR9" w:hint="eastAsia"/>
            <w:kern w:val="0"/>
            <w:sz w:val="18"/>
            <w:szCs w:val="18"/>
          </w:rPr>
          <m:t>V</m:t>
        </m:r>
      </m:oMath>
      <w:r>
        <w:rPr>
          <w:rFonts w:ascii="CMR9" w:hAnsi="CMR9" w:cs="CMR9" w:hint="eastAsia"/>
          <w:kern w:val="0"/>
          <w:sz w:val="18"/>
          <w:szCs w:val="18"/>
        </w:rPr>
        <w:t>；的赋值语句），如</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右侧程序所示。同样通过符号传播技术，可将对于</w:t>
      </w:r>
      <m:oMath>
        <m:r>
          <w:rPr>
            <w:rFonts w:ascii="Cambria Math" w:hAnsi="Cambria Math" w:cs="CMR9" w:hint="eastAsia"/>
            <w:kern w:val="0"/>
            <w:sz w:val="18"/>
            <w:szCs w:val="18"/>
          </w:rPr>
          <m:t>V</m:t>
        </m:r>
      </m:oMath>
      <w:r>
        <w:rPr>
          <w:rFonts w:ascii="CMR9" w:hAnsi="CMR9" w:cs="CMR9" w:hint="eastAsia"/>
          <w:kern w:val="0"/>
          <w:sz w:val="18"/>
          <w:szCs w:val="18"/>
        </w:rPr>
        <w:t>的这两条语句替换成</w:t>
      </w:r>
      <w:r>
        <w:rPr>
          <w:rFonts w:ascii="CMR9" w:hAnsi="CMR9" w:cs="CMR9" w:hint="eastAsia"/>
          <w:kern w:val="0"/>
          <w:sz w:val="18"/>
          <w:szCs w:val="18"/>
        </w:rPr>
        <w:t>skip</w:t>
      </w:r>
      <w:r>
        <w:rPr>
          <w:rFonts w:ascii="CMR9" w:hAnsi="CMR9" w:cs="CMR9" w:hint="eastAsia"/>
          <w:kern w:val="0"/>
          <w:sz w:val="18"/>
          <w:szCs w:val="18"/>
        </w:rPr>
        <w:t>；语句，并在程序点</w:t>
      </w:r>
      <w:r w:rsidRPr="00BB1628">
        <w:rPr>
          <w:rFonts w:hint="eastAsia"/>
          <w:sz w:val="18"/>
        </w:rPr>
        <w:t>①</w:t>
      </w:r>
      <w:r>
        <w:rPr>
          <w:rFonts w:hint="eastAsia"/>
          <w:sz w:val="18"/>
        </w:rPr>
        <w:t>处插入</w:t>
      </w:r>
      <w:r>
        <w:rPr>
          <w:rFonts w:ascii="CMR9" w:hAnsi="CMR9" w:cs="CMR9" w:hint="eastAsia"/>
          <w:kern w:val="0"/>
          <w:sz w:val="18"/>
          <w:szCs w:val="18"/>
        </w:rPr>
        <w:t>关于变量</w:t>
      </w:r>
      <m:oMath>
        <m:r>
          <w:rPr>
            <w:rFonts w:ascii="Cambria Math" w:hAnsi="Cambria Math" w:cs="CMR9" w:hint="eastAsia"/>
            <w:kern w:val="0"/>
            <w:sz w:val="18"/>
            <w:szCs w:val="18"/>
          </w:rPr>
          <m:t>V</m:t>
        </m:r>
      </m:oMath>
      <w:r>
        <w:rPr>
          <w:rFonts w:ascii="CMR9" w:hAnsi="CMR9" w:cs="CMR9" w:hint="eastAsia"/>
          <w:kern w:val="0"/>
          <w:sz w:val="18"/>
          <w:szCs w:val="18"/>
        </w:rPr>
        <w:t>的赋值语句</w:t>
      </w:r>
      <m:oMath>
        <m:r>
          <m:rPr>
            <m:sty m:val="p"/>
          </m:rPr>
          <w:rPr>
            <w:rFonts w:ascii="Cambria Math" w:hAnsi="Cambria Math" w:cs="CMR9" w:hint="eastAsia"/>
            <w:kern w:val="0"/>
            <w:sz w:val="18"/>
            <w:szCs w:val="18"/>
          </w:rPr>
          <w:br/>
        </m:r>
      </m:oMath>
      <m:oMathPara>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d>
            <m:dPr>
              <m:ctrlPr>
                <w:rPr>
                  <w:rFonts w:ascii="Cambria Math" w:hAnsi="Cambria Math" w:cs="CMR9"/>
                  <w:i/>
                  <w:kern w:val="0"/>
                  <w:sz w:val="18"/>
                  <w:szCs w:val="18"/>
                </w:rPr>
              </m:ctrlPr>
            </m:dPr>
            <m:e>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3</m:t>
                  </m:r>
                </m:sub>
              </m:sSub>
            </m:e>
          </m:d>
          <m:r>
            <w:rPr>
              <w:rFonts w:ascii="Cambria Math" w:hAnsi="Cambria Math" w:cs="CMR9" w:hint="eastAsia"/>
              <w:kern w:val="0"/>
              <w:sz w:val="18"/>
              <w:szCs w:val="18"/>
            </w:rPr>
            <m:t>V</m:t>
          </m:r>
          <m:r>
            <w:rPr>
              <w:rFonts w:ascii="Cambria Math" w:hAnsi="Cambria Math" w:cs="CMR9"/>
              <w:kern w:val="0"/>
              <w:sz w:val="18"/>
              <w:szCs w:val="18"/>
            </w:rPr>
            <m:t>+</m:t>
          </m:r>
          <m:d>
            <m:dPr>
              <m:ctrlPr>
                <w:rPr>
                  <w:rFonts w:ascii="Cambria Math" w:hAnsi="Cambria Math" w:cs="CMR9"/>
                  <w:i/>
                  <w:kern w:val="0"/>
                  <w:sz w:val="18"/>
                  <w:szCs w:val="18"/>
                </w:rPr>
              </m:ctrlPr>
            </m:dPr>
            <m:e>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4</m:t>
                  </m:r>
                </m:sub>
              </m:sSub>
            </m:e>
          </m:d>
          <m:r>
            <w:rPr>
              <w:rFonts w:ascii="Cambria Math" w:hAnsi="Cambria Math" w:cs="CMR9"/>
              <w:kern w:val="0"/>
              <w:sz w:val="18"/>
              <w:szCs w:val="18"/>
            </w:rPr>
            <m:t>;</m:t>
          </m:r>
        </m:oMath>
      </m:oMathPara>
    </w:p>
    <w:p w14:paraId="4B2066D8" w14:textId="2501B237" w:rsidR="005C5AD1" w:rsidRDefault="005C5AD1" w:rsidP="00FE4ADE">
      <w:pPr>
        <w:pStyle w:val="a5"/>
        <w:ind w:leftChars="202" w:left="424" w:firstLineChars="201" w:firstLine="422"/>
        <w:rPr>
          <w:rFonts w:ascii="CMR9" w:hAnsi="CMR9" w:cs="CMR9"/>
          <w:kern w:val="0"/>
          <w:sz w:val="18"/>
          <w:szCs w:val="18"/>
        </w:rPr>
      </w:pPr>
      <w:r w:rsidRPr="006E5D34">
        <w:rPr>
          <w:noProof/>
        </w:rPr>
        <mc:AlternateContent>
          <mc:Choice Requires="wps">
            <w:drawing>
              <wp:anchor distT="45720" distB="45720" distL="114300" distR="114300" simplePos="0" relativeHeight="251689984" behindDoc="0" locked="0" layoutInCell="1" allowOverlap="1" wp14:anchorId="004EAC75" wp14:editId="418E8567">
                <wp:simplePos x="0" y="0"/>
                <wp:positionH relativeFrom="column">
                  <wp:posOffset>3008630</wp:posOffset>
                </wp:positionH>
                <wp:positionV relativeFrom="paragraph">
                  <wp:posOffset>230505</wp:posOffset>
                </wp:positionV>
                <wp:extent cx="2131695" cy="1668145"/>
                <wp:effectExtent l="0" t="0" r="20955" b="27305"/>
                <wp:wrapTopAndBottom/>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695" cy="1668145"/>
                        </a:xfrm>
                        <a:prstGeom prst="rect">
                          <a:avLst/>
                        </a:prstGeom>
                        <a:solidFill>
                          <a:srgbClr val="FFFFFF"/>
                        </a:solidFill>
                        <a:ln w="9525">
                          <a:solidFill>
                            <a:srgbClr val="000000"/>
                          </a:solidFill>
                          <a:miter lim="800000"/>
                          <a:headEnd/>
                          <a:tailEnd/>
                        </a:ln>
                      </wps:spPr>
                      <wps:txbx>
                        <w:txbxContent>
                          <w:p w14:paraId="3DDD708E" w14:textId="77777777" w:rsidR="00854ED2" w:rsidRDefault="00854ED2" w:rsidP="00FE4ADE">
                            <w:proofErr w:type="gramStart"/>
                            <w:r>
                              <w:t>while()</w:t>
                            </w:r>
                            <w:proofErr w:type="gramEnd"/>
                          </w:p>
                          <w:p w14:paraId="7333DBC3" w14:textId="77777777" w:rsidR="00854ED2" w:rsidRDefault="00854ED2" w:rsidP="00FE4ADE">
                            <w:r>
                              <w:t>{</w:t>
                            </w:r>
                          </w:p>
                          <w:p w14:paraId="2782C26D" w14:textId="77777777" w:rsidR="00854ED2" w:rsidRDefault="00854ED2" w:rsidP="00FE4ADE">
                            <w:pPr>
                              <w:ind w:leftChars="100" w:left="210"/>
                            </w:pPr>
                            <w:proofErr w:type="gramStart"/>
                            <w:r>
                              <w:t>if(</w:t>
                            </w:r>
                            <w:proofErr w:type="gramEnd"/>
                            <w:r>
                              <w:t>*)</w:t>
                            </w:r>
                          </w:p>
                          <w:p w14:paraId="5E69895E" w14:textId="77777777" w:rsidR="00854ED2" w:rsidRDefault="00854ED2" w:rsidP="00FE4ADE">
                            <w:pPr>
                              <w:ind w:firstLineChars="100" w:firstLine="210"/>
                            </w:pPr>
                            <w:r>
                              <w:rPr>
                                <w:rFonts w:hint="eastAsia"/>
                              </w:rPr>
                              <w:t xml:space="preserve">  </w:t>
                            </w: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hint="eastAsia"/>
                                <w:kern w:val="0"/>
                                <w:sz w:val="18"/>
                                <w:szCs w:val="18"/>
                              </w:rPr>
                              <w:t>；</w:t>
                            </w:r>
                            <w:r>
                              <w:rPr>
                                <w:rFonts w:hint="eastAsia"/>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oMath>
                            <w:r>
                              <w:rPr>
                                <w:kern w:val="0"/>
                                <w:sz w:val="18"/>
                                <w:szCs w:val="18"/>
                              </w:rPr>
                              <w:t>是</w:t>
                            </w:r>
                            <w:r>
                              <w:rPr>
                                <w:rFonts w:hint="eastAsia"/>
                                <w:kern w:val="0"/>
                                <w:sz w:val="18"/>
                                <w:szCs w:val="18"/>
                              </w:rPr>
                              <w:t>区间</w:t>
                            </w:r>
                            <w:r>
                              <w:rPr>
                                <w:kern w:val="0"/>
                                <w:sz w:val="18"/>
                                <w:szCs w:val="18"/>
                              </w:rPr>
                              <w:t>常量</w:t>
                            </w:r>
                          </w:p>
                          <w:p w14:paraId="11C7B6B7" w14:textId="77777777" w:rsidR="00854ED2" w:rsidRDefault="00854ED2" w:rsidP="00FE4ADE">
                            <w:pPr>
                              <w:ind w:leftChars="100" w:left="210"/>
                            </w:pPr>
                            <w:proofErr w:type="gramStart"/>
                            <w:r>
                              <w:t>else</w:t>
                            </w:r>
                            <w:proofErr w:type="gramEnd"/>
                          </w:p>
                          <w:p w14:paraId="35B93C9C" w14:textId="77777777" w:rsidR="00854ED2" w:rsidRPr="00002584" w:rsidRDefault="00854ED2" w:rsidP="00FE4ADE">
                            <w:pPr>
                              <w:ind w:firstLineChars="100" w:firstLine="210"/>
                              <w:rPr>
                                <w:kern w:val="0"/>
                                <w:sz w:val="18"/>
                                <w:szCs w:val="18"/>
                              </w:rPr>
                            </w:pPr>
                            <w:r>
                              <w:rPr>
                                <w:rFonts w:hint="eastAsia"/>
                              </w:rPr>
                              <w:t xml:space="preserve">  </w:t>
                            </w: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rFonts w:hint="eastAsia"/>
                              </w:rPr>
                              <w:t>;</w:t>
                            </w:r>
                            <w:r>
                              <w:t xml:space="preserve"> </w:t>
                            </w:r>
                            <w:r>
                              <w:rPr>
                                <w:rFonts w:hint="eastAsia"/>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kern w:val="0"/>
                                <w:sz w:val="18"/>
                                <w:szCs w:val="18"/>
                              </w:rPr>
                              <w:t>是</w:t>
                            </w:r>
                            <w:r>
                              <w:rPr>
                                <w:rFonts w:hint="eastAsia"/>
                                <w:kern w:val="0"/>
                                <w:sz w:val="18"/>
                                <w:szCs w:val="18"/>
                              </w:rPr>
                              <w:t>区间</w:t>
                            </w:r>
                            <w:r>
                              <w:rPr>
                                <w:kern w:val="0"/>
                                <w:sz w:val="18"/>
                                <w:szCs w:val="18"/>
                              </w:rPr>
                              <w:t>常量</w:t>
                            </w:r>
                          </w:p>
                          <w:p w14:paraId="1E56F402" w14:textId="77777777" w:rsidR="00854ED2" w:rsidRDefault="00854ED2" w:rsidP="00FE4ADE">
                            <w:pPr>
                              <w:ind w:leftChars="100" w:left="210"/>
                            </w:pPr>
                            <w:r>
                              <w:rPr>
                                <w:rFonts w:hint="eastAsia"/>
                              </w:rPr>
                              <w:t>//</w:t>
                            </w:r>
                            <w:r>
                              <w:rPr>
                                <w:rFonts w:hint="eastAsia"/>
                              </w:rPr>
                              <w:t>①</w:t>
                            </w:r>
                          </w:p>
                          <w:p w14:paraId="08DBA135"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EAC75" id="_x0000_s1100" type="#_x0000_t202" style="position:absolute;left:0;text-align:left;margin-left:236.9pt;margin-top:18.15pt;width:167.85pt;height:131.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">
                <v:textbox>
                  <w:txbxContent>
                    <w:p w14:paraId="3DDD708E" w14:textId="77777777" w:rsidR="00854ED2" w:rsidRDefault="00854ED2" w:rsidP="00FE4ADE">
                      <w:r>
                        <w:t>while()</w:t>
                      </w:r>
                    </w:p>
                    <w:p w14:paraId="7333DBC3" w14:textId="77777777" w:rsidR="00854ED2" w:rsidRDefault="00854ED2" w:rsidP="00FE4ADE">
                      <w:r>
                        <w:t>{</w:t>
                      </w:r>
                    </w:p>
                    <w:p w14:paraId="2782C26D" w14:textId="77777777" w:rsidR="00854ED2" w:rsidRDefault="00854ED2" w:rsidP="00FE4ADE">
                      <w:pPr>
                        <w:ind w:leftChars="100" w:left="210"/>
                      </w:pPr>
                      <w:r>
                        <w:t>if(*)</w:t>
                      </w:r>
                    </w:p>
                    <w:p w14:paraId="5E69895E" w14:textId="77777777" w:rsidR="00854ED2" w:rsidRDefault="00854ED2" w:rsidP="00FE4ADE">
                      <w:pPr>
                        <w:ind w:firstLineChars="100" w:firstLine="210"/>
                      </w:pPr>
                      <w:r>
                        <w:rPr>
                          <w:rFonts w:hint="eastAsia"/>
                        </w:rPr>
                        <w:t xml:space="preserve">  </w:t>
                      </w: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hint="eastAsia"/>
                          <w:kern w:val="0"/>
                          <w:sz w:val="18"/>
                          <w:szCs w:val="18"/>
                        </w:rPr>
                        <w:t>；</w:t>
                      </w:r>
                      <w:r>
                        <w:rPr>
                          <w:rFonts w:hint="eastAsia"/>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oMath>
                      <w:r>
                        <w:rPr>
                          <w:kern w:val="0"/>
                          <w:sz w:val="18"/>
                          <w:szCs w:val="18"/>
                        </w:rPr>
                        <w:t>是</w:t>
                      </w:r>
                      <w:r>
                        <w:rPr>
                          <w:rFonts w:hint="eastAsia"/>
                          <w:kern w:val="0"/>
                          <w:sz w:val="18"/>
                          <w:szCs w:val="18"/>
                        </w:rPr>
                        <w:t>区间</w:t>
                      </w:r>
                      <w:r>
                        <w:rPr>
                          <w:kern w:val="0"/>
                          <w:sz w:val="18"/>
                          <w:szCs w:val="18"/>
                        </w:rPr>
                        <w:t>常量</w:t>
                      </w:r>
                    </w:p>
                    <w:p w14:paraId="11C7B6B7" w14:textId="77777777" w:rsidR="00854ED2" w:rsidRDefault="00854ED2" w:rsidP="00FE4ADE">
                      <w:pPr>
                        <w:ind w:leftChars="100" w:left="210"/>
                      </w:pPr>
                      <w:r>
                        <w:t>else</w:t>
                      </w:r>
                    </w:p>
                    <w:p w14:paraId="35B93C9C" w14:textId="77777777" w:rsidR="00854ED2" w:rsidRPr="00002584" w:rsidRDefault="00854ED2" w:rsidP="00FE4ADE">
                      <w:pPr>
                        <w:ind w:firstLineChars="100" w:firstLine="210"/>
                        <w:rPr>
                          <w:kern w:val="0"/>
                          <w:sz w:val="18"/>
                          <w:szCs w:val="18"/>
                        </w:rPr>
                      </w:pPr>
                      <w:r>
                        <w:rPr>
                          <w:rFonts w:hint="eastAsia"/>
                        </w:rPr>
                        <w:t xml:space="preserve">  </w:t>
                      </w: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rFonts w:hint="eastAsia"/>
                        </w:rPr>
                        <w:t>;</w:t>
                      </w:r>
                      <w:r>
                        <w:t xml:space="preserve"> </w:t>
                      </w:r>
                      <w:r>
                        <w:rPr>
                          <w:rFonts w:hint="eastAsia"/>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kern w:val="0"/>
                          <w:sz w:val="18"/>
                          <w:szCs w:val="18"/>
                        </w:rPr>
                        <w:t>是</w:t>
                      </w:r>
                      <w:r>
                        <w:rPr>
                          <w:rFonts w:hint="eastAsia"/>
                          <w:kern w:val="0"/>
                          <w:sz w:val="18"/>
                          <w:szCs w:val="18"/>
                        </w:rPr>
                        <w:t>区间</w:t>
                      </w:r>
                      <w:r>
                        <w:rPr>
                          <w:kern w:val="0"/>
                          <w:sz w:val="18"/>
                          <w:szCs w:val="18"/>
                        </w:rPr>
                        <w:t>常量</w:t>
                      </w:r>
                    </w:p>
                    <w:p w14:paraId="1E56F402" w14:textId="77777777" w:rsidR="00854ED2" w:rsidRDefault="00854ED2" w:rsidP="00FE4ADE">
                      <w:pPr>
                        <w:ind w:leftChars="100" w:left="210"/>
                      </w:pPr>
                      <w:r>
                        <w:rPr>
                          <w:rFonts w:hint="eastAsia"/>
                        </w:rPr>
                        <w:t>//</w:t>
                      </w:r>
                      <w:r>
                        <w:rPr>
                          <w:rFonts w:hint="eastAsia"/>
                        </w:rPr>
                        <w:t>①</w:t>
                      </w:r>
                    </w:p>
                    <w:p w14:paraId="08DBA135" w14:textId="77777777" w:rsidR="00854ED2" w:rsidRDefault="00854ED2" w:rsidP="00FE4ADE">
                      <w:r>
                        <w:t>}</w:t>
                      </w:r>
                    </w:p>
                  </w:txbxContent>
                </v:textbox>
                <w10:wrap type="topAndBottom"/>
              </v:shape>
            </w:pict>
          </mc:Fallback>
        </mc:AlternateContent>
      </w:r>
      <w:r w:rsidRPr="006E5D34">
        <w:rPr>
          <w:noProof/>
        </w:rPr>
        <mc:AlternateContent>
          <mc:Choice Requires="wps">
            <w:drawing>
              <wp:anchor distT="45720" distB="45720" distL="114300" distR="114300" simplePos="0" relativeHeight="251688960" behindDoc="0" locked="0" layoutInCell="1" allowOverlap="1" wp14:anchorId="52A40A62" wp14:editId="4D5B45B8">
                <wp:simplePos x="0" y="0"/>
                <wp:positionH relativeFrom="column">
                  <wp:posOffset>845391</wp:posOffset>
                </wp:positionH>
                <wp:positionV relativeFrom="paragraph">
                  <wp:posOffset>230918</wp:posOffset>
                </wp:positionV>
                <wp:extent cx="1997710" cy="1668145"/>
                <wp:effectExtent l="0" t="0" r="21590" b="27305"/>
                <wp:wrapTopAndBottom/>
                <wp:docPr id="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1668145"/>
                        </a:xfrm>
                        <a:prstGeom prst="rect">
                          <a:avLst/>
                        </a:prstGeom>
                        <a:solidFill>
                          <a:srgbClr val="FFFFFF"/>
                        </a:solidFill>
                        <a:ln w="9525">
                          <a:solidFill>
                            <a:srgbClr val="000000"/>
                          </a:solidFill>
                          <a:miter lim="800000"/>
                          <a:headEnd/>
                          <a:tailEnd/>
                        </a:ln>
                      </wps:spPr>
                      <wps:txbx>
                        <w:txbxContent>
                          <w:p w14:paraId="194D65AE" w14:textId="77777777" w:rsidR="00854ED2" w:rsidRDefault="00854ED2" w:rsidP="00FE4ADE">
                            <w:proofErr w:type="gramStart"/>
                            <w:r>
                              <w:t>while()</w:t>
                            </w:r>
                            <w:proofErr w:type="gramEnd"/>
                          </w:p>
                          <w:p w14:paraId="494273DD" w14:textId="77777777" w:rsidR="00854ED2" w:rsidRDefault="00854ED2" w:rsidP="00FE4ADE">
                            <w:r>
                              <w:t xml:space="preserve">{ </w:t>
                            </w:r>
                          </w:p>
                          <w:p w14:paraId="1563D335" w14:textId="77777777" w:rsidR="00854ED2" w:rsidRDefault="00854ED2" w:rsidP="00FE4ADE">
                            <w:pPr>
                              <w:ind w:firstLineChars="100" w:firstLine="180"/>
                            </w:pP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hint="eastAsia"/>
                                <w:kern w:val="0"/>
                                <w:sz w:val="18"/>
                                <w:szCs w:val="18"/>
                              </w:rPr>
                              <w:t>；</w:t>
                            </w:r>
                            <w:r>
                              <w:rPr>
                                <w:rFonts w:hint="eastAsia"/>
                              </w:rPr>
                              <w:t>//</w:t>
                            </w:r>
                            <m:oMath>
                              <m:r>
                                <w:rPr>
                                  <w:rFonts w:ascii="Cambria Math" w:hAnsi="Cambria Math" w:cs="CMR9"/>
                                  <w:kern w:val="0"/>
                                  <w:sz w:val="18"/>
                                  <w:szCs w:val="18"/>
                                </w:rPr>
                                <m:t xml:space="preserve"> </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oMath>
                            <w:r>
                              <w:rPr>
                                <w:kern w:val="0"/>
                                <w:sz w:val="18"/>
                                <w:szCs w:val="18"/>
                              </w:rPr>
                              <w:t>是</w:t>
                            </w:r>
                            <w:r>
                              <w:rPr>
                                <w:rFonts w:hint="eastAsia"/>
                                <w:kern w:val="0"/>
                                <w:sz w:val="18"/>
                                <w:szCs w:val="18"/>
                              </w:rPr>
                              <w:t>区间</w:t>
                            </w:r>
                            <w:r>
                              <w:rPr>
                                <w:kern w:val="0"/>
                                <w:sz w:val="18"/>
                                <w:szCs w:val="18"/>
                              </w:rPr>
                              <w:t>常量</w:t>
                            </w:r>
                          </w:p>
                          <w:p w14:paraId="31AA5DA4" w14:textId="77777777" w:rsidR="00854ED2" w:rsidRDefault="00854ED2" w:rsidP="00FE4ADE">
                            <w:r>
                              <w:t xml:space="preserve">  …                         </w:t>
                            </w:r>
                          </w:p>
                          <w:p w14:paraId="6FD717B2" w14:textId="77777777" w:rsidR="00854ED2" w:rsidRDefault="00854ED2" w:rsidP="00FE4ADE">
                            <w:pPr>
                              <w:ind w:firstLineChars="100" w:firstLine="180"/>
                              <w:rPr>
                                <w:kern w:val="0"/>
                                <w:sz w:val="18"/>
                                <w:szCs w:val="18"/>
                              </w:rPr>
                            </w:pP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rFonts w:hint="eastAsia"/>
                              </w:rPr>
                              <w:t>;</w:t>
                            </w:r>
                            <w:r>
                              <w:t xml:space="preserve"> </w:t>
                            </w:r>
                            <w:r>
                              <w:rPr>
                                <w:rFonts w:hint="eastAsia"/>
                              </w:rPr>
                              <w:t>//</w:t>
                            </w:r>
                            <m:oMath>
                              <m:r>
                                <w:rPr>
                                  <w:rFonts w:ascii="Cambria Math" w:hAnsi="Cambria Math" w:cs="CMR9"/>
                                  <w:kern w:val="0"/>
                                  <w:sz w:val="18"/>
                                  <w:szCs w:val="18"/>
                                </w:rPr>
                                <m:t xml:space="preserve"> </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kern w:val="0"/>
                                <w:sz w:val="18"/>
                                <w:szCs w:val="18"/>
                              </w:rPr>
                              <w:t>是</w:t>
                            </w:r>
                            <w:r>
                              <w:rPr>
                                <w:rFonts w:hint="eastAsia"/>
                                <w:kern w:val="0"/>
                                <w:sz w:val="18"/>
                                <w:szCs w:val="18"/>
                              </w:rPr>
                              <w:t>区间</w:t>
                            </w:r>
                            <w:r>
                              <w:rPr>
                                <w:kern w:val="0"/>
                                <w:sz w:val="18"/>
                                <w:szCs w:val="18"/>
                              </w:rPr>
                              <w:t>常量</w:t>
                            </w:r>
                          </w:p>
                          <w:p w14:paraId="29B4ED91" w14:textId="77777777" w:rsidR="00854ED2" w:rsidRDefault="00854ED2" w:rsidP="00FE4ADE">
                            <w:pPr>
                              <w:ind w:firstLineChars="100" w:firstLine="210"/>
                            </w:pPr>
                            <w:r>
                              <w:t>//</w:t>
                            </w:r>
                            <w:r>
                              <w:rPr>
                                <w:rFonts w:hint="eastAsia"/>
                              </w:rPr>
                              <w:t>①</w:t>
                            </w:r>
                          </w:p>
                          <w:p w14:paraId="1D0AAEB7"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40A62" id="_x0000_s1101" type="#_x0000_t202" style="position:absolute;left:0;text-align:left;margin-left:66.55pt;margin-top:18.2pt;width:157.3pt;height:131.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">
                <v:textbox>
                  <w:txbxContent>
                    <w:p w14:paraId="194D65AE" w14:textId="77777777" w:rsidR="00854ED2" w:rsidRDefault="00854ED2" w:rsidP="00FE4ADE">
                      <w:r>
                        <w:t>while()</w:t>
                      </w:r>
                    </w:p>
                    <w:p w14:paraId="494273DD" w14:textId="77777777" w:rsidR="00854ED2" w:rsidRDefault="00854ED2" w:rsidP="00FE4ADE">
                      <w:r>
                        <w:t xml:space="preserve">{ </w:t>
                      </w:r>
                    </w:p>
                    <w:p w14:paraId="1563D335" w14:textId="77777777" w:rsidR="00854ED2" w:rsidRDefault="00854ED2" w:rsidP="00FE4ADE">
                      <w:pPr>
                        <w:ind w:firstLineChars="100" w:firstLine="180"/>
                      </w:pP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2</m:t>
                            </m:r>
                          </m:sub>
                        </m:sSub>
                      </m:oMath>
                      <w:r>
                        <w:rPr>
                          <w:rFonts w:hint="eastAsia"/>
                          <w:kern w:val="0"/>
                          <w:sz w:val="18"/>
                          <w:szCs w:val="18"/>
                        </w:rPr>
                        <w:t>；</w:t>
                      </w:r>
                      <w:r>
                        <w:rPr>
                          <w:rFonts w:hint="eastAsia"/>
                        </w:rPr>
                        <w:t>//</w:t>
                      </w:r>
                      <m:oMath>
                        <m:r>
                          <w:rPr>
                            <w:rFonts w:ascii="Cambria Math" w:hAnsi="Cambria Math" w:cs="CMR9"/>
                            <w:kern w:val="0"/>
                            <w:sz w:val="18"/>
                            <w:szCs w:val="18"/>
                          </w:rPr>
                          <m:t xml:space="preserve"> </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hint="eastAsia"/>
                                <w:kern w:val="0"/>
                                <w:sz w:val="18"/>
                                <w:szCs w:val="18"/>
                              </w:rPr>
                              <m:t>1</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2</m:t>
                            </m:r>
                          </m:sub>
                        </m:sSub>
                      </m:oMath>
                      <w:r>
                        <w:rPr>
                          <w:kern w:val="0"/>
                          <w:sz w:val="18"/>
                          <w:szCs w:val="18"/>
                        </w:rPr>
                        <w:t>是</w:t>
                      </w:r>
                      <w:r>
                        <w:rPr>
                          <w:rFonts w:hint="eastAsia"/>
                          <w:kern w:val="0"/>
                          <w:sz w:val="18"/>
                          <w:szCs w:val="18"/>
                        </w:rPr>
                        <w:t>区间</w:t>
                      </w:r>
                      <w:r>
                        <w:rPr>
                          <w:kern w:val="0"/>
                          <w:sz w:val="18"/>
                          <w:szCs w:val="18"/>
                        </w:rPr>
                        <w:t>常量</w:t>
                      </w:r>
                    </w:p>
                    <w:p w14:paraId="31AA5DA4" w14:textId="77777777" w:rsidR="00854ED2" w:rsidRDefault="00854ED2" w:rsidP="00FE4ADE">
                      <w:r>
                        <w:t xml:space="preserve">  …                         </w:t>
                      </w:r>
                    </w:p>
                    <w:p w14:paraId="6FD717B2" w14:textId="77777777" w:rsidR="00854ED2" w:rsidRDefault="00854ED2" w:rsidP="00FE4ADE">
                      <w:pPr>
                        <w:ind w:firstLineChars="100" w:firstLine="180"/>
                        <w:rPr>
                          <w:kern w:val="0"/>
                          <w:sz w:val="18"/>
                          <w:szCs w:val="18"/>
                        </w:rPr>
                      </w:pPr>
                      <m:oMath>
                        <m:r>
                          <w:rPr>
                            <w:rFonts w:ascii="Cambria Math" w:hAnsi="Cambria Math" w:cs="CMR9" w:hint="eastAsia"/>
                            <w:kern w:val="0"/>
                            <w:sz w:val="18"/>
                            <w:szCs w:val="18"/>
                          </w:rPr>
                          <m:t>V</m:t>
                        </m:r>
                        <m:r>
                          <w:rPr>
                            <w:rFonts w:ascii="Cambria Math" w:hAnsi="Cambria Math" w:cs="CMR9"/>
                            <w:kern w:val="0"/>
                            <w:sz w:val="18"/>
                            <w:szCs w:val="18"/>
                          </w:rPr>
                          <m:t xml:space="preserve"> </m:t>
                        </m:r>
                        <m:r>
                          <w:rPr>
                            <w:rFonts w:ascii="Cambria Math" w:hAnsi="Cambria Math" w:cs="CMR9" w:hint="eastAsia"/>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r>
                          <w:rPr>
                            <w:rFonts w:ascii="Cambria Math" w:hAnsi="Cambria Math" w:cs="CMR9" w:hint="eastAsia"/>
                            <w:kern w:val="0"/>
                            <w:sz w:val="18"/>
                            <w:szCs w:val="18"/>
                          </w:rPr>
                          <m:t>V</m:t>
                        </m:r>
                        <m:r>
                          <w:rPr>
                            <w:rFonts w:ascii="Cambria Math" w:hAnsi="Cambria Math" w:cs="CMR9"/>
                            <w:kern w:val="0"/>
                            <w:sz w:val="18"/>
                            <w:szCs w:val="18"/>
                          </w:rPr>
                          <m:t>+</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rFonts w:hint="eastAsia"/>
                        </w:rPr>
                        <w:t>;</w:t>
                      </w:r>
                      <w:r>
                        <w:t xml:space="preserve"> </w:t>
                      </w:r>
                      <w:r>
                        <w:rPr>
                          <w:rFonts w:hint="eastAsia"/>
                        </w:rPr>
                        <w:t>//</w:t>
                      </w:r>
                      <m:oMath>
                        <m:r>
                          <w:rPr>
                            <w:rFonts w:ascii="Cambria Math" w:hAnsi="Cambria Math" w:cs="CMR9"/>
                            <w:kern w:val="0"/>
                            <w:sz w:val="18"/>
                            <w:szCs w:val="18"/>
                          </w:rPr>
                          <m:t xml:space="preserve"> </m:t>
                        </m:r>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3</m:t>
                            </m:r>
                          </m:sub>
                        </m:sSub>
                      </m:oMath>
                      <w:r>
                        <w:rPr>
                          <w:rFonts w:hint="eastAsia"/>
                          <w:kern w:val="0"/>
                          <w:sz w:val="18"/>
                          <w:szCs w:val="18"/>
                        </w:rPr>
                        <w:t>、</w:t>
                      </w:r>
                      <m:oMath>
                        <m:sSub>
                          <m:sSubPr>
                            <m:ctrlPr>
                              <w:rPr>
                                <w:rFonts w:ascii="Cambria Math" w:hAnsi="Cambria Math" w:cs="CMR9"/>
                                <w:i/>
                                <w:kern w:val="0"/>
                                <w:sz w:val="18"/>
                                <w:szCs w:val="18"/>
                              </w:rPr>
                            </m:ctrlPr>
                          </m:sSubPr>
                          <m:e>
                            <m:r>
                              <w:rPr>
                                <w:rFonts w:ascii="Cambria Math" w:hAnsi="Cambria Math" w:cs="CMR9" w:hint="eastAsia"/>
                                <w:kern w:val="0"/>
                                <w:sz w:val="18"/>
                                <w:szCs w:val="18"/>
                              </w:rPr>
                              <m:t>i</m:t>
                            </m:r>
                          </m:e>
                          <m:sub>
                            <m:r>
                              <w:rPr>
                                <w:rFonts w:ascii="Cambria Math" w:hAnsi="Cambria Math" w:cs="CMR9"/>
                                <w:kern w:val="0"/>
                                <w:sz w:val="18"/>
                                <w:szCs w:val="18"/>
                              </w:rPr>
                              <m:t>4</m:t>
                            </m:r>
                          </m:sub>
                        </m:sSub>
                      </m:oMath>
                      <w:r>
                        <w:rPr>
                          <w:kern w:val="0"/>
                          <w:sz w:val="18"/>
                          <w:szCs w:val="18"/>
                        </w:rPr>
                        <w:t>是</w:t>
                      </w:r>
                      <w:r>
                        <w:rPr>
                          <w:rFonts w:hint="eastAsia"/>
                          <w:kern w:val="0"/>
                          <w:sz w:val="18"/>
                          <w:szCs w:val="18"/>
                        </w:rPr>
                        <w:t>区间</w:t>
                      </w:r>
                      <w:r>
                        <w:rPr>
                          <w:kern w:val="0"/>
                          <w:sz w:val="18"/>
                          <w:szCs w:val="18"/>
                        </w:rPr>
                        <w:t>常量</w:t>
                      </w:r>
                    </w:p>
                    <w:p w14:paraId="29B4ED91" w14:textId="77777777" w:rsidR="00854ED2" w:rsidRDefault="00854ED2" w:rsidP="00FE4ADE">
                      <w:pPr>
                        <w:ind w:firstLineChars="100" w:firstLine="210"/>
                      </w:pPr>
                      <w:r>
                        <w:t>//</w:t>
                      </w:r>
                      <w:r>
                        <w:rPr>
                          <w:rFonts w:hint="eastAsia"/>
                        </w:rPr>
                        <w:t>①</w:t>
                      </w:r>
                    </w:p>
                    <w:p w14:paraId="1D0AAEB7" w14:textId="77777777" w:rsidR="00854ED2" w:rsidRDefault="00854ED2" w:rsidP="00FE4ADE">
                      <w:r>
                        <w:t>}</w:t>
                      </w:r>
                    </w:p>
                  </w:txbxContent>
                </v:textbox>
                <w10:wrap type="topAndBottom"/>
              </v:shape>
            </w:pict>
          </mc:Fallback>
        </mc:AlternateContent>
      </w:r>
      <w:r w:rsidR="00FE4ADE">
        <w:rPr>
          <w:rFonts w:ascii="CMR9" w:hAnsi="CMR9" w:cs="CMR9" w:hint="eastAsia"/>
          <w:kern w:val="0"/>
          <w:sz w:val="18"/>
          <w:szCs w:val="18"/>
        </w:rPr>
        <w:t>通过不断迭代的使用符号传播技术对同一个变量</w:t>
      </w:r>
      <m:oMath>
        <m:r>
          <w:rPr>
            <w:rFonts w:ascii="Cambria Math" w:hAnsi="Cambria Math" w:cs="CMR9" w:hint="eastAsia"/>
            <w:kern w:val="0"/>
            <w:sz w:val="18"/>
            <w:szCs w:val="18"/>
          </w:rPr>
          <m:t>V</m:t>
        </m:r>
      </m:oMath>
      <w:r w:rsidR="00FE4ADE">
        <w:rPr>
          <w:rFonts w:ascii="CMR9" w:hAnsi="CMR9" w:cs="CMR9" w:hint="eastAsia"/>
          <w:kern w:val="0"/>
          <w:sz w:val="18"/>
          <w:szCs w:val="18"/>
        </w:rPr>
        <w:t>的两次串行或者并行赋值进行合并，最终可以</w:t>
      </w:r>
    </w:p>
    <w:p w14:paraId="7FF9BFA8" w14:textId="2B3A7EA1" w:rsidR="00930EC6" w:rsidRDefault="00930EC6" w:rsidP="00930EC6">
      <w:pPr>
        <w:pStyle w:val="a5"/>
        <w:ind w:leftChars="202" w:left="424" w:firstLineChars="201" w:firstLine="362"/>
        <w:jc w:val="center"/>
        <w:rPr>
          <w:rFonts w:ascii="CMR9" w:hAnsi="CMR9" w:cs="CMR9"/>
          <w:kern w:val="0"/>
          <w:sz w:val="18"/>
          <w:szCs w:val="18"/>
        </w:rPr>
      </w:pPr>
      <w:r>
        <w:rPr>
          <w:rFonts w:ascii="CMR9" w:hAnsi="CMR9" w:cs="CMR9" w:hint="eastAsia"/>
          <w:kern w:val="0"/>
          <w:sz w:val="18"/>
          <w:szCs w:val="18"/>
        </w:rPr>
        <w:t>Fig</w:t>
      </w:r>
      <w:r>
        <w:rPr>
          <w:rFonts w:ascii="CMR9" w:hAnsi="CMR9" w:cs="CMR9"/>
          <w:kern w:val="0"/>
          <w:sz w:val="18"/>
          <w:szCs w:val="18"/>
        </w:rPr>
        <w:t xml:space="preserve">. </w:t>
      </w:r>
      <w:r>
        <w:rPr>
          <w:rFonts w:ascii="CMR9" w:hAnsi="CMR9" w:cs="CMR9" w:hint="eastAsia"/>
          <w:kern w:val="0"/>
          <w:sz w:val="18"/>
          <w:szCs w:val="18"/>
        </w:rPr>
        <w:t>9</w:t>
      </w:r>
      <w:r>
        <w:rPr>
          <w:rFonts w:ascii="CMR9" w:hAnsi="CMR9" w:cs="CMR9"/>
          <w:kern w:val="0"/>
          <w:sz w:val="18"/>
          <w:szCs w:val="18"/>
        </w:rPr>
        <w:t xml:space="preserve">. </w:t>
      </w:r>
      <w:r>
        <w:rPr>
          <w:rFonts w:ascii="CMR9" w:hAnsi="CMR9" w:cs="CMR9" w:hint="eastAsia"/>
          <w:kern w:val="0"/>
          <w:sz w:val="18"/>
          <w:szCs w:val="18"/>
        </w:rPr>
        <w:t>Relation of two assignments</w:t>
      </w:r>
      <w:r>
        <w:rPr>
          <w:rFonts w:ascii="CMR9" w:hAnsi="CMR9" w:cs="CMR9"/>
          <w:kern w:val="0"/>
          <w:sz w:val="18"/>
          <w:szCs w:val="18"/>
        </w:rPr>
        <w:t xml:space="preserve"> in loops</w:t>
      </w:r>
    </w:p>
    <w:p w14:paraId="7B2E7679" w14:textId="43741A37" w:rsidR="00FE4ADE" w:rsidRPr="00930EC6" w:rsidRDefault="00FE4ADE" w:rsidP="00930EC6">
      <w:pPr>
        <w:pStyle w:val="a5"/>
        <w:ind w:leftChars="202" w:left="424" w:firstLineChars="201" w:firstLine="362"/>
        <w:rPr>
          <w:rFonts w:ascii="CMR9" w:hAnsi="CMR9" w:cs="CMR9"/>
          <w:kern w:val="0"/>
          <w:sz w:val="18"/>
          <w:szCs w:val="18"/>
        </w:rPr>
      </w:pPr>
      <w:r>
        <w:rPr>
          <w:rFonts w:ascii="CMR9" w:hAnsi="CMR9" w:cs="CMR9" w:hint="eastAsia"/>
          <w:kern w:val="0"/>
          <w:sz w:val="18"/>
          <w:szCs w:val="18"/>
        </w:rPr>
        <w:t>将程序中对</w:t>
      </w:r>
      <m:oMath>
        <m:r>
          <w:rPr>
            <w:rFonts w:ascii="Cambria Math" w:hAnsi="Cambria Math" w:cs="CMR9" w:hint="eastAsia"/>
            <w:kern w:val="0"/>
            <w:sz w:val="18"/>
            <w:szCs w:val="18"/>
          </w:rPr>
          <m:t>V</m:t>
        </m:r>
      </m:oMath>
      <w:r>
        <w:rPr>
          <w:rFonts w:ascii="CMR9" w:hAnsi="CMR9" w:cs="CMR9" w:hint="eastAsia"/>
          <w:kern w:val="0"/>
          <w:sz w:val="18"/>
          <w:szCs w:val="18"/>
        </w:rPr>
        <w:t>的任意次赋值语句都转化</w:t>
      </w:r>
      <w:proofErr w:type="gramStart"/>
      <w:r>
        <w:rPr>
          <w:rFonts w:ascii="CMR9" w:hAnsi="CMR9" w:cs="CMR9" w:hint="eastAsia"/>
          <w:kern w:val="0"/>
          <w:sz w:val="18"/>
          <w:szCs w:val="18"/>
        </w:rPr>
        <w:t>成满足</w:t>
      </w:r>
      <w:proofErr w:type="gramEnd"/>
      <w:r>
        <w:rPr>
          <w:rFonts w:ascii="CMR9" w:hAnsi="CMR9" w:cs="CMR9" w:hint="eastAsia"/>
          <w:kern w:val="0"/>
          <w:sz w:val="18"/>
          <w:szCs w:val="18"/>
        </w:rPr>
        <w:t>要求的对变量</w:t>
      </w:r>
      <m:oMath>
        <m:r>
          <w:rPr>
            <w:rFonts w:ascii="Cambria Math" w:hAnsi="Cambria Math" w:cs="CMR9" w:hint="eastAsia"/>
            <w:kern w:val="0"/>
            <w:sz w:val="18"/>
            <w:szCs w:val="18"/>
          </w:rPr>
          <m:t>V</m:t>
        </m:r>
      </m:oMath>
      <w:r>
        <w:rPr>
          <w:rFonts w:ascii="CMR9" w:hAnsi="CMR9" w:cs="CMR9" w:hint="eastAsia"/>
          <w:kern w:val="0"/>
          <w:sz w:val="18"/>
          <w:szCs w:val="18"/>
        </w:rPr>
        <w:t>的单次赋值。</w:t>
      </w:r>
    </w:p>
    <w:p w14:paraId="4083F06D" w14:textId="77777777" w:rsidR="00FE4ADE" w:rsidRPr="0087390E" w:rsidRDefault="00FE4ADE" w:rsidP="00FE4ADE">
      <w:pPr>
        <w:pStyle w:val="a5"/>
        <w:numPr>
          <w:ilvl w:val="0"/>
          <w:numId w:val="1"/>
        </w:numPr>
        <w:ind w:firstLineChars="0"/>
        <w:rPr>
          <w:rFonts w:ascii="CMR9" w:hAnsi="CMR9" w:cs="CMR9"/>
          <w:b/>
          <w:kern w:val="0"/>
          <w:szCs w:val="18"/>
        </w:rPr>
      </w:pPr>
      <w:r w:rsidRPr="0087390E">
        <w:rPr>
          <w:rFonts w:ascii="CMR9" w:hAnsi="CMR9" w:cs="CMR9" w:hint="eastAsia"/>
          <w:b/>
          <w:kern w:val="0"/>
          <w:szCs w:val="18"/>
        </w:rPr>
        <w:t>基于循环迭代次数的通项公式法</w:t>
      </w:r>
      <w:r w:rsidRPr="0087390E">
        <w:rPr>
          <w:rFonts w:ascii="CMR9" w:hAnsi="CMR9" w:cs="CMR9" w:hint="eastAsia"/>
          <w:b/>
          <w:kern w:val="0"/>
          <w:szCs w:val="18"/>
        </w:rPr>
        <w:t>(Formula</w:t>
      </w:r>
      <w:r w:rsidRPr="0087390E">
        <w:rPr>
          <w:rFonts w:ascii="CMR9" w:hAnsi="CMR9" w:cs="CMR9"/>
          <w:b/>
          <w:kern w:val="0"/>
          <w:szCs w:val="18"/>
        </w:rPr>
        <w:t xml:space="preserve"> Method)</w:t>
      </w:r>
      <w:r w:rsidRPr="0087390E">
        <w:rPr>
          <w:rFonts w:ascii="CMR9" w:hAnsi="CMR9" w:cs="CMR9" w:hint="eastAsia"/>
          <w:b/>
          <w:kern w:val="0"/>
          <w:szCs w:val="18"/>
        </w:rPr>
        <w:t>求区间不变式</w:t>
      </w:r>
    </w:p>
    <w:p w14:paraId="20AB51CD" w14:textId="77777777" w:rsidR="00FE4ADE" w:rsidRDefault="00FE4ADE" w:rsidP="00FE4ADE">
      <w:pPr>
        <w:pStyle w:val="a5"/>
        <w:ind w:left="360" w:firstLine="360"/>
        <w:rPr>
          <w:rFonts w:ascii="CMR9" w:hAnsi="CMR9" w:cs="CMR9"/>
          <w:kern w:val="0"/>
          <w:sz w:val="18"/>
          <w:szCs w:val="18"/>
        </w:rPr>
      </w:pPr>
      <w:r>
        <w:rPr>
          <w:rFonts w:ascii="CMR9" w:hAnsi="CMR9" w:cs="CMR9" w:hint="eastAsia"/>
          <w:kern w:val="0"/>
          <w:sz w:val="18"/>
          <w:szCs w:val="18"/>
        </w:rPr>
        <w:t>基于</w:t>
      </w:r>
      <w:r>
        <w:rPr>
          <w:rFonts w:ascii="CMR9" w:hAnsi="CMR9" w:cs="CMR9" w:hint="eastAsia"/>
          <w:kern w:val="0"/>
          <w:sz w:val="18"/>
          <w:szCs w:val="18"/>
        </w:rPr>
        <w:t>Kleene</w:t>
      </w:r>
      <w:r>
        <w:rPr>
          <w:rFonts w:ascii="CMR9" w:hAnsi="CMR9" w:cs="CMR9" w:hint="eastAsia"/>
          <w:kern w:val="0"/>
          <w:sz w:val="18"/>
          <w:szCs w:val="18"/>
        </w:rPr>
        <w:t>迭代和加宽的方式求解不动点是抽象解释中最常用的技术，虽然能够保证迭代过程的收敛，却也是最易损失分析结果精度。为此，本文对</w:t>
      </w:r>
      <w:r w:rsidRPr="00D24AF4">
        <w:rPr>
          <w:rFonts w:ascii="CMR9" w:hAnsi="CMR9" w:cs="CMR9" w:hint="eastAsia"/>
          <w:kern w:val="0"/>
          <w:sz w:val="18"/>
          <w:szCs w:val="18"/>
        </w:rPr>
        <w:t>单变量区间系数</w:t>
      </w:r>
      <w:r>
        <w:rPr>
          <w:rFonts w:ascii="CMR9" w:hAnsi="CMR9" w:cs="CMR9" w:hint="eastAsia"/>
          <w:kern w:val="0"/>
          <w:sz w:val="18"/>
          <w:szCs w:val="18"/>
        </w:rPr>
        <w:t>等特定形式的赋值语句，可以不采用加宽的方式进行迭代，而是通过求通项公式的方式快速获得变量的区间值范围。</w:t>
      </w:r>
    </w:p>
    <w:p w14:paraId="676DF4E5" w14:textId="77777777" w:rsidR="00FE4ADE" w:rsidRPr="00C91349" w:rsidRDefault="00FE4ADE" w:rsidP="00FE4ADE">
      <w:pPr>
        <w:pStyle w:val="a5"/>
        <w:numPr>
          <w:ilvl w:val="1"/>
          <w:numId w:val="1"/>
        </w:numPr>
        <w:ind w:firstLineChars="0" w:hanging="294"/>
        <w:rPr>
          <w:rFonts w:ascii="CMR9" w:hAnsi="CMR9" w:cs="CMR9"/>
          <w:kern w:val="0"/>
          <w:szCs w:val="18"/>
        </w:rPr>
      </w:pPr>
      <w:r w:rsidRPr="00C91349">
        <w:rPr>
          <w:rFonts w:ascii="CMR9" w:hAnsi="CMR9" w:cs="CMR9" w:hint="eastAsia"/>
          <w:kern w:val="0"/>
          <w:szCs w:val="18"/>
        </w:rPr>
        <w:t>单变量区间系数语句的通用求解公式</w:t>
      </w:r>
    </w:p>
    <w:p w14:paraId="0058E3B7" w14:textId="77777777" w:rsidR="00FE4ADE" w:rsidRPr="00344013" w:rsidRDefault="00FE4ADE" w:rsidP="00FE4ADE">
      <w:pPr>
        <w:pStyle w:val="a5"/>
        <w:ind w:leftChars="191" w:left="401" w:firstLine="360"/>
        <w:rPr>
          <w:rFonts w:ascii="CMR9" w:hAnsi="CMR9" w:cs="CMR9"/>
          <w:kern w:val="0"/>
          <w:sz w:val="18"/>
          <w:szCs w:val="18"/>
        </w:rPr>
      </w:pPr>
      <w:r>
        <w:rPr>
          <w:rFonts w:ascii="CMR9" w:hAnsi="CMR9" w:cs="CMR9" w:hint="eastAsia"/>
          <w:kern w:val="0"/>
          <w:sz w:val="18"/>
          <w:szCs w:val="18"/>
        </w:rPr>
        <w:t>在通常情况下，如果循环不变式是多项式形式的</w:t>
      </w:r>
      <w:proofErr w:type="gramStart"/>
      <w:r>
        <w:rPr>
          <w:rFonts w:ascii="CMR9" w:hAnsi="CMR9" w:cs="CMR9" w:hint="eastAsia"/>
          <w:kern w:val="0"/>
          <w:sz w:val="18"/>
          <w:szCs w:val="18"/>
        </w:rPr>
        <w:t>有穷次迭代</w:t>
      </w:r>
      <w:proofErr w:type="gramEnd"/>
      <w:r>
        <w:rPr>
          <w:rFonts w:ascii="CMR9" w:hAnsi="CMR9" w:cs="CMR9" w:hint="eastAsia"/>
          <w:kern w:val="0"/>
          <w:sz w:val="18"/>
          <w:szCs w:val="18"/>
        </w:rPr>
        <w:t>，很多情况下可以通过多面体抽象域进行可靠近似。但如果循环不变式是指数形式的，则很难再通过多面体抽象域</w:t>
      </w:r>
      <w:r>
        <w:rPr>
          <w:rFonts w:ascii="CMR9" w:hAnsi="CMR9" w:cs="CMR9" w:hint="eastAsia"/>
          <w:kern w:val="0"/>
          <w:sz w:val="18"/>
          <w:szCs w:val="18"/>
        </w:rPr>
        <w:t>+Kleene</w:t>
      </w:r>
      <w:r>
        <w:rPr>
          <w:rFonts w:ascii="CMR9" w:hAnsi="CMR9" w:cs="CMR9" w:hint="eastAsia"/>
          <w:kern w:val="0"/>
          <w:sz w:val="18"/>
          <w:szCs w:val="18"/>
        </w:rPr>
        <w:t>迭代的方式获得多面体近似，从而无法得到变量的有穷边界。为此，本文接下来将采用基于通项公式求解的方式直接获得变量的值范围。</w:t>
      </w:r>
    </w:p>
    <w:p w14:paraId="6D2493E2" w14:textId="77777777" w:rsidR="00FE4ADE" w:rsidRPr="007B34DC" w:rsidRDefault="00FE4ADE" w:rsidP="00FE4ADE">
      <w:pPr>
        <w:pStyle w:val="a5"/>
        <w:ind w:leftChars="202" w:left="424" w:firstLine="360"/>
        <w:rPr>
          <w:rFonts w:ascii="CMR9" w:hAnsi="CMR9" w:cs="CMR9"/>
          <w:kern w:val="0"/>
          <w:sz w:val="18"/>
          <w:szCs w:val="18"/>
        </w:rPr>
      </w:pPr>
      <w:r>
        <w:rPr>
          <w:rFonts w:ascii="CMR9" w:hAnsi="CMR9" w:cs="CMR9" w:hint="eastAsia"/>
          <w:kern w:val="0"/>
          <w:sz w:val="18"/>
          <w:szCs w:val="18"/>
        </w:rPr>
        <w:t>为了方便表述，本文在程序中引入一个循环计数变量</w:t>
      </w:r>
      <w:r>
        <w:rPr>
          <w:rFonts w:ascii="CMR9" w:hAnsi="CMR9" w:cs="CMR9" w:hint="eastAsia"/>
          <w:kern w:val="0"/>
          <w:sz w:val="18"/>
          <w:szCs w:val="18"/>
        </w:rPr>
        <w:t>n</w:t>
      </w:r>
      <w:r>
        <w:rPr>
          <w:rFonts w:ascii="CMR9" w:hAnsi="CMR9" w:cs="CMR9" w:hint="eastAsia"/>
          <w:kern w:val="0"/>
          <w:sz w:val="18"/>
          <w:szCs w:val="18"/>
        </w:rPr>
        <w:t>，</w:t>
      </w:r>
      <w:r>
        <w:rPr>
          <w:rFonts w:hint="eastAsia"/>
          <w:sz w:val="18"/>
          <w:szCs w:val="18"/>
        </w:rPr>
        <w:t>进入循环前插装</w:t>
      </w:r>
      <w:r>
        <w:rPr>
          <w:rFonts w:ascii="Times New Roman" w:hAnsi="Times New Roman" w:cs="Times New Roman"/>
          <w:sz w:val="18"/>
          <w:szCs w:val="18"/>
        </w:rPr>
        <w:t>n=0,</w:t>
      </w:r>
      <w:r>
        <w:rPr>
          <w:rFonts w:hAnsi="Times New Roman" w:hint="eastAsia"/>
          <w:sz w:val="18"/>
          <w:szCs w:val="18"/>
        </w:rPr>
        <w:t>循环体尾部插装语句</w:t>
      </w:r>
      <w:r>
        <w:rPr>
          <w:rFonts w:ascii="Times New Roman" w:hAnsi="Times New Roman" w:cs="Times New Roman"/>
          <w:sz w:val="18"/>
          <w:szCs w:val="18"/>
        </w:rPr>
        <w:t>n=n+1</w:t>
      </w:r>
      <w:r>
        <w:rPr>
          <w:rFonts w:ascii="Times New Roman" w:hAnsi="Times New Roman" w:cs="Times New Roman" w:hint="eastAsia"/>
          <w:sz w:val="18"/>
          <w:szCs w:val="18"/>
        </w:rPr>
        <w:t>，由于</w:t>
      </w:r>
      <w:r>
        <w:rPr>
          <w:rFonts w:ascii="Times New Roman" w:hAnsi="Times New Roman" w:cs="Times New Roman" w:hint="eastAsia"/>
          <w:sz w:val="18"/>
          <w:szCs w:val="18"/>
        </w:rPr>
        <w:t>n</w:t>
      </w:r>
      <w:r>
        <w:rPr>
          <w:rFonts w:ascii="Times New Roman" w:hAnsi="Times New Roman" w:cs="Times New Roman" w:hint="eastAsia"/>
          <w:sz w:val="18"/>
          <w:szCs w:val="18"/>
        </w:rPr>
        <w:t>可能不是</w:t>
      </w:r>
      <w:r>
        <w:rPr>
          <w:rFonts w:ascii="Times New Roman" w:hAnsi="Times New Roman" w:cs="Times New Roman" w:hint="eastAsia"/>
          <w:sz w:val="18"/>
          <w:szCs w:val="18"/>
        </w:rPr>
        <w:t>0</w:t>
      </w:r>
      <w:r>
        <w:rPr>
          <w:rFonts w:ascii="Times New Roman" w:hAnsi="Times New Roman" w:cs="Times New Roman" w:hint="eastAsia"/>
          <w:sz w:val="18"/>
          <w:szCs w:val="18"/>
        </w:rPr>
        <w:t>层变量，故本文强制将循环计数变量作为</w:t>
      </w:r>
      <w:r>
        <w:rPr>
          <w:rFonts w:ascii="Times New Roman" w:hAnsi="Times New Roman" w:cs="Times New Roman" w:hint="eastAsia"/>
          <w:sz w:val="18"/>
          <w:szCs w:val="18"/>
        </w:rPr>
        <w:t>0</w:t>
      </w:r>
      <w:r>
        <w:rPr>
          <w:rFonts w:ascii="Times New Roman" w:hAnsi="Times New Roman" w:cs="Times New Roman" w:hint="eastAsia"/>
          <w:sz w:val="18"/>
          <w:szCs w:val="18"/>
        </w:rPr>
        <w:t>层变量。</w:t>
      </w:r>
      <w:r w:rsidRPr="007B34DC">
        <w:rPr>
          <w:rFonts w:ascii="CMR9" w:hAnsi="CMR9" w:cs="CMR9" w:hint="eastAsia"/>
          <w:kern w:val="0"/>
          <w:sz w:val="18"/>
          <w:szCs w:val="18"/>
        </w:rPr>
        <w:t>本文基于模板的</w:t>
      </w:r>
      <w:r>
        <w:rPr>
          <w:rFonts w:ascii="CMR9" w:hAnsi="CMR9" w:cs="CMR9" w:hint="eastAsia"/>
          <w:kern w:val="0"/>
          <w:sz w:val="18"/>
          <w:szCs w:val="18"/>
        </w:rPr>
        <w:t xml:space="preserve">  </w:t>
      </w:r>
      <w:r w:rsidRPr="007B34DC">
        <w:rPr>
          <w:rFonts w:ascii="CMR9" w:hAnsi="CMR9" w:cs="CMR9" w:hint="eastAsia"/>
          <w:kern w:val="0"/>
          <w:sz w:val="18"/>
          <w:szCs w:val="18"/>
        </w:rPr>
        <w:t>Relaxing</w:t>
      </w:r>
      <w:r w:rsidRPr="007B34DC">
        <w:rPr>
          <w:rFonts w:ascii="CMR9" w:hAnsi="CMR9" w:cs="CMR9" w:hint="eastAsia"/>
          <w:kern w:val="0"/>
          <w:sz w:val="18"/>
          <w:szCs w:val="18"/>
        </w:rPr>
        <w:t>策略在很多情况下能够将赋值语句</w:t>
      </w:r>
      <w:r w:rsidRPr="007B34DC">
        <w:rPr>
          <w:rFonts w:ascii="CMR9" w:hAnsi="CMR9" w:cs="CMR9" w:hint="eastAsia"/>
          <w:kern w:val="0"/>
          <w:sz w:val="18"/>
          <w:szCs w:val="18"/>
        </w:rPr>
        <w:t>Relaxing</w:t>
      </w:r>
      <w:r w:rsidRPr="007B34DC">
        <w:rPr>
          <w:rFonts w:ascii="CMR9" w:hAnsi="CMR9" w:cs="CMR9" w:hint="eastAsia"/>
          <w:kern w:val="0"/>
          <w:sz w:val="18"/>
          <w:szCs w:val="18"/>
        </w:rPr>
        <w:t>成单变量区间系数赋值语句</w:t>
      </w:r>
      <w:r>
        <w:rPr>
          <w:rFonts w:ascii="CMR9" w:hAnsi="CMR9" w:cs="CMR9" w:hint="eastAsia"/>
          <w:kern w:val="0"/>
          <w:sz w:val="18"/>
          <w:szCs w:val="18"/>
        </w:rPr>
        <w:t>形式：</w:t>
      </w:r>
    </w:p>
    <w:p w14:paraId="2F4A2BFB" w14:textId="77777777" w:rsidR="00FE4ADE" w:rsidRDefault="00FE4ADE" w:rsidP="00FE4ADE">
      <w:pPr>
        <w:pStyle w:val="a5"/>
        <w:ind w:left="450" w:firstLineChars="0" w:firstLine="0"/>
        <w:rPr>
          <w:rFonts w:ascii="CMR9" w:hAnsi="CMR9" w:cs="CMR9"/>
          <w:kern w:val="0"/>
          <w:sz w:val="18"/>
          <w:szCs w:val="18"/>
        </w:rPr>
      </w:pPr>
      <m:oMathPara>
        <m:oMath>
          <m:r>
            <w:rPr>
              <w:rFonts w:ascii="Cambria Math" w:hAnsi="Cambria Math" w:cs="CMR9"/>
              <w:kern w:val="0"/>
              <w:sz w:val="18"/>
              <w:szCs w:val="18"/>
            </w:rPr>
            <m:t>x</m:t>
          </m:r>
          <m:r>
            <w:rPr>
              <w:rFonts w:ascii="Cambria Math" w:hAnsi="Cambria Math" w:cs="CMR9" w:hint="eastAsia"/>
              <w:kern w:val="0"/>
              <w:sz w:val="18"/>
              <w:szCs w:val="18"/>
            </w:rPr>
            <m:t>=</m:t>
          </m:r>
          <m:d>
            <m:dPr>
              <m:begChr m:val="["/>
              <m:endChr m:val="]"/>
              <m:ctrlPr>
                <w:rPr>
                  <w:rFonts w:ascii="Cambria Math" w:hAnsi="Cambria Math" w:cs="CMR9"/>
                  <w:i/>
                  <w:kern w:val="0"/>
                  <w:sz w:val="18"/>
                  <w:szCs w:val="18"/>
                </w:rPr>
              </m:ctrlPr>
            </m:dPr>
            <m:e>
              <m:r>
                <w:rPr>
                  <w:rFonts w:ascii="Cambria Math" w:hAnsi="Cambria Math" w:cs="CMR9" w:hint="eastAsia"/>
                  <w:kern w:val="0"/>
                  <w:sz w:val="18"/>
                  <w:szCs w:val="18"/>
                </w:rPr>
                <m:t>a</m:t>
              </m:r>
              <m:r>
                <w:rPr>
                  <w:rFonts w:ascii="Cambria Math" w:hAnsi="Cambria Math" w:cs="CMR9"/>
                  <w:kern w:val="0"/>
                  <w:sz w:val="18"/>
                  <w:szCs w:val="18"/>
                </w:rPr>
                <m:t>,b</m:t>
              </m:r>
            </m:e>
          </m:d>
          <m:r>
            <w:rPr>
              <w:rFonts w:ascii="Cambria Math" w:hAnsi="Cambria Math" w:cs="CMR9" w:hint="eastAsia"/>
              <w:kern w:val="0"/>
              <w:sz w:val="18"/>
              <w:szCs w:val="18"/>
            </w:rPr>
            <m:t>x+</m:t>
          </m:r>
          <m:r>
            <w:rPr>
              <w:rFonts w:ascii="Cambria Math" w:hAnsi="Cambria Math" w:cs="CMR9"/>
              <w:kern w:val="0"/>
              <w:sz w:val="18"/>
              <w:szCs w:val="18"/>
            </w:rPr>
            <m:t>[c,d]</m:t>
          </m:r>
          <m:r>
            <m:rPr>
              <m:sty m:val="p"/>
            </m:rPr>
            <w:rPr>
              <w:rFonts w:ascii="Cambria Math" w:hAnsi="Cambria Math" w:cs="CMR9" w:hint="eastAsia"/>
              <w:kern w:val="0"/>
              <w:sz w:val="18"/>
              <w:szCs w:val="18"/>
            </w:rPr>
            <m:t>(</m:t>
          </m:r>
          <m:r>
            <w:rPr>
              <w:rFonts w:ascii="Cambria Math" w:hAnsi="Cambria Math" w:cs="CMR9"/>
              <w:kern w:val="0"/>
              <w:sz w:val="18"/>
              <w:szCs w:val="18"/>
            </w:rPr>
            <m:t>a,b,c,d</m:t>
          </m:r>
          <m:r>
            <m:rPr>
              <m:sty m:val="p"/>
            </m:rPr>
            <w:rPr>
              <w:rFonts w:ascii="Cambria Math" w:hAnsi="Cambria Math" w:cs="CMR9"/>
              <w:kern w:val="0"/>
              <w:sz w:val="18"/>
              <w:szCs w:val="18"/>
            </w:rPr>
            <m:t>∈Ζ</m:t>
          </m:r>
          <m:r>
            <m:rPr>
              <m:sty m:val="p"/>
            </m:rPr>
            <w:rPr>
              <w:rFonts w:ascii="Cambria Math" w:hAnsi="Cambria Math" w:cs="CMR9" w:hint="eastAsia"/>
              <w:kern w:val="0"/>
              <w:sz w:val="18"/>
              <w:szCs w:val="18"/>
            </w:rPr>
            <m:t>，且</m:t>
          </m:r>
          <m:r>
            <w:rPr>
              <w:rFonts w:ascii="Cambria Math" w:hAnsi="Cambria Math" w:cs="CMR9"/>
              <w:kern w:val="0"/>
              <w:sz w:val="18"/>
              <w:szCs w:val="18"/>
            </w:rPr>
            <m:t>a≤b,c≤d</m:t>
          </m:r>
          <m:r>
            <m:rPr>
              <m:sty m:val="p"/>
            </m:rPr>
            <w:rPr>
              <w:rFonts w:ascii="Cambria Math" w:hAnsi="Cambria Math" w:cs="CMR9"/>
              <w:kern w:val="0"/>
              <w:sz w:val="18"/>
              <w:szCs w:val="18"/>
            </w:rPr>
            <m:t>)</m:t>
          </m:r>
        </m:oMath>
      </m:oMathPara>
    </w:p>
    <w:p w14:paraId="4B860D2E"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设</w:t>
      </w:r>
      <w:r>
        <w:rPr>
          <w:rFonts w:ascii="CMR9" w:hAnsi="CMR9" w:cs="CMR9" w:hint="eastAsia"/>
          <w:kern w:val="0"/>
          <w:sz w:val="18"/>
          <w:szCs w:val="18"/>
        </w:rPr>
        <w:t>x</w:t>
      </w:r>
      <w:r>
        <w:rPr>
          <w:rFonts w:ascii="CMR9" w:hAnsi="CMR9" w:cs="CMR9" w:hint="eastAsia"/>
          <w:kern w:val="0"/>
          <w:sz w:val="18"/>
          <w:szCs w:val="18"/>
        </w:rPr>
        <w:t>在循环执行前的初始值为</w:t>
      </w:r>
      <w:r>
        <w:rPr>
          <w:rFonts w:ascii="CMR9" w:hAnsi="CMR9" w:cs="CMR9" w:hint="eastAsia"/>
          <w:kern w:val="0"/>
          <w:sz w:val="18"/>
          <w:szCs w:val="18"/>
        </w:rPr>
        <w:t>x0</w:t>
      </w:r>
      <w:r>
        <w:rPr>
          <w:rFonts w:ascii="CMR9" w:hAnsi="CMR9" w:cs="CMR9" w:hint="eastAsia"/>
          <w:kern w:val="0"/>
          <w:sz w:val="18"/>
          <w:szCs w:val="18"/>
        </w:rPr>
        <w:t>和，</w:t>
      </w:r>
      <w:r>
        <w:rPr>
          <w:rFonts w:ascii="CMR9" w:hAnsi="CMR9" w:cs="CMR9" w:hint="eastAsia"/>
          <w:kern w:val="0"/>
          <w:sz w:val="18"/>
          <w:szCs w:val="18"/>
        </w:rPr>
        <w:t>xn</w:t>
      </w:r>
      <w:r>
        <w:rPr>
          <w:rFonts w:ascii="CMR9" w:hAnsi="CMR9" w:cs="CMR9" w:hint="eastAsia"/>
          <w:kern w:val="0"/>
          <w:sz w:val="18"/>
          <w:szCs w:val="18"/>
        </w:rPr>
        <w:t>表示第</w:t>
      </w:r>
      <w:r>
        <w:rPr>
          <w:rFonts w:ascii="CMR9" w:hAnsi="CMR9" w:cs="CMR9" w:hint="eastAsia"/>
          <w:kern w:val="0"/>
          <w:sz w:val="18"/>
          <w:szCs w:val="18"/>
        </w:rPr>
        <w:t>n</w:t>
      </w:r>
      <w:r>
        <w:rPr>
          <w:rFonts w:ascii="CMR9" w:hAnsi="CMR9" w:cs="CMR9" w:hint="eastAsia"/>
          <w:kern w:val="0"/>
          <w:sz w:val="18"/>
          <w:szCs w:val="18"/>
        </w:rPr>
        <w:t>次迭代后</w:t>
      </w:r>
      <w:r>
        <w:rPr>
          <w:rFonts w:ascii="CMR9" w:hAnsi="CMR9" w:cs="CMR9" w:hint="eastAsia"/>
          <w:kern w:val="0"/>
          <w:sz w:val="18"/>
          <w:szCs w:val="18"/>
        </w:rPr>
        <w:t>x</w:t>
      </w:r>
      <w:r>
        <w:rPr>
          <w:rFonts w:ascii="CMR9" w:hAnsi="CMR9" w:cs="CMR9" w:hint="eastAsia"/>
          <w:kern w:val="0"/>
          <w:sz w:val="18"/>
          <w:szCs w:val="18"/>
        </w:rPr>
        <w:t>的区间值范围，则通过不断代入可得到：</w:t>
      </w:r>
    </w:p>
    <w:p w14:paraId="70B4851C" w14:textId="77777777" w:rsidR="00FE4ADE" w:rsidRDefault="00140D7A" w:rsidP="00FE4ADE">
      <w:pPr>
        <w:jc w:val="center"/>
        <w:rPr>
          <w:rFonts w:ascii="CMR9" w:hAnsi="CMR9" w:cs="CMR9"/>
          <w:sz w:val="18"/>
        </w:rPr>
      </w:pPr>
      <m:oMath>
        <m:sSub>
          <m:sSubPr>
            <m:ctrlPr>
              <w:rPr>
                <w:rFonts w:ascii="Cambria Math" w:hAnsi="Cambria Math"/>
                <w:i/>
                <w:sz w:val="18"/>
                <w:vertAlign w:val="subscript"/>
              </w:rPr>
            </m:ctrlPr>
          </m:sSubPr>
          <m:e>
            <m:r>
              <w:rPr>
                <w:rFonts w:ascii="Cambria Math" w:hAnsi="Cambria Math"/>
                <w:sz w:val="18"/>
                <w:vertAlign w:val="subscript"/>
              </w:rPr>
              <m:t>x</m:t>
            </m:r>
          </m:e>
          <m:sub>
            <m:r>
              <w:rPr>
                <w:rFonts w:ascii="Cambria Math" w:hAnsi="Cambria Math"/>
                <w:sz w:val="18"/>
                <w:vertAlign w:val="subscript"/>
              </w:rPr>
              <m:t>n</m:t>
            </m:r>
          </m:sub>
        </m:sSub>
        <m:r>
          <w:rPr>
            <w:rFonts w:ascii="Cambria Math" w:hAnsi="Cambria Math" w:hint="eastAsia"/>
            <w:sz w:val="18"/>
          </w:rPr>
          <m:t>=</m:t>
        </m:r>
        <m:sSup>
          <m:sSupPr>
            <m:ctrlPr>
              <w:rPr>
                <w:rFonts w:ascii="Cambria Math" w:hAnsi="Cambria Math"/>
                <w:i/>
                <w:sz w:val="18"/>
              </w:rPr>
            </m:ctrlPr>
          </m:sSupPr>
          <m:e>
            <m:r>
              <w:rPr>
                <w:rFonts w:ascii="Cambria Math" w:hAnsi="Cambria Math" w:hint="eastAsia"/>
                <w:sz w:val="18"/>
              </w:rPr>
              <m:t>[</m:t>
            </m:r>
            <m:r>
              <w:rPr>
                <w:rFonts w:ascii="Cambria Math" w:hAnsi="Cambria Math"/>
                <w:sz w:val="18"/>
              </w:rPr>
              <m:t>a,b</m:t>
            </m:r>
            <m:r>
              <w:rPr>
                <w:rFonts w:ascii="Cambria Math" w:hAnsi="Cambria Math" w:hint="eastAsia"/>
                <w:sz w:val="18"/>
              </w:rPr>
              <m:t>]</m:t>
            </m:r>
          </m:e>
          <m:sup>
            <m:r>
              <w:rPr>
                <w:rFonts w:ascii="Cambria Math" w:hAnsi="Cambria Math"/>
                <w:sz w:val="18"/>
              </w:rPr>
              <m:t>n</m:t>
            </m:r>
          </m:sup>
        </m:sSup>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r>
          <w:rPr>
            <w:rFonts w:ascii="Cambria Math" w:hAnsi="Cambria Math"/>
            <w:sz w:val="18"/>
          </w:rPr>
          <m:t>+(</m:t>
        </m:r>
        <m:sSup>
          <m:sSupPr>
            <m:ctrlPr>
              <w:rPr>
                <w:rFonts w:ascii="Cambria Math" w:hAnsi="Cambria Math"/>
                <w:i/>
                <w:sz w:val="18"/>
              </w:rPr>
            </m:ctrlPr>
          </m:sSupPr>
          <m:e>
            <m:r>
              <w:rPr>
                <w:rFonts w:ascii="Cambria Math" w:hAnsi="Cambria Math" w:hint="eastAsia"/>
                <w:sz w:val="18"/>
              </w:rPr>
              <m:t>[</m:t>
            </m:r>
            <m:r>
              <w:rPr>
                <w:rFonts w:ascii="Cambria Math" w:hAnsi="Cambria Math"/>
                <w:sz w:val="18"/>
              </w:rPr>
              <m:t>a,b</m:t>
            </m:r>
            <m:r>
              <w:rPr>
                <w:rFonts w:ascii="Cambria Math" w:hAnsi="Cambria Math" w:hint="eastAsia"/>
                <w:sz w:val="18"/>
              </w:rPr>
              <m:t>]</m:t>
            </m:r>
          </m:e>
          <m:sup>
            <m:r>
              <w:rPr>
                <w:rFonts w:ascii="Cambria Math" w:hAnsi="Cambria Math"/>
                <w:sz w:val="18"/>
              </w:rPr>
              <m:t>n-1</m:t>
            </m:r>
          </m:sup>
        </m:sSup>
        <m:r>
          <w:rPr>
            <w:rFonts w:ascii="Cambria Math" w:hAnsi="Cambria Math"/>
            <w:sz w:val="18"/>
          </w:rPr>
          <m:t>+</m:t>
        </m:r>
        <m:sSup>
          <m:sSupPr>
            <m:ctrlPr>
              <w:rPr>
                <w:rFonts w:ascii="Cambria Math" w:hAnsi="Cambria Math"/>
                <w:i/>
                <w:sz w:val="18"/>
              </w:rPr>
            </m:ctrlPr>
          </m:sSupPr>
          <m:e>
            <m:r>
              <w:rPr>
                <w:rFonts w:ascii="Cambria Math" w:hAnsi="Cambria Math" w:hint="eastAsia"/>
                <w:sz w:val="18"/>
              </w:rPr>
              <m:t>[</m:t>
            </m:r>
            <m:r>
              <w:rPr>
                <w:rFonts w:ascii="Cambria Math" w:hAnsi="Cambria Math"/>
                <w:sz w:val="18"/>
              </w:rPr>
              <m:t>a,b</m:t>
            </m:r>
            <m:r>
              <w:rPr>
                <w:rFonts w:ascii="Cambria Math" w:hAnsi="Cambria Math" w:hint="eastAsia"/>
                <w:sz w:val="18"/>
              </w:rPr>
              <m:t>]</m:t>
            </m:r>
          </m:e>
          <m:sup>
            <m:r>
              <w:rPr>
                <w:rFonts w:ascii="Cambria Math" w:hAnsi="Cambria Math"/>
                <w:sz w:val="18"/>
              </w:rPr>
              <m:t>n-2</m:t>
            </m:r>
          </m:sup>
        </m:sSup>
        <m:r>
          <w:rPr>
            <w:rFonts w:ascii="Cambria Math" w:hAnsi="Cambria Math"/>
            <w:sz w:val="18"/>
          </w:rPr>
          <m:t>+…+1)[c,d]</m:t>
        </m:r>
      </m:oMath>
      <w:r w:rsidR="00FE4ADE">
        <w:rPr>
          <w:rFonts w:ascii="CMR9" w:hAnsi="CMR9" w:cs="CMR9"/>
          <w:i/>
          <w:sz w:val="18"/>
        </w:rPr>
        <w:t xml:space="preserve"> </w:t>
      </w:r>
      <w:r w:rsidR="00FE4ADE">
        <w:rPr>
          <w:rFonts w:ascii="CMR9" w:hAnsi="CMR9" w:cs="CMR9" w:hint="eastAsia"/>
          <w:sz w:val="18"/>
        </w:rPr>
        <w:t>（公式一）</w:t>
      </w:r>
    </w:p>
    <w:p w14:paraId="5863767C" w14:textId="77777777" w:rsidR="00FE4ADE" w:rsidRPr="00D705BB" w:rsidRDefault="00FE4ADE" w:rsidP="00FE4ADE">
      <w:pPr>
        <w:ind w:leftChars="202" w:left="424"/>
        <w:jc w:val="left"/>
        <w:rPr>
          <w:rFonts w:ascii="CMR9" w:hAnsi="CMR9" w:cs="CMR9"/>
          <w:kern w:val="0"/>
          <w:sz w:val="15"/>
          <w:szCs w:val="18"/>
        </w:rPr>
      </w:pPr>
      <w:r>
        <w:rPr>
          <w:rFonts w:ascii="CMR9" w:hAnsi="CMR9" w:cs="CMR9" w:hint="eastAsia"/>
          <w:kern w:val="0"/>
          <w:sz w:val="15"/>
          <w:szCs w:val="18"/>
        </w:rPr>
        <w:t xml:space="preserve">      </w:t>
      </w:r>
      <w:r w:rsidRPr="00D705BB">
        <w:rPr>
          <w:rFonts w:ascii="CMR9" w:hAnsi="CMR9" w:cs="CMR9" w:hint="eastAsia"/>
          <w:kern w:val="0"/>
          <w:sz w:val="18"/>
          <w:szCs w:val="18"/>
        </w:rPr>
        <w:t>在公式一中，</w:t>
      </w:r>
      <w:r>
        <w:rPr>
          <w:rFonts w:ascii="CMR9" w:hAnsi="CMR9" w:cs="CMR9" w:hint="eastAsia"/>
          <w:kern w:val="0"/>
          <w:sz w:val="18"/>
          <w:szCs w:val="18"/>
        </w:rPr>
        <w:t>为了求得</w:t>
      </w:r>
      <m:oMath>
        <m:sSub>
          <m:sSubPr>
            <m:ctrlPr>
              <w:rPr>
                <w:rFonts w:ascii="Cambria Math" w:hAnsi="Cambria Math"/>
                <w:i/>
                <w:sz w:val="18"/>
                <w:vertAlign w:val="subscript"/>
              </w:rPr>
            </m:ctrlPr>
          </m:sSubPr>
          <m:e>
            <m:r>
              <w:rPr>
                <w:rFonts w:ascii="Cambria Math" w:hAnsi="Cambria Math"/>
                <w:sz w:val="18"/>
                <w:vertAlign w:val="subscript"/>
              </w:rPr>
              <m:t>x</m:t>
            </m:r>
          </m:e>
          <m:sub>
            <m:r>
              <w:rPr>
                <w:rFonts w:ascii="Cambria Math" w:hAnsi="Cambria Math"/>
                <w:sz w:val="18"/>
                <w:vertAlign w:val="subscript"/>
              </w:rPr>
              <m:t>n</m:t>
            </m:r>
          </m:sub>
        </m:sSub>
      </m:oMath>
      <w:r>
        <w:rPr>
          <w:rFonts w:ascii="CMR9" w:hAnsi="CMR9" w:cs="CMR9" w:hint="eastAsia"/>
          <w:sz w:val="18"/>
        </w:rPr>
        <w:t>的</w:t>
      </w:r>
      <w:proofErr w:type="gramStart"/>
      <w:r>
        <w:rPr>
          <w:rFonts w:ascii="CMR9" w:hAnsi="CMR9" w:cs="CMR9" w:hint="eastAsia"/>
          <w:sz w:val="18"/>
        </w:rPr>
        <w:t>值需要</w:t>
      </w:r>
      <w:proofErr w:type="gramEnd"/>
      <w:r>
        <w:rPr>
          <w:rFonts w:ascii="CMR9" w:hAnsi="CMR9" w:cs="CMR9" w:hint="eastAsia"/>
          <w:sz w:val="18"/>
        </w:rPr>
        <w:t>大量的区间加法和乘法运算，故可根据</w:t>
      </w:r>
      <w:r>
        <w:rPr>
          <w:rFonts w:ascii="CMR9" w:hAnsi="CMR9" w:cs="CMR9" w:hint="eastAsia"/>
          <w:sz w:val="18"/>
        </w:rPr>
        <w:t>a</w:t>
      </w:r>
      <w:r>
        <w:rPr>
          <w:rFonts w:ascii="CMR9" w:hAnsi="CMR9" w:cs="CMR9" w:hint="eastAsia"/>
          <w:sz w:val="18"/>
        </w:rPr>
        <w:t>的正负号进一步对该公式进行化解。</w:t>
      </w:r>
    </w:p>
    <w:p w14:paraId="7AC561DD" w14:textId="77777777" w:rsidR="00FE4ADE" w:rsidRPr="00E1557A" w:rsidRDefault="00FE4ADE" w:rsidP="00FE4ADE">
      <w:pPr>
        <w:pStyle w:val="a5"/>
        <w:ind w:left="450" w:firstLineChars="0" w:firstLine="0"/>
        <w:rPr>
          <w:rFonts w:ascii="CMR9" w:hAnsi="CMR9" w:cs="CMR9"/>
          <w:i/>
          <w:kern w:val="0"/>
          <w:sz w:val="15"/>
          <w:szCs w:val="18"/>
        </w:rPr>
      </w:pPr>
      <w:r>
        <w:rPr>
          <w:rFonts w:ascii="CMR9" w:hAnsi="CMR9" w:cs="CMR9" w:hint="eastAsia"/>
          <w:kern w:val="0"/>
          <w:sz w:val="18"/>
          <w:szCs w:val="18"/>
        </w:rPr>
        <w:t>当</w:t>
      </w:r>
      <m:oMath>
        <m:r>
          <w:rPr>
            <w:rFonts w:ascii="Cambria Math" w:hAnsi="Cambria Math" w:cs="CMR9"/>
            <w:kern w:val="0"/>
            <w:sz w:val="18"/>
            <w:szCs w:val="18"/>
          </w:rPr>
          <m:t>a≥0</m:t>
        </m:r>
      </m:oMath>
      <w:r>
        <w:rPr>
          <w:rFonts w:ascii="CMR9" w:hAnsi="CMR9" w:cs="CMR9" w:hint="eastAsia"/>
          <w:kern w:val="0"/>
          <w:sz w:val="18"/>
          <w:szCs w:val="18"/>
        </w:rPr>
        <w:t>时，对任意的</w:t>
      </w:r>
      <m:oMath>
        <m:r>
          <m:rPr>
            <m:sty m:val="p"/>
          </m:rPr>
          <w:rPr>
            <w:rFonts w:ascii="Cambria Math" w:hAnsi="Cambria Math" w:cs="CMR9"/>
            <w:kern w:val="0"/>
            <w:sz w:val="18"/>
            <w:szCs w:val="18"/>
          </w:rPr>
          <m:t>0≤</m:t>
        </m:r>
        <m:r>
          <m:rPr>
            <m:sty m:val="p"/>
          </m:rPr>
          <w:rPr>
            <w:rFonts w:ascii="Cambria Math" w:hAnsi="Cambria Math" w:cs="CMR9" w:hint="eastAsia"/>
            <w:kern w:val="0"/>
            <w:sz w:val="18"/>
            <w:szCs w:val="18"/>
          </w:rPr>
          <m:t>i</m:t>
        </m:r>
        <m:r>
          <m:rPr>
            <m:sty m:val="p"/>
          </m:rPr>
          <w:rPr>
            <w:rFonts w:ascii="Cambria Math" w:hAnsi="Cambria Math" w:cs="CMR9"/>
            <w:kern w:val="0"/>
            <w:sz w:val="18"/>
            <w:szCs w:val="18"/>
          </w:rPr>
          <m:t>≤n</m:t>
        </m:r>
      </m:oMath>
      <w:r>
        <w:rPr>
          <w:rFonts w:ascii="CMR9" w:hAnsi="CMR9" w:cs="CMR9" w:hint="eastAsia"/>
          <w:kern w:val="0"/>
          <w:sz w:val="18"/>
          <w:szCs w:val="18"/>
        </w:rPr>
        <w:t>，</w:t>
      </w:r>
      <m:oMath>
        <m:sSup>
          <m:sSupPr>
            <m:ctrlPr>
              <w:rPr>
                <w:rFonts w:ascii="Cambria Math" w:hAnsi="Cambria Math"/>
                <w:i/>
                <w:sz w:val="18"/>
              </w:rPr>
            </m:ctrlPr>
          </m:sSupPr>
          <m:e>
            <m:r>
              <w:rPr>
                <w:rFonts w:ascii="Cambria Math" w:hAnsi="Cambria Math"/>
                <w:sz w:val="18"/>
              </w:rPr>
              <m:t>a</m:t>
            </m:r>
          </m:e>
          <m:sup>
            <m:r>
              <w:rPr>
                <w:rFonts w:ascii="Cambria Math" w:hAnsi="Cambria Math"/>
                <w:sz w:val="18"/>
              </w:rPr>
              <m:t>i</m:t>
            </m:r>
          </m:sup>
        </m:sSup>
        <m:r>
          <w:rPr>
            <w:rFonts w:ascii="Cambria Math" w:hAnsi="Cambria Math"/>
            <w:sz w:val="18"/>
          </w:rPr>
          <m:t>≤</m:t>
        </m:r>
        <m:sSup>
          <m:sSupPr>
            <m:ctrlPr>
              <w:rPr>
                <w:rFonts w:ascii="Cambria Math" w:hAnsi="Cambria Math"/>
                <w:i/>
                <w:sz w:val="18"/>
              </w:rPr>
            </m:ctrlPr>
          </m:sSupPr>
          <m:e>
            <m:r>
              <w:rPr>
                <w:rFonts w:ascii="Cambria Math" w:hAnsi="Cambria Math"/>
                <w:sz w:val="18"/>
              </w:rPr>
              <m:t>b</m:t>
            </m:r>
          </m:e>
          <m:sup>
            <m:r>
              <w:rPr>
                <w:rFonts w:ascii="Cambria Math" w:hAnsi="Cambria Math"/>
                <w:sz w:val="18"/>
              </w:rPr>
              <m:t>i</m:t>
            </m:r>
          </m:sup>
        </m:sSup>
      </m:oMath>
      <w:r>
        <w:rPr>
          <w:rFonts w:ascii="CMR9" w:hAnsi="CMR9" w:cs="CMR9" w:hint="eastAsia"/>
          <w:sz w:val="18"/>
        </w:rPr>
        <w:t>，故</w:t>
      </w:r>
      <w:r>
        <w:rPr>
          <w:rFonts w:ascii="CMR9" w:hAnsi="CMR9" w:cs="CMR9" w:hint="eastAsia"/>
          <w:kern w:val="0"/>
          <w:sz w:val="18"/>
          <w:szCs w:val="18"/>
        </w:rPr>
        <w:t>可以由公式</w:t>
      </w:r>
      <w:proofErr w:type="gramStart"/>
      <w:r>
        <w:rPr>
          <w:rFonts w:ascii="CMR9" w:hAnsi="CMR9" w:cs="CMR9" w:hint="eastAsia"/>
          <w:kern w:val="0"/>
          <w:sz w:val="18"/>
          <w:szCs w:val="18"/>
        </w:rPr>
        <w:t>一</w:t>
      </w:r>
      <w:proofErr w:type="gramEnd"/>
      <w:r>
        <w:rPr>
          <w:rFonts w:ascii="CMR9" w:hAnsi="CMR9" w:cs="CMR9" w:hint="eastAsia"/>
          <w:kern w:val="0"/>
          <w:sz w:val="18"/>
          <w:szCs w:val="18"/>
        </w:rPr>
        <w:t>简化得到如下通项公式</w:t>
      </w:r>
    </w:p>
    <w:p w14:paraId="01484DEE" w14:textId="77777777" w:rsidR="00FE4ADE" w:rsidRPr="00011543" w:rsidRDefault="00140D7A" w:rsidP="00FE4ADE">
      <w:pPr>
        <w:pStyle w:val="a5"/>
        <w:ind w:left="450" w:firstLineChars="0" w:firstLine="0"/>
        <w:jc w:val="center"/>
        <w:rPr>
          <w:rFonts w:ascii="CMR9" w:hAnsi="CMR9" w:cs="CMR9"/>
          <w:kern w:val="0"/>
          <w:sz w:val="15"/>
          <w:szCs w:val="18"/>
        </w:rPr>
      </w:pPr>
      <m:oMath>
        <m:sSub>
          <m:sSubPr>
            <m:ctrlPr>
              <w:rPr>
                <w:rFonts w:ascii="Cambria Math" w:hAnsi="Cambria Math"/>
                <w:i/>
                <w:sz w:val="18"/>
                <w:vertAlign w:val="subscript"/>
              </w:rPr>
            </m:ctrlPr>
          </m:sSubPr>
          <m:e>
            <m:r>
              <w:rPr>
                <w:rFonts w:ascii="Cambria Math" w:hAnsi="Cambria Math"/>
                <w:sz w:val="18"/>
                <w:vertAlign w:val="subscript"/>
              </w:rPr>
              <m:t>x</m:t>
            </m:r>
          </m:e>
          <m:sub>
            <m:r>
              <w:rPr>
                <w:rFonts w:ascii="Cambria Math" w:hAnsi="Cambria Math"/>
                <w:sz w:val="18"/>
                <w:vertAlign w:val="subscript"/>
              </w:rPr>
              <m:t>n</m:t>
            </m:r>
          </m:sub>
        </m:sSub>
        <m:r>
          <w:rPr>
            <w:rFonts w:ascii="Cambria Math" w:hAnsi="Cambria Math"/>
            <w:sz w:val="18"/>
          </w:rPr>
          <m:t>=</m:t>
        </m:r>
        <m:r>
          <w:rPr>
            <w:rFonts w:ascii="Cambria Math" w:hAnsi="Cambria Math" w:hint="eastAsia"/>
            <w:sz w:val="18"/>
          </w:rPr>
          <m:t>[</m:t>
        </m:r>
        <m:sSup>
          <m:sSupPr>
            <m:ctrlPr>
              <w:rPr>
                <w:rFonts w:ascii="Cambria Math" w:hAnsi="Cambria Math"/>
                <w:i/>
                <w:sz w:val="18"/>
              </w:rPr>
            </m:ctrlPr>
          </m:sSupPr>
          <m:e>
            <m:r>
              <w:rPr>
                <w:rFonts w:ascii="Cambria Math" w:hAnsi="Cambria Math"/>
                <w:sz w:val="18"/>
              </w:rPr>
              <m:t>a</m:t>
            </m:r>
          </m:e>
          <m:sup>
            <m:r>
              <w:rPr>
                <w:rFonts w:ascii="Cambria Math" w:hAnsi="Cambria Math"/>
                <w:sz w:val="18"/>
              </w:rPr>
              <m:t>n</m:t>
            </m:r>
          </m:sup>
        </m:sSup>
        <m:r>
          <w:rPr>
            <w:rFonts w:ascii="Cambria Math" w:hAnsi="Cambria Math"/>
            <w:sz w:val="18"/>
          </w:rPr>
          <m:t>,</m:t>
        </m:r>
        <m:sSup>
          <m:sSupPr>
            <m:ctrlPr>
              <w:rPr>
                <w:rFonts w:ascii="Cambria Math" w:hAnsi="Cambria Math"/>
                <w:i/>
                <w:sz w:val="18"/>
              </w:rPr>
            </m:ctrlPr>
          </m:sSupPr>
          <m:e>
            <m:r>
              <w:rPr>
                <w:rFonts w:ascii="Cambria Math" w:hAnsi="Cambria Math"/>
                <w:sz w:val="18"/>
              </w:rPr>
              <m:t>b</m:t>
            </m:r>
          </m:e>
          <m:sup>
            <m:r>
              <w:rPr>
                <w:rFonts w:ascii="Cambria Math" w:hAnsi="Cambria Math"/>
                <w:sz w:val="18"/>
              </w:rPr>
              <m:t>n</m:t>
            </m:r>
          </m:sup>
        </m:sSup>
        <m:r>
          <w:rPr>
            <w:rFonts w:ascii="Cambria Math" w:hAnsi="Cambria Math" w:hint="eastAsia"/>
            <w:sz w:val="18"/>
          </w:rPr>
          <m:t>]</m:t>
        </m:r>
        <m:sSub>
          <m:sSubPr>
            <m:ctrlPr>
              <w:rPr>
                <w:rFonts w:ascii="Cambria Math" w:hAnsi="Cambria Math"/>
                <w:i/>
                <w:sz w:val="18"/>
                <w:vertAlign w:val="superscript"/>
              </w:rPr>
            </m:ctrlPr>
          </m:sSubPr>
          <m:e>
            <m:r>
              <w:rPr>
                <w:rFonts w:ascii="Cambria Math" w:hAnsi="Cambria Math"/>
                <w:sz w:val="18"/>
                <w:vertAlign w:val="superscript"/>
              </w:rPr>
              <m:t>x</m:t>
            </m:r>
          </m:e>
          <m:sub>
            <m:r>
              <w:rPr>
                <w:rFonts w:ascii="Cambria Math" w:hAnsi="Cambria Math"/>
                <w:sz w:val="18"/>
                <w:vertAlign w:val="superscript"/>
              </w:rPr>
              <m:t>0</m:t>
            </m:r>
          </m:sub>
        </m:sSub>
        <m:r>
          <w:rPr>
            <w:rFonts w:ascii="Cambria Math" w:hAnsi="Cambria Math"/>
            <w:sz w:val="18"/>
          </w:rPr>
          <m:t>+[g,h] [c,d]</m:t>
        </m:r>
      </m:oMath>
      <w:r w:rsidR="00FE4ADE">
        <w:rPr>
          <w:rFonts w:ascii="CMR9" w:hAnsi="CMR9" w:cs="CMR9" w:hint="eastAsia"/>
          <w:i/>
          <w:sz w:val="18"/>
        </w:rPr>
        <w:t xml:space="preserve"> </w:t>
      </w:r>
      <w:r w:rsidR="00FE4ADE">
        <w:rPr>
          <w:rFonts w:ascii="CMR9" w:hAnsi="CMR9" w:cs="CMR9"/>
          <w:i/>
          <w:sz w:val="18"/>
        </w:rPr>
        <w:t xml:space="preserve"> </w:t>
      </w:r>
      <w:r w:rsidR="00FE4ADE">
        <w:rPr>
          <w:rFonts w:ascii="CMR9" w:hAnsi="CMR9" w:cs="CMR9" w:hint="eastAsia"/>
          <w:sz w:val="18"/>
        </w:rPr>
        <w:t>（公式二）</w:t>
      </w:r>
    </w:p>
    <w:p w14:paraId="4DE253A4"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其中</w:t>
      </w:r>
      <m:oMath>
        <m:r>
          <w:rPr>
            <w:rFonts w:ascii="Cambria Math" w:hAnsi="Cambria Math" w:cs="CMR9" w:hint="eastAsia"/>
            <w:kern w:val="0"/>
            <w:sz w:val="18"/>
            <w:szCs w:val="18"/>
          </w:rPr>
          <m:t>[</m:t>
        </m:r>
        <m:r>
          <w:rPr>
            <w:rFonts w:ascii="Cambria Math" w:hAnsi="Cambria Math" w:cs="CMR9"/>
            <w:kern w:val="0"/>
            <w:sz w:val="18"/>
            <w:szCs w:val="18"/>
          </w:rPr>
          <m:t>g,h</m:t>
        </m:r>
        <m:r>
          <w:rPr>
            <w:rFonts w:ascii="Cambria Math" w:hAnsi="Cambria Math" w:cs="CMR9" w:hint="eastAsia"/>
            <w:kern w:val="0"/>
            <w:sz w:val="18"/>
            <w:szCs w:val="18"/>
          </w:rPr>
          <m:t>]</m:t>
        </m:r>
      </m:oMath>
      <w:r>
        <w:rPr>
          <w:rFonts w:ascii="CMR9" w:hAnsi="CMR9" w:cs="CMR9" w:hint="eastAsia"/>
          <w:kern w:val="0"/>
          <w:sz w:val="18"/>
          <w:szCs w:val="18"/>
        </w:rPr>
        <w:t>的计算方式如下：</w:t>
      </w:r>
    </w:p>
    <w:p w14:paraId="7EAF8C8C" w14:textId="77777777" w:rsidR="00FE4ADE" w:rsidRDefault="00FE4ADE" w:rsidP="00FE4ADE">
      <w:pPr>
        <w:tabs>
          <w:tab w:val="center" w:pos="4594"/>
        </w:tabs>
        <w:ind w:leftChars="420" w:left="882" w:firstLineChars="500" w:firstLine="900"/>
        <w:rPr>
          <w:i/>
          <w:sz w:val="18"/>
          <w:szCs w:val="18"/>
        </w:rPr>
      </w:pPr>
      <w:r>
        <w:rPr>
          <w:rFonts w:ascii="CMR9" w:hAnsi="CMR9" w:cs="CMR9" w:hint="eastAsia"/>
          <w:kern w:val="0"/>
          <w:sz w:val="18"/>
          <w:szCs w:val="18"/>
        </w:rPr>
        <w:t xml:space="preserve">   </w:t>
      </w:r>
      <m:oMath>
        <m:d>
          <m:dPr>
            <m:begChr m:val="["/>
            <m:endChr m:val="]"/>
            <m:ctrlPr>
              <w:rPr>
                <w:rFonts w:ascii="Cambria Math" w:hAnsi="Cambria Math"/>
                <w:i/>
                <w:sz w:val="18"/>
                <w:szCs w:val="18"/>
              </w:rPr>
            </m:ctrlPr>
          </m:dPr>
          <m:e>
            <m:r>
              <w:rPr>
                <w:rFonts w:ascii="Cambria Math" w:hAnsi="Cambria Math"/>
                <w:sz w:val="18"/>
                <w:szCs w:val="18"/>
              </w:rPr>
              <m:t>g,h</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n</m:t>
                            </m:r>
                          </m:sup>
                        </m:sSup>
                      </m:num>
                      <m:den>
                        <m:r>
                          <w:rPr>
                            <w:rFonts w:ascii="Cambria Math" w:hAnsi="Cambria Math"/>
                            <w:sz w:val="18"/>
                            <w:szCs w:val="18"/>
                          </w:rPr>
                          <m:t>1-a</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n</m:t>
                            </m:r>
                          </m:sup>
                        </m:sSup>
                      </m:num>
                      <m:den>
                        <m:r>
                          <w:rPr>
                            <w:rFonts w:ascii="Cambria Math" w:hAnsi="Cambria Math"/>
                            <w:sz w:val="18"/>
                            <w:szCs w:val="18"/>
                          </w:rPr>
                          <m:t>1-b</m:t>
                        </m:r>
                      </m:den>
                    </m:f>
                  </m:e>
                </m:d>
                <m:r>
                  <w:rPr>
                    <w:rFonts w:ascii="Cambria Math" w:hAnsi="Cambria Math"/>
                    <w:sz w:val="18"/>
                    <w:szCs w:val="18"/>
                  </w:rPr>
                  <m:t>(a,b≠1)</m:t>
                </m:r>
              </m:e>
              <m:e>
                <m:d>
                  <m:dPr>
                    <m:begChr m:val="["/>
                    <m:endChr m:val="]"/>
                    <m:ctrlPr>
                      <w:rPr>
                        <w:rFonts w:ascii="Cambria Math" w:hAnsi="Cambria Math"/>
                        <w:i/>
                        <w:sz w:val="18"/>
                        <w:szCs w:val="18"/>
                      </w:rPr>
                    </m:ctrlPr>
                  </m:dPr>
                  <m:e>
                    <m:r>
                      <w:rPr>
                        <w:rFonts w:ascii="Cambria Math" w:hAnsi="Cambria Math"/>
                        <w:sz w:val="18"/>
                        <w:szCs w:val="18"/>
                      </w:rPr>
                      <m:t>n,</m:t>
                    </m:r>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n</m:t>
                            </m:r>
                          </m:sup>
                        </m:sSup>
                      </m:num>
                      <m:den>
                        <m:r>
                          <w:rPr>
                            <w:rFonts w:ascii="Cambria Math" w:hAnsi="Cambria Math"/>
                            <w:sz w:val="18"/>
                            <w:szCs w:val="18"/>
                          </w:rPr>
                          <m:t>1-b</m:t>
                        </m:r>
                      </m:den>
                    </m:f>
                  </m:e>
                </m:d>
                <m:r>
                  <w:rPr>
                    <w:rFonts w:ascii="Cambria Math" w:hAnsi="Cambria Math"/>
                    <w:sz w:val="18"/>
                    <w:szCs w:val="18"/>
                  </w:rPr>
                  <m:t xml:space="preserve">  (a=1,b≠1)</m:t>
                </m:r>
              </m:e>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n</m:t>
                                  </m:r>
                                </m:sup>
                              </m:sSup>
                            </m:num>
                            <m:den>
                              <m:r>
                                <w:rPr>
                                  <w:rFonts w:ascii="Cambria Math" w:hAnsi="Cambria Math"/>
                                  <w:sz w:val="18"/>
                                  <w:szCs w:val="18"/>
                                </w:rPr>
                                <m:t>1-a</m:t>
                              </m:r>
                            </m:den>
                          </m:f>
                          <m:r>
                            <w:rPr>
                              <w:rFonts w:ascii="Cambria Math" w:hAnsi="Cambria Math"/>
                              <w:sz w:val="18"/>
                              <w:szCs w:val="18"/>
                            </w:rPr>
                            <m:t>,n</m:t>
                          </m:r>
                        </m:e>
                      </m:d>
                      <m:r>
                        <w:rPr>
                          <w:rFonts w:ascii="Cambria Math" w:hAnsi="Cambria Math"/>
                          <w:sz w:val="18"/>
                          <w:szCs w:val="18"/>
                        </w:rPr>
                        <m:t xml:space="preserve">  (a≠1,b=1)</m:t>
                      </m:r>
                    </m:e>
                  </m:mr>
                  <m:mr>
                    <m:e>
                      <m:d>
                        <m:dPr>
                          <m:begChr m:val="["/>
                          <m:endChr m:val="]"/>
                          <m:ctrlPr>
                            <w:rPr>
                              <w:rFonts w:ascii="Cambria Math" w:hAnsi="Cambria Math"/>
                              <w:i/>
                              <w:sz w:val="18"/>
                              <w:szCs w:val="18"/>
                            </w:rPr>
                          </m:ctrlPr>
                        </m:dPr>
                        <m:e>
                          <m:r>
                            <w:rPr>
                              <w:rFonts w:ascii="Cambria Math" w:hAnsi="Cambria Math"/>
                              <w:sz w:val="18"/>
                              <w:szCs w:val="18"/>
                            </w:rPr>
                            <m:t>n,n</m:t>
                          </m:r>
                        </m:e>
                      </m:d>
                      <m:r>
                        <w:rPr>
                          <w:rFonts w:ascii="Cambria Math" w:hAnsi="Cambria Math"/>
                          <w:sz w:val="18"/>
                          <w:szCs w:val="18"/>
                        </w:rPr>
                        <m:t xml:space="preserve">            (a,b=1)</m:t>
                      </m:r>
                    </m:e>
                  </m:mr>
                </m:m>
              </m:e>
            </m:eqArr>
          </m:e>
        </m:d>
      </m:oMath>
    </w:p>
    <w:p w14:paraId="2FAFD796" w14:textId="77777777" w:rsidR="00FE4ADE"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lastRenderedPageBreak/>
        <w:t>当</w:t>
      </w:r>
      <m:oMath>
        <m:r>
          <w:rPr>
            <w:rFonts w:ascii="Cambria Math" w:hAnsi="Cambria Math" w:cs="CMR9"/>
            <w:kern w:val="0"/>
            <w:sz w:val="18"/>
            <w:szCs w:val="18"/>
          </w:rPr>
          <m:t>a&lt;0</m:t>
        </m:r>
      </m:oMath>
      <w:r>
        <w:rPr>
          <w:rFonts w:ascii="CMR9" w:hAnsi="CMR9" w:cs="CMR9" w:hint="eastAsia"/>
          <w:kern w:val="0"/>
          <w:sz w:val="18"/>
          <w:szCs w:val="18"/>
        </w:rPr>
        <w:t>时，对任意的</w:t>
      </w:r>
      <m:oMath>
        <m:r>
          <m:rPr>
            <m:sty m:val="p"/>
          </m:rPr>
          <w:rPr>
            <w:rFonts w:ascii="Cambria Math" w:hAnsi="Cambria Math" w:cs="CMR9"/>
            <w:kern w:val="0"/>
            <w:sz w:val="18"/>
            <w:szCs w:val="18"/>
          </w:rPr>
          <m:t>0≤</m:t>
        </m:r>
        <m:r>
          <m:rPr>
            <m:sty m:val="p"/>
          </m:rPr>
          <w:rPr>
            <w:rFonts w:ascii="Cambria Math" w:hAnsi="Cambria Math" w:cs="CMR9" w:hint="eastAsia"/>
            <w:kern w:val="0"/>
            <w:sz w:val="18"/>
            <w:szCs w:val="18"/>
          </w:rPr>
          <m:t>i</m:t>
        </m:r>
        <m:r>
          <m:rPr>
            <m:sty m:val="p"/>
          </m:rPr>
          <w:rPr>
            <w:rFonts w:ascii="Cambria Math" w:hAnsi="Cambria Math" w:cs="CMR9"/>
            <w:kern w:val="0"/>
            <w:sz w:val="18"/>
            <w:szCs w:val="18"/>
          </w:rPr>
          <m:t>≤n</m:t>
        </m:r>
      </m:oMath>
      <w:r>
        <w:rPr>
          <w:rFonts w:ascii="CMR9" w:hAnsi="CMR9" w:cs="CMR9" w:hint="eastAsia"/>
          <w:kern w:val="0"/>
          <w:sz w:val="18"/>
          <w:szCs w:val="18"/>
        </w:rPr>
        <w:t>，</w:t>
      </w:r>
      <m:oMath>
        <m:sSup>
          <m:sSupPr>
            <m:ctrlPr>
              <w:rPr>
                <w:rFonts w:ascii="Cambria Math" w:hAnsi="Cambria Math"/>
                <w:i/>
                <w:sz w:val="18"/>
              </w:rPr>
            </m:ctrlPr>
          </m:sSupPr>
          <m:e>
            <m:r>
              <w:rPr>
                <w:rFonts w:ascii="Cambria Math" w:hAnsi="Cambria Math"/>
                <w:sz w:val="18"/>
              </w:rPr>
              <m:t>a</m:t>
            </m:r>
          </m:e>
          <m:sup>
            <m:r>
              <w:rPr>
                <w:rFonts w:ascii="Cambria Math" w:hAnsi="Cambria Math"/>
                <w:sz w:val="18"/>
              </w:rPr>
              <m:t>i</m:t>
            </m:r>
          </m:sup>
        </m:sSup>
      </m:oMath>
      <w:r>
        <w:rPr>
          <w:rFonts w:ascii="CMR9" w:hAnsi="CMR9" w:cs="CMR9" w:hint="eastAsia"/>
          <w:sz w:val="18"/>
        </w:rPr>
        <w:t>和</w:t>
      </w:r>
      <m:oMath>
        <m:sSup>
          <m:sSupPr>
            <m:ctrlPr>
              <w:rPr>
                <w:rFonts w:ascii="Cambria Math" w:hAnsi="Cambria Math"/>
                <w:i/>
                <w:sz w:val="18"/>
              </w:rPr>
            </m:ctrlPr>
          </m:sSupPr>
          <m:e>
            <m:r>
              <w:rPr>
                <w:rFonts w:ascii="Cambria Math" w:hAnsi="Cambria Math"/>
                <w:sz w:val="18"/>
              </w:rPr>
              <m:t>b</m:t>
            </m:r>
          </m:e>
          <m:sup>
            <m:r>
              <w:rPr>
                <w:rFonts w:ascii="Cambria Math" w:hAnsi="Cambria Math"/>
                <w:sz w:val="18"/>
              </w:rPr>
              <m:t>i</m:t>
            </m:r>
          </m:sup>
        </m:sSup>
      </m:oMath>
      <w:r>
        <w:rPr>
          <w:rFonts w:ascii="CMR9" w:hAnsi="CMR9" w:cs="CMR9" w:hint="eastAsia"/>
          <w:kern w:val="0"/>
          <w:sz w:val="18"/>
          <w:szCs w:val="18"/>
        </w:rPr>
        <w:t>不存在固定的大小关系，</w:t>
      </w:r>
      <m:oMath>
        <m:sSub>
          <m:sSubPr>
            <m:ctrlPr>
              <w:rPr>
                <w:rFonts w:ascii="Cambria Math" w:hAnsi="Cambria Math" w:cs="CMR9"/>
                <w:kern w:val="0"/>
                <w:sz w:val="18"/>
                <w:szCs w:val="18"/>
              </w:rPr>
            </m:ctrlPr>
          </m:sSubPr>
          <m:e>
            <m:r>
              <w:rPr>
                <w:rFonts w:ascii="Cambria Math" w:hAnsi="Cambria Math" w:cs="CMR9" w:hint="eastAsia"/>
                <w:kern w:val="0"/>
                <w:sz w:val="18"/>
                <w:szCs w:val="18"/>
              </w:rPr>
              <m:t>x</m:t>
            </m:r>
          </m:e>
          <m:sub>
            <m:r>
              <w:rPr>
                <w:rFonts w:ascii="Cambria Math" w:hAnsi="Cambria Math" w:cs="CMR9" w:hint="eastAsia"/>
                <w:kern w:val="0"/>
                <w:sz w:val="18"/>
                <w:szCs w:val="18"/>
              </w:rPr>
              <m:t>i</m:t>
            </m:r>
          </m:sub>
        </m:sSub>
      </m:oMath>
      <w:r>
        <w:rPr>
          <w:rFonts w:ascii="CMR9" w:hAnsi="CMR9" w:cs="CMR9" w:hint="eastAsia"/>
          <w:kern w:val="0"/>
          <w:sz w:val="18"/>
          <w:szCs w:val="18"/>
        </w:rPr>
        <w:t>的取值时正时负，此时无法继续通过上述公式二来求解描述。为了简化公式</w:t>
      </w:r>
      <w:proofErr w:type="gramStart"/>
      <w:r>
        <w:rPr>
          <w:rFonts w:ascii="CMR9" w:hAnsi="CMR9" w:cs="CMR9" w:hint="eastAsia"/>
          <w:kern w:val="0"/>
          <w:sz w:val="18"/>
          <w:szCs w:val="18"/>
        </w:rPr>
        <w:t>一</w:t>
      </w:r>
      <w:proofErr w:type="gramEnd"/>
      <w:r>
        <w:rPr>
          <w:rFonts w:ascii="CMR9" w:hAnsi="CMR9" w:cs="CMR9" w:hint="eastAsia"/>
          <w:kern w:val="0"/>
          <w:sz w:val="18"/>
          <w:szCs w:val="18"/>
        </w:rPr>
        <w:t>得到一个新的通项公式，本文将以损失一部分精度获得一个上近似的结果。即将公式一</w:t>
      </w:r>
      <w:r>
        <w:rPr>
          <w:rFonts w:ascii="CMR9" w:hAnsi="CMR9" w:cs="CMR9" w:hint="eastAsia"/>
          <w:kern w:val="0"/>
          <w:sz w:val="18"/>
          <w:szCs w:val="18"/>
        </w:rPr>
        <w:t>Relaxing</w:t>
      </w:r>
      <w:r>
        <w:rPr>
          <w:rFonts w:ascii="CMR9" w:hAnsi="CMR9" w:cs="CMR9" w:hint="eastAsia"/>
          <w:kern w:val="0"/>
          <w:sz w:val="18"/>
          <w:szCs w:val="18"/>
        </w:rPr>
        <w:t>成如下形式：</w:t>
      </w:r>
    </w:p>
    <w:p w14:paraId="07EE71BC" w14:textId="77777777" w:rsidR="00FE4ADE" w:rsidRPr="00202081" w:rsidRDefault="00FE4ADE" w:rsidP="00FE4ADE">
      <w:pPr>
        <w:pStyle w:val="a5"/>
        <w:ind w:left="450" w:firstLineChars="0" w:firstLine="0"/>
        <w:rPr>
          <w:rFonts w:ascii="CMR9" w:hAnsi="CMR9" w:cs="CMR9"/>
          <w:kern w:val="0"/>
          <w:sz w:val="18"/>
          <w:szCs w:val="18"/>
        </w:rPr>
      </w:pPr>
      <w:r>
        <w:rPr>
          <w:rFonts w:ascii="CMR9" w:hAnsi="CMR9" w:cs="CMR9" w:hint="eastAsia"/>
          <w:kern w:val="0"/>
          <w:sz w:val="18"/>
          <w:szCs w:val="18"/>
        </w:rPr>
        <w:t xml:space="preserve">         </w:t>
      </w:r>
      <m:oMath>
        <m:sSub>
          <m:sSubPr>
            <m:ctrlPr>
              <w:rPr>
                <w:rFonts w:ascii="Cambria Math" w:hAnsi="Cambria Math"/>
                <w:i/>
                <w:sz w:val="18"/>
                <w:vertAlign w:val="subscript"/>
              </w:rPr>
            </m:ctrlPr>
          </m:sSubPr>
          <m:e>
            <m:r>
              <w:rPr>
                <w:rFonts w:ascii="Cambria Math" w:hAnsi="Cambria Math"/>
                <w:sz w:val="18"/>
                <w:vertAlign w:val="subscript"/>
              </w:rPr>
              <m:t>x</m:t>
            </m:r>
          </m:e>
          <m:sub>
            <m:r>
              <w:rPr>
                <w:rFonts w:ascii="Cambria Math" w:hAnsi="Cambria Math"/>
                <w:sz w:val="18"/>
                <w:vertAlign w:val="subscript"/>
              </w:rPr>
              <m:t>n</m:t>
            </m:r>
          </m:sub>
        </m:sSub>
        <m:r>
          <w:rPr>
            <w:rFonts w:ascii="Cambria Math" w:hAnsi="Cambria Math" w:hint="eastAsia"/>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m:t>
            </m:r>
          </m:sup>
        </m:sSup>
        <m:r>
          <w:rPr>
            <w:rFonts w:ascii="Cambria Math" w:hAnsi="Cambria Math"/>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m:t>
            </m:r>
          </m:sup>
        </m:sSup>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r>
          <w:rPr>
            <w:rFonts w:ascii="Cambria Math" w:hAnsi="Cambria Math"/>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n-1</m:t>
            </m:r>
          </m:sup>
        </m:sSup>
        <m:r>
          <w:rPr>
            <w:rFonts w:ascii="Cambria Math" w:hAnsi="Cambria Math"/>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n-1</m:t>
            </m:r>
          </m:sup>
        </m:sSup>
        <m:r>
          <w:rPr>
            <w:rFonts w:ascii="Cambria Math" w:hAnsi="Cambria Math"/>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n-2</m:t>
            </m:r>
          </m:sup>
        </m:sSup>
        <m:r>
          <w:rPr>
            <w:rFonts w:ascii="Cambria Math" w:hAnsi="Cambria Math"/>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n-2</m:t>
            </m:r>
          </m:sup>
        </m:sSup>
        <m:r>
          <w:rPr>
            <w:rFonts w:ascii="Cambria Math" w:hAnsi="Cambria Math"/>
            <w:sz w:val="18"/>
          </w:rPr>
          <m:t>]+…+1)[c,d]</m:t>
        </m:r>
      </m:oMath>
      <w:r>
        <w:rPr>
          <w:rFonts w:ascii="CMR9" w:hAnsi="CMR9" w:cs="CMR9" w:hint="eastAsia"/>
          <w:sz w:val="18"/>
        </w:rPr>
        <w:t xml:space="preserve">, </w:t>
      </w:r>
      <w:r>
        <w:rPr>
          <w:rFonts w:ascii="CMR9" w:hAnsi="CMR9" w:cs="CMR9" w:hint="eastAsia"/>
          <w:sz w:val="18"/>
        </w:rPr>
        <w:t>其中</w:t>
      </w:r>
      <m:oMath>
        <m:r>
          <w:rPr>
            <w:rFonts w:ascii="Cambria Math" w:hAnsi="Cambria Math" w:cs="CMR9" w:hint="eastAsia"/>
            <w:kern w:val="0"/>
            <w:sz w:val="18"/>
            <w:szCs w:val="18"/>
          </w:rPr>
          <m:t>t=max{|a|,|b|}</m:t>
        </m:r>
      </m:oMath>
    </w:p>
    <w:p w14:paraId="618DDD69" w14:textId="77777777" w:rsidR="00FE4ADE" w:rsidRPr="002153D8" w:rsidRDefault="00FE4ADE" w:rsidP="00FE4ADE">
      <w:pPr>
        <w:ind w:firstLineChars="233" w:firstLine="419"/>
        <w:rPr>
          <w:rFonts w:ascii="CMR9" w:hAnsi="CMR9" w:cs="CMR9"/>
          <w:kern w:val="0"/>
          <w:sz w:val="18"/>
          <w:szCs w:val="18"/>
        </w:rPr>
      </w:pPr>
      <w:r w:rsidRPr="002153D8">
        <w:rPr>
          <w:rFonts w:ascii="CMR9" w:hAnsi="CMR9" w:cs="CMR9" w:hint="eastAsia"/>
          <w:kern w:val="0"/>
          <w:sz w:val="18"/>
          <w:szCs w:val="18"/>
        </w:rPr>
        <w:t>合并后可得到如下通项公式：</w:t>
      </w:r>
    </w:p>
    <w:p w14:paraId="1A73F41E" w14:textId="77777777" w:rsidR="00FE4ADE" w:rsidRDefault="00FE4ADE" w:rsidP="00FE4ADE">
      <w:pPr>
        <w:ind w:firstLineChars="233" w:firstLine="419"/>
        <w:rPr>
          <w:rFonts w:ascii="CMR9" w:hAnsi="CMR9" w:cs="CMR9"/>
          <w:sz w:val="18"/>
        </w:rPr>
      </w:pPr>
      <w:r>
        <w:rPr>
          <w:rFonts w:ascii="CMR9" w:hAnsi="CMR9" w:cs="CMR9" w:hint="eastAsia"/>
          <w:color w:val="FF0000"/>
          <w:kern w:val="0"/>
          <w:sz w:val="18"/>
          <w:szCs w:val="18"/>
        </w:rPr>
        <w:t xml:space="preserve">      </w:t>
      </w:r>
      <w:r>
        <w:rPr>
          <w:rFonts w:ascii="CMR9" w:hAnsi="CMR9" w:cs="CMR9"/>
          <w:color w:val="FF0000"/>
          <w:kern w:val="0"/>
          <w:sz w:val="18"/>
          <w:szCs w:val="18"/>
        </w:rPr>
        <w:t xml:space="preserve">     </w:t>
      </w:r>
      <w:r>
        <w:rPr>
          <w:rFonts w:ascii="CMR9" w:hAnsi="CMR9" w:cs="CMR9" w:hint="eastAsia"/>
          <w:color w:val="FF0000"/>
          <w:kern w:val="0"/>
          <w:sz w:val="18"/>
          <w:szCs w:val="18"/>
        </w:rPr>
        <w:t xml:space="preserve">   </w:t>
      </w:r>
      <m:oMath>
        <m:sSub>
          <m:sSubPr>
            <m:ctrlPr>
              <w:rPr>
                <w:rFonts w:ascii="Cambria Math" w:hAnsi="Cambria Math"/>
                <w:i/>
                <w:sz w:val="18"/>
                <w:vertAlign w:val="subscript"/>
              </w:rPr>
            </m:ctrlPr>
          </m:sSubPr>
          <m:e>
            <m:r>
              <w:rPr>
                <w:rFonts w:ascii="Cambria Math" w:hAnsi="Cambria Math"/>
                <w:sz w:val="18"/>
                <w:vertAlign w:val="subscript"/>
              </w:rPr>
              <m:t>x</m:t>
            </m:r>
          </m:e>
          <m:sub>
            <m:r>
              <w:rPr>
                <w:rFonts w:ascii="Cambria Math" w:hAnsi="Cambria Math"/>
                <w:sz w:val="18"/>
                <w:vertAlign w:val="subscript"/>
              </w:rPr>
              <m:t>n</m:t>
            </m:r>
          </m:sub>
        </m:sSub>
        <m:r>
          <w:rPr>
            <w:rFonts w:ascii="Cambria Math" w:hAnsi="Cambria Math"/>
            <w:sz w:val="18"/>
          </w:rPr>
          <m:t>=</m:t>
        </m:r>
        <m:r>
          <w:rPr>
            <w:rFonts w:ascii="Cambria Math" w:hAnsi="Cambria Math" w:hint="eastAsia"/>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m:t>
            </m:r>
          </m:sup>
        </m:sSup>
        <m:r>
          <w:rPr>
            <w:rFonts w:ascii="Cambria Math" w:hAnsi="Cambria Math"/>
            <w:sz w:val="18"/>
          </w:rPr>
          <m:t>,</m:t>
        </m:r>
        <m:sSup>
          <m:sSupPr>
            <m:ctrlPr>
              <w:rPr>
                <w:rFonts w:ascii="Cambria Math" w:hAnsi="Cambria Math"/>
                <w:i/>
                <w:sz w:val="18"/>
              </w:rPr>
            </m:ctrlPr>
          </m:sSupPr>
          <m:e>
            <m:r>
              <w:rPr>
                <w:rFonts w:ascii="Cambria Math" w:hAnsi="Cambria Math"/>
                <w:sz w:val="18"/>
              </w:rPr>
              <m:t>t</m:t>
            </m:r>
          </m:e>
          <m:sup>
            <m:r>
              <w:rPr>
                <w:rFonts w:ascii="Cambria Math" w:hAnsi="Cambria Math"/>
                <w:sz w:val="18"/>
              </w:rPr>
              <m:t>n</m:t>
            </m:r>
          </m:sup>
        </m:sSup>
        <m:r>
          <w:rPr>
            <w:rFonts w:ascii="Cambria Math" w:hAnsi="Cambria Math" w:hint="eastAsia"/>
            <w:sz w:val="18"/>
          </w:rPr>
          <m:t>]</m:t>
        </m:r>
        <m:sSub>
          <m:sSubPr>
            <m:ctrlPr>
              <w:rPr>
                <w:rFonts w:ascii="Cambria Math" w:hAnsi="Cambria Math"/>
                <w:i/>
                <w:sz w:val="18"/>
                <w:vertAlign w:val="superscript"/>
              </w:rPr>
            </m:ctrlPr>
          </m:sSubPr>
          <m:e>
            <m:r>
              <w:rPr>
                <w:rFonts w:ascii="Cambria Math" w:hAnsi="Cambria Math"/>
                <w:sz w:val="18"/>
                <w:vertAlign w:val="superscript"/>
              </w:rPr>
              <m:t>x</m:t>
            </m:r>
          </m:e>
          <m:sub>
            <m:r>
              <w:rPr>
                <w:rFonts w:ascii="Cambria Math" w:hAnsi="Cambria Math"/>
                <w:sz w:val="18"/>
                <w:vertAlign w:val="superscript"/>
              </w:rPr>
              <m:t>0</m:t>
            </m:r>
          </m:sub>
        </m:sSub>
        <m:r>
          <w:rPr>
            <w:rFonts w:ascii="Cambria Math" w:hAnsi="Cambria Math"/>
            <w:sz w:val="18"/>
          </w:rPr>
          <m:t>+[j,k] [c,d]</m:t>
        </m:r>
      </m:oMath>
    </w:p>
    <w:p w14:paraId="6D68D6BF" w14:textId="77777777" w:rsidR="00FE4ADE" w:rsidRDefault="00FE4ADE" w:rsidP="00FE4ADE">
      <w:pPr>
        <w:ind w:firstLineChars="233" w:firstLine="419"/>
        <w:rPr>
          <w:rFonts w:ascii="CMR9" w:hAnsi="CMR9" w:cs="CMR9"/>
          <w:sz w:val="18"/>
        </w:rPr>
      </w:pPr>
      <w:r>
        <w:rPr>
          <w:rFonts w:ascii="CMR9" w:hAnsi="CMR9" w:cs="CMR9" w:hint="eastAsia"/>
          <w:sz w:val="18"/>
        </w:rPr>
        <w:t>其中</w:t>
      </w:r>
      <m:oMath>
        <m:r>
          <w:rPr>
            <w:rFonts w:ascii="Cambria Math" w:hAnsi="Cambria Math"/>
            <w:sz w:val="18"/>
          </w:rPr>
          <m:t>[j,k]</m:t>
        </m:r>
      </m:oMath>
      <w:r>
        <w:rPr>
          <w:rFonts w:ascii="CMR9" w:hAnsi="CMR9" w:cs="CMR9" w:hint="eastAsia"/>
          <w:sz w:val="18"/>
        </w:rPr>
        <w:t>的计算方式如下：</w:t>
      </w:r>
    </w:p>
    <w:p w14:paraId="6A0351E6" w14:textId="77777777" w:rsidR="00FE4ADE" w:rsidRPr="005E1DBA" w:rsidRDefault="00140D7A" w:rsidP="00FE4ADE">
      <w:pPr>
        <w:ind w:firstLineChars="233" w:firstLine="419"/>
        <w:jc w:val="center"/>
        <w:rPr>
          <w:rFonts w:ascii="CMR9" w:hAnsi="CMR9" w:cs="CMR9"/>
          <w:color w:val="FF0000"/>
          <w:kern w:val="0"/>
          <w:sz w:val="18"/>
          <w:szCs w:val="18"/>
        </w:rPr>
      </w:pPr>
      <m:oMathPara>
        <m:oMathParaPr>
          <m:jc m:val="center"/>
        </m:oMathParaPr>
        <m:oMath>
          <m:d>
            <m:dPr>
              <m:begChr m:val="["/>
              <m:endChr m:val="]"/>
              <m:ctrlPr>
                <w:rPr>
                  <w:rFonts w:ascii="Cambria Math" w:hAnsi="Cambria Math"/>
                  <w:i/>
                  <w:sz w:val="18"/>
                  <w:szCs w:val="18"/>
                </w:rPr>
              </m:ctrlPr>
            </m:dPr>
            <m:e>
              <m:r>
                <w:rPr>
                  <w:rFonts w:ascii="Cambria Math" w:hAnsi="Cambria Math"/>
                  <w:sz w:val="18"/>
                  <w:szCs w:val="18"/>
                </w:rPr>
                <m:t>j,k</m:t>
              </m:r>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n</m:t>
                                </m:r>
                              </m:sup>
                            </m:sSup>
                          </m:num>
                          <m:den>
                            <m:r>
                              <w:rPr>
                                <w:rFonts w:ascii="Cambria Math" w:hAnsi="Cambria Math"/>
                                <w:sz w:val="18"/>
                                <w:szCs w:val="18"/>
                              </w:rPr>
                              <m:t>1-t</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n</m:t>
                                </m:r>
                              </m:sup>
                            </m:sSup>
                          </m:num>
                          <m:den>
                            <m:r>
                              <w:rPr>
                                <w:rFonts w:ascii="Cambria Math" w:hAnsi="Cambria Math"/>
                                <w:sz w:val="18"/>
                                <w:szCs w:val="18"/>
                              </w:rPr>
                              <m:t>1-t</m:t>
                            </m:r>
                          </m:den>
                        </m:f>
                      </m:e>
                    </m:d>
                    <m:r>
                      <w:rPr>
                        <w:rFonts w:ascii="Cambria Math" w:hAnsi="Cambria Math"/>
                        <w:sz w:val="18"/>
                        <w:szCs w:val="18"/>
                      </w:rPr>
                      <m:t>(t≠1)</m:t>
                    </m:r>
                  </m:e>
                </m:mr>
                <m:mr>
                  <m:e>
                    <m:d>
                      <m:dPr>
                        <m:begChr m:val="["/>
                        <m:endChr m:val="]"/>
                        <m:ctrlPr>
                          <w:rPr>
                            <w:rFonts w:ascii="Cambria Math" w:hAnsi="Cambria Math"/>
                            <w:i/>
                            <w:sz w:val="18"/>
                            <w:szCs w:val="18"/>
                          </w:rPr>
                        </m:ctrlPr>
                      </m:dPr>
                      <m:e>
                        <m:r>
                          <w:rPr>
                            <w:rFonts w:ascii="Cambria Math" w:hAnsi="Cambria Math"/>
                            <w:sz w:val="18"/>
                            <w:szCs w:val="18"/>
                          </w:rPr>
                          <m:t>-n,n</m:t>
                        </m:r>
                      </m:e>
                    </m:d>
                    <m:r>
                      <w:rPr>
                        <w:rFonts w:ascii="Cambria Math" w:hAnsi="Cambria Math"/>
                        <w:sz w:val="18"/>
                        <w:szCs w:val="18"/>
                      </w:rPr>
                      <m:t xml:space="preserve">                     (t=1) </m:t>
                    </m:r>
                  </m:e>
                </m:mr>
              </m:m>
            </m:e>
          </m:d>
        </m:oMath>
      </m:oMathPara>
    </w:p>
    <w:p w14:paraId="1C69CFC8" w14:textId="3BD50492" w:rsidR="00FE4ADE" w:rsidRDefault="00FE4ADE" w:rsidP="00FE4ADE">
      <w:pPr>
        <w:pStyle w:val="a5"/>
        <w:ind w:left="450" w:firstLine="360"/>
        <w:rPr>
          <w:rFonts w:ascii="CMR9" w:hAnsi="CMR9" w:cs="CMR9"/>
          <w:kern w:val="0"/>
          <w:sz w:val="18"/>
          <w:szCs w:val="18"/>
        </w:rPr>
      </w:pPr>
      <w:r w:rsidRPr="00D9214E">
        <w:rPr>
          <w:rFonts w:ascii="CMR9" w:hAnsi="CMR9" w:cs="CMR9"/>
          <w:noProof/>
          <w:kern w:val="0"/>
          <w:sz w:val="18"/>
          <w:szCs w:val="18"/>
        </w:rPr>
        <mc:AlternateContent>
          <mc:Choice Requires="wps">
            <w:drawing>
              <wp:anchor distT="45720" distB="45720" distL="114300" distR="114300" simplePos="0" relativeHeight="251686912" behindDoc="0" locked="0" layoutInCell="1" allowOverlap="1" wp14:anchorId="1899EAE5" wp14:editId="63D50F35">
                <wp:simplePos x="0" y="0"/>
                <wp:positionH relativeFrom="column">
                  <wp:posOffset>1939290</wp:posOffset>
                </wp:positionH>
                <wp:positionV relativeFrom="paragraph">
                  <wp:posOffset>1046249</wp:posOffset>
                </wp:positionV>
                <wp:extent cx="1397000" cy="1404620"/>
                <wp:effectExtent l="0" t="0" r="12700" b="21590"/>
                <wp:wrapTopAndBottom/>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404620"/>
                        </a:xfrm>
                        <a:prstGeom prst="rect">
                          <a:avLst/>
                        </a:prstGeom>
                        <a:solidFill>
                          <a:srgbClr val="FFFFFF"/>
                        </a:solidFill>
                        <a:ln w="9525">
                          <a:solidFill>
                            <a:srgbClr val="000000"/>
                          </a:solidFill>
                          <a:miter lim="800000"/>
                          <a:headEnd/>
                          <a:tailEnd/>
                        </a:ln>
                      </wps:spPr>
                      <wps:txbx>
                        <w:txbxContent>
                          <w:p w14:paraId="6CC435BC" w14:textId="77777777" w:rsidR="00854ED2" w:rsidRPr="00D9214E" w:rsidRDefault="00854ED2" w:rsidP="00FE4ADE">
                            <w:pPr>
                              <w:tabs>
                                <w:tab w:val="left" w:pos="1276"/>
                              </w:tabs>
                            </w:pPr>
                            <w:r w:rsidRPr="00D9214E">
                              <w:t>x=0;</w:t>
                            </w:r>
                          </w:p>
                          <w:p w14:paraId="3E4E5213" w14:textId="77777777" w:rsidR="00854ED2" w:rsidRPr="00D9214E" w:rsidRDefault="00854ED2" w:rsidP="00FE4ADE">
                            <w:pPr>
                              <w:tabs>
                                <w:tab w:val="left" w:pos="1276"/>
                              </w:tabs>
                            </w:pPr>
                            <w:r w:rsidRPr="00D9214E">
                              <w:t>y=1;</w:t>
                            </w:r>
                          </w:p>
                          <w:p w14:paraId="5DAF8894" w14:textId="77777777" w:rsidR="00854ED2" w:rsidRPr="00D9214E" w:rsidRDefault="00854ED2" w:rsidP="00FE4ADE">
                            <w:pPr>
                              <w:tabs>
                                <w:tab w:val="left" w:pos="1276"/>
                              </w:tabs>
                            </w:pPr>
                            <w:r w:rsidRPr="00D9214E">
                              <w:t>n=0;</w:t>
                            </w:r>
                          </w:p>
                          <w:p w14:paraId="32178243" w14:textId="77777777" w:rsidR="00854ED2" w:rsidRPr="00D9214E" w:rsidRDefault="00854ED2" w:rsidP="00FE4ADE">
                            <w:pPr>
                              <w:tabs>
                                <w:tab w:val="left" w:pos="1276"/>
                              </w:tabs>
                            </w:pPr>
                            <w:proofErr w:type="gramStart"/>
                            <w:r w:rsidRPr="00D9214E">
                              <w:t>while(</w:t>
                            </w:r>
                            <w:proofErr w:type="gramEnd"/>
                            <w:r w:rsidRPr="00D9214E">
                              <w:t>x&lt;=10)</w:t>
                            </w:r>
                          </w:p>
                          <w:p w14:paraId="4AED1EC7" w14:textId="77777777" w:rsidR="00854ED2" w:rsidRPr="00D9214E" w:rsidRDefault="00854ED2" w:rsidP="00FE4ADE">
                            <w:pPr>
                              <w:tabs>
                                <w:tab w:val="left" w:pos="1276"/>
                              </w:tabs>
                            </w:pPr>
                            <w:r w:rsidRPr="00D9214E">
                              <w:t>{</w:t>
                            </w:r>
                          </w:p>
                          <w:p w14:paraId="05C29B5A" w14:textId="77777777" w:rsidR="00854ED2" w:rsidRPr="00D9214E" w:rsidRDefault="00854ED2" w:rsidP="00FE4ADE">
                            <w:pPr>
                              <w:tabs>
                                <w:tab w:val="left" w:pos="1276"/>
                              </w:tabs>
                            </w:pPr>
                            <w:r>
                              <w:t xml:space="preserve">   </w:t>
                            </w:r>
                            <w:r w:rsidRPr="00D9214E">
                              <w:t>x=x+2;</w:t>
                            </w:r>
                          </w:p>
                          <w:p w14:paraId="15CE841F" w14:textId="77777777" w:rsidR="00854ED2" w:rsidRPr="00D9214E" w:rsidRDefault="00854ED2" w:rsidP="00FE4ADE">
                            <w:pPr>
                              <w:tabs>
                                <w:tab w:val="left" w:pos="1276"/>
                              </w:tabs>
                              <w:rPr>
                                <w:lang w:val="zh-CN"/>
                              </w:rPr>
                            </w:pPr>
                            <w:r>
                              <w:t xml:space="preserve">   </w:t>
                            </w:r>
                            <w:r w:rsidRPr="00D9214E">
                              <w:rPr>
                                <w:lang w:val="zh-CN"/>
                              </w:rPr>
                              <w:t>y=2*y+x;</w:t>
                            </w:r>
                          </w:p>
                          <w:p w14:paraId="2EAF441F" w14:textId="77777777" w:rsidR="00854ED2" w:rsidRPr="00D9214E" w:rsidRDefault="00854ED2" w:rsidP="00FE4ADE">
                            <w:pPr>
                              <w:tabs>
                                <w:tab w:val="left" w:pos="1276"/>
                              </w:tabs>
                              <w:rPr>
                                <w:lang w:val="zh-CN"/>
                              </w:rPr>
                            </w:pPr>
                            <w:r>
                              <w:rPr>
                                <w:lang w:val="zh-CN"/>
                              </w:rPr>
                              <w:t xml:space="preserve">   </w:t>
                            </w:r>
                            <w:r w:rsidRPr="00D9214E">
                              <w:rPr>
                                <w:lang w:val="zh-CN"/>
                              </w:rPr>
                              <w:t>n=n+1;</w:t>
                            </w:r>
                          </w:p>
                          <w:p w14:paraId="14D52F35" w14:textId="77777777" w:rsidR="00854ED2" w:rsidRDefault="00854ED2" w:rsidP="00FE4ADE">
                            <w:pPr>
                              <w:tabs>
                                <w:tab w:val="left" w:pos="1276"/>
                              </w:tabs>
                            </w:pPr>
                            <w:r w:rsidRPr="00D9214E">
                              <w:rPr>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99EAE5" id="_x0000_s1102" type="#_x0000_t202" style="position:absolute;left:0;text-align:left;margin-left:152.7pt;margin-top:82.4pt;width:110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">
                <v:textbox style="mso-fit-shape-to-text:t">
                  <w:txbxContent>
                    <w:p w14:paraId="6CC435BC" w14:textId="77777777" w:rsidR="00854ED2" w:rsidRPr="00D9214E" w:rsidRDefault="00854ED2" w:rsidP="00FE4ADE">
                      <w:pPr>
                        <w:tabs>
                          <w:tab w:val="left" w:pos="1276"/>
                        </w:tabs>
                      </w:pPr>
                      <w:r w:rsidRPr="00D9214E">
                        <w:t>x=0;</w:t>
                      </w:r>
                    </w:p>
                    <w:p w14:paraId="3E4E5213" w14:textId="77777777" w:rsidR="00854ED2" w:rsidRPr="00D9214E" w:rsidRDefault="00854ED2" w:rsidP="00FE4ADE">
                      <w:pPr>
                        <w:tabs>
                          <w:tab w:val="left" w:pos="1276"/>
                        </w:tabs>
                      </w:pPr>
                      <w:r w:rsidRPr="00D9214E">
                        <w:t>y=1;</w:t>
                      </w:r>
                    </w:p>
                    <w:p w14:paraId="5DAF8894" w14:textId="77777777" w:rsidR="00854ED2" w:rsidRPr="00D9214E" w:rsidRDefault="00854ED2" w:rsidP="00FE4ADE">
                      <w:pPr>
                        <w:tabs>
                          <w:tab w:val="left" w:pos="1276"/>
                        </w:tabs>
                      </w:pPr>
                      <w:r w:rsidRPr="00D9214E">
                        <w:t>n=0;</w:t>
                      </w:r>
                    </w:p>
                    <w:p w14:paraId="32178243" w14:textId="77777777" w:rsidR="00854ED2" w:rsidRPr="00D9214E" w:rsidRDefault="00854ED2" w:rsidP="00FE4ADE">
                      <w:pPr>
                        <w:tabs>
                          <w:tab w:val="left" w:pos="1276"/>
                        </w:tabs>
                      </w:pPr>
                      <w:r w:rsidRPr="00D9214E">
                        <w:t>while(x&lt;=10)</w:t>
                      </w:r>
                    </w:p>
                    <w:p w14:paraId="4AED1EC7" w14:textId="77777777" w:rsidR="00854ED2" w:rsidRPr="00D9214E" w:rsidRDefault="00854ED2" w:rsidP="00FE4ADE">
                      <w:pPr>
                        <w:tabs>
                          <w:tab w:val="left" w:pos="1276"/>
                        </w:tabs>
                      </w:pPr>
                      <w:r w:rsidRPr="00D9214E">
                        <w:t>{</w:t>
                      </w:r>
                    </w:p>
                    <w:p w14:paraId="05C29B5A" w14:textId="77777777" w:rsidR="00854ED2" w:rsidRPr="00D9214E" w:rsidRDefault="00854ED2" w:rsidP="00FE4ADE">
                      <w:pPr>
                        <w:tabs>
                          <w:tab w:val="left" w:pos="1276"/>
                        </w:tabs>
                      </w:pPr>
                      <w:r>
                        <w:t xml:space="preserve">   </w:t>
                      </w:r>
                      <w:r w:rsidRPr="00D9214E">
                        <w:t>x=x+2;</w:t>
                      </w:r>
                    </w:p>
                    <w:p w14:paraId="15CE841F" w14:textId="77777777" w:rsidR="00854ED2" w:rsidRPr="00D9214E" w:rsidRDefault="00854ED2" w:rsidP="00FE4ADE">
                      <w:pPr>
                        <w:tabs>
                          <w:tab w:val="left" w:pos="1276"/>
                        </w:tabs>
                        <w:rPr>
                          <w:lang w:val="zh-CN"/>
                        </w:rPr>
                      </w:pPr>
                      <w:r>
                        <w:t xml:space="preserve">   </w:t>
                      </w:r>
                      <w:r w:rsidRPr="00D9214E">
                        <w:rPr>
                          <w:lang w:val="zh-CN"/>
                        </w:rPr>
                        <w:t>y=2*y+x;</w:t>
                      </w:r>
                    </w:p>
                    <w:p w14:paraId="2EAF441F" w14:textId="77777777" w:rsidR="00854ED2" w:rsidRPr="00D9214E" w:rsidRDefault="00854ED2" w:rsidP="00FE4ADE">
                      <w:pPr>
                        <w:tabs>
                          <w:tab w:val="left" w:pos="1276"/>
                        </w:tabs>
                        <w:rPr>
                          <w:lang w:val="zh-CN"/>
                        </w:rPr>
                      </w:pPr>
                      <w:r>
                        <w:rPr>
                          <w:lang w:val="zh-CN"/>
                        </w:rPr>
                        <w:t xml:space="preserve">   </w:t>
                      </w:r>
                      <w:r w:rsidRPr="00D9214E">
                        <w:rPr>
                          <w:lang w:val="zh-CN"/>
                        </w:rPr>
                        <w:t>n=n+1;</w:t>
                      </w:r>
                    </w:p>
                    <w:p w14:paraId="14D52F35" w14:textId="77777777" w:rsidR="00854ED2" w:rsidRDefault="00854ED2" w:rsidP="00FE4ADE">
                      <w:pPr>
                        <w:tabs>
                          <w:tab w:val="left" w:pos="1276"/>
                        </w:tabs>
                      </w:pPr>
                      <w:r w:rsidRPr="00D9214E">
                        <w:rPr>
                          <w:lang w:val="zh-CN"/>
                        </w:rPr>
                        <w:t>}</w:t>
                      </w:r>
                    </w:p>
                  </w:txbxContent>
                </v:textbox>
                <w10:wrap type="topAndBottom"/>
              </v:shape>
            </w:pict>
          </mc:Fallback>
        </mc:AlternateContent>
      </w:r>
      <w:r>
        <w:rPr>
          <w:rFonts w:ascii="CMR9" w:hAnsi="CMR9" w:cs="CMR9" w:hint="eastAsia"/>
          <w:kern w:val="0"/>
          <w:sz w:val="18"/>
          <w:szCs w:val="18"/>
        </w:rPr>
        <w:t>例如，在</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1</w:t>
      </w:r>
      <w:r w:rsidR="005C5AD1">
        <w:rPr>
          <w:rFonts w:ascii="CMR9" w:hAnsi="CMR9" w:cs="CMR9" w:hint="eastAsia"/>
          <w:kern w:val="0"/>
          <w:sz w:val="18"/>
          <w:szCs w:val="18"/>
        </w:rPr>
        <w:t>0</w:t>
      </w:r>
      <w:r>
        <w:rPr>
          <w:rFonts w:ascii="CMR9" w:hAnsi="CMR9" w:cs="CMR9" w:hint="eastAsia"/>
          <w:kern w:val="0"/>
          <w:sz w:val="18"/>
          <w:szCs w:val="18"/>
        </w:rPr>
        <w:t>程序中，变量</w:t>
      </w:r>
      <w:r>
        <w:rPr>
          <w:rFonts w:ascii="CMR9" w:hAnsi="CMR9" w:cs="CMR9" w:hint="eastAsia"/>
          <w:kern w:val="0"/>
          <w:sz w:val="18"/>
          <w:szCs w:val="18"/>
        </w:rPr>
        <w:t>y</w:t>
      </w:r>
      <w:r>
        <w:rPr>
          <w:rFonts w:ascii="CMR9" w:hAnsi="CMR9" w:cs="CMR9" w:hint="eastAsia"/>
          <w:kern w:val="0"/>
          <w:sz w:val="18"/>
          <w:szCs w:val="18"/>
        </w:rPr>
        <w:t>的取值和</w:t>
      </w:r>
      <w:r>
        <w:rPr>
          <w:rFonts w:ascii="CMR9" w:hAnsi="CMR9" w:cs="CMR9" w:hint="eastAsia"/>
          <w:kern w:val="0"/>
          <w:sz w:val="18"/>
          <w:szCs w:val="18"/>
        </w:rPr>
        <w:t>x</w:t>
      </w:r>
      <w:r>
        <w:rPr>
          <w:rFonts w:ascii="CMR9" w:hAnsi="CMR9" w:cs="CMR9" w:hint="eastAsia"/>
          <w:kern w:val="0"/>
          <w:sz w:val="18"/>
          <w:szCs w:val="18"/>
        </w:rPr>
        <w:t>的取值存在指数型关系。经过对变量的层次依赖图关系进行分析后可知</w:t>
      </w:r>
      <w:r>
        <w:rPr>
          <w:rFonts w:ascii="CMR9" w:hAnsi="CMR9" w:cs="CMR9" w:hint="eastAsia"/>
          <w:kern w:val="0"/>
          <w:sz w:val="18"/>
          <w:szCs w:val="18"/>
        </w:rPr>
        <w:t>x</w:t>
      </w:r>
      <w:r>
        <w:rPr>
          <w:rFonts w:ascii="CMR9" w:hAnsi="CMR9" w:cs="CMR9" w:hint="eastAsia"/>
          <w:kern w:val="0"/>
          <w:sz w:val="18"/>
          <w:szCs w:val="18"/>
        </w:rPr>
        <w:t>为</w:t>
      </w:r>
      <w:r>
        <w:rPr>
          <w:rFonts w:ascii="CMR9" w:hAnsi="CMR9" w:cs="CMR9" w:hint="eastAsia"/>
          <w:kern w:val="0"/>
          <w:sz w:val="18"/>
          <w:szCs w:val="18"/>
        </w:rPr>
        <w:t>0</w:t>
      </w:r>
      <w:r>
        <w:rPr>
          <w:rFonts w:ascii="CMR9" w:hAnsi="CMR9" w:cs="CMR9" w:hint="eastAsia"/>
          <w:kern w:val="0"/>
          <w:sz w:val="18"/>
          <w:szCs w:val="18"/>
        </w:rPr>
        <w:t>层变量，同时将插入的循环计数变量</w:t>
      </w:r>
      <w:r>
        <w:rPr>
          <w:rFonts w:ascii="CMR9" w:hAnsi="CMR9" w:cs="CMR9" w:hint="eastAsia"/>
          <w:kern w:val="0"/>
          <w:sz w:val="18"/>
          <w:szCs w:val="18"/>
        </w:rPr>
        <w:t>n</w:t>
      </w:r>
      <w:r>
        <w:rPr>
          <w:rFonts w:ascii="CMR9" w:hAnsi="CMR9" w:cs="CMR9" w:hint="eastAsia"/>
          <w:kern w:val="0"/>
          <w:sz w:val="18"/>
          <w:szCs w:val="18"/>
        </w:rPr>
        <w:t>也作为</w:t>
      </w:r>
      <w:r>
        <w:rPr>
          <w:rFonts w:ascii="CMR9" w:hAnsi="CMR9" w:cs="CMR9" w:hint="eastAsia"/>
          <w:kern w:val="0"/>
          <w:sz w:val="18"/>
          <w:szCs w:val="18"/>
        </w:rPr>
        <w:t>0</w:t>
      </w:r>
      <w:r>
        <w:rPr>
          <w:rFonts w:ascii="CMR9" w:hAnsi="CMR9" w:cs="CMR9" w:hint="eastAsia"/>
          <w:kern w:val="0"/>
          <w:sz w:val="18"/>
          <w:szCs w:val="18"/>
        </w:rPr>
        <w:t>层变量，</w:t>
      </w:r>
      <w:r>
        <w:rPr>
          <w:rFonts w:ascii="CMR9" w:hAnsi="CMR9" w:cs="CMR9" w:hint="eastAsia"/>
          <w:kern w:val="0"/>
          <w:sz w:val="18"/>
          <w:szCs w:val="18"/>
        </w:rPr>
        <w:t>y</w:t>
      </w:r>
      <w:r>
        <w:rPr>
          <w:rFonts w:ascii="CMR9" w:hAnsi="CMR9" w:cs="CMR9" w:hint="eastAsia"/>
          <w:kern w:val="0"/>
          <w:sz w:val="18"/>
          <w:szCs w:val="18"/>
        </w:rPr>
        <w:t>为</w:t>
      </w:r>
      <w:r>
        <w:rPr>
          <w:rFonts w:ascii="CMR9" w:hAnsi="CMR9" w:cs="CMR9" w:hint="eastAsia"/>
          <w:kern w:val="0"/>
          <w:sz w:val="18"/>
          <w:szCs w:val="18"/>
        </w:rPr>
        <w:t>1</w:t>
      </w:r>
      <w:r>
        <w:rPr>
          <w:rFonts w:ascii="CMR9" w:hAnsi="CMR9" w:cs="CMR9" w:hint="eastAsia"/>
          <w:kern w:val="0"/>
          <w:sz w:val="18"/>
          <w:szCs w:val="18"/>
        </w:rPr>
        <w:t>层变量。通过对</w:t>
      </w:r>
      <w:r>
        <w:rPr>
          <w:rFonts w:ascii="CMR9" w:hAnsi="CMR9" w:cs="CMR9" w:hint="eastAsia"/>
          <w:kern w:val="0"/>
          <w:sz w:val="18"/>
          <w:szCs w:val="18"/>
        </w:rPr>
        <w:t>0</w:t>
      </w:r>
      <w:r>
        <w:rPr>
          <w:rFonts w:ascii="CMR9" w:hAnsi="CMR9" w:cs="CMR9" w:hint="eastAsia"/>
          <w:kern w:val="0"/>
          <w:sz w:val="18"/>
          <w:szCs w:val="18"/>
        </w:rPr>
        <w:t>层变量分析可得循环头的不变式为</w:t>
      </w:r>
      <w:r>
        <w:rPr>
          <w:rFonts w:ascii="CMR9" w:hAnsi="CMR9" w:cs="CMR9" w:hint="eastAsia"/>
          <w:kern w:val="0"/>
          <w:sz w:val="18"/>
          <w:szCs w:val="18"/>
        </w:rPr>
        <w:t>x=[0</w:t>
      </w:r>
      <w:r w:rsidR="00F064D0">
        <w:rPr>
          <w:rFonts w:ascii="CMR9" w:hAnsi="CMR9" w:cs="CMR9" w:hint="eastAsia"/>
          <w:kern w:val="0"/>
          <w:sz w:val="18"/>
          <w:szCs w:val="18"/>
        </w:rPr>
        <w:t>,</w:t>
      </w:r>
      <w:r>
        <w:rPr>
          <w:rFonts w:ascii="CMR9" w:hAnsi="CMR9" w:cs="CMR9" w:hint="eastAsia"/>
          <w:kern w:val="0"/>
          <w:sz w:val="18"/>
          <w:szCs w:val="18"/>
        </w:rPr>
        <w:t>10]</w:t>
      </w:r>
      <w:r>
        <w:rPr>
          <w:rFonts w:ascii="CMR9" w:hAnsi="CMR9" w:cs="CMR9" w:hint="eastAsia"/>
          <w:kern w:val="0"/>
          <w:sz w:val="18"/>
          <w:szCs w:val="18"/>
        </w:rPr>
        <w:t>，</w:t>
      </w:r>
      <w:r>
        <w:rPr>
          <w:rFonts w:ascii="CMR9" w:hAnsi="CMR9" w:cs="CMR9" w:hint="eastAsia"/>
          <w:kern w:val="0"/>
          <w:sz w:val="18"/>
          <w:szCs w:val="18"/>
        </w:rPr>
        <w:t>n=[</w:t>
      </w:r>
      <w:r>
        <w:rPr>
          <w:rFonts w:ascii="CMR9" w:hAnsi="CMR9" w:cs="CMR9"/>
          <w:kern w:val="0"/>
          <w:sz w:val="18"/>
          <w:szCs w:val="18"/>
        </w:rPr>
        <w:t>0,5</w:t>
      </w:r>
      <w:r>
        <w:rPr>
          <w:rFonts w:ascii="CMR9" w:hAnsi="CMR9" w:cs="CMR9" w:hint="eastAsia"/>
          <w:kern w:val="0"/>
          <w:sz w:val="18"/>
          <w:szCs w:val="18"/>
        </w:rPr>
        <w:t>]</w:t>
      </w:r>
      <w:r>
        <w:rPr>
          <w:rFonts w:ascii="CMR9" w:hAnsi="CMR9" w:cs="CMR9" w:hint="eastAsia"/>
          <w:kern w:val="0"/>
          <w:sz w:val="18"/>
          <w:szCs w:val="18"/>
        </w:rPr>
        <w:t>基于这个不变式，此时再对语句</w:t>
      </w:r>
      <w:r>
        <w:rPr>
          <w:rFonts w:ascii="CMR9" w:hAnsi="CMR9" w:cs="CMR9" w:hint="eastAsia"/>
          <w:kern w:val="0"/>
          <w:sz w:val="18"/>
          <w:szCs w:val="18"/>
        </w:rPr>
        <w:t>y=</w:t>
      </w:r>
      <w:r>
        <w:rPr>
          <w:rFonts w:ascii="CMR9" w:hAnsi="CMR9" w:cs="CMR9"/>
          <w:kern w:val="0"/>
          <w:sz w:val="18"/>
          <w:szCs w:val="18"/>
        </w:rPr>
        <w:t>2*y+</w:t>
      </w:r>
      <w:r>
        <w:rPr>
          <w:rFonts w:ascii="CMR9" w:hAnsi="CMR9" w:cs="CMR9" w:hint="eastAsia"/>
          <w:kern w:val="0"/>
          <w:sz w:val="18"/>
          <w:szCs w:val="18"/>
        </w:rPr>
        <w:t>x</w:t>
      </w:r>
      <w:r>
        <w:rPr>
          <w:rFonts w:ascii="CMR9" w:hAnsi="CMR9" w:cs="CMR9" w:hint="eastAsia"/>
          <w:kern w:val="0"/>
          <w:sz w:val="18"/>
          <w:szCs w:val="18"/>
        </w:rPr>
        <w:t>；进行</w:t>
      </w:r>
      <w:r>
        <w:rPr>
          <w:rFonts w:ascii="CMR9" w:hAnsi="CMR9" w:cs="CMR9" w:hint="eastAsia"/>
          <w:kern w:val="0"/>
          <w:sz w:val="18"/>
          <w:szCs w:val="18"/>
        </w:rPr>
        <w:t>Relaxing</w:t>
      </w:r>
      <w:r>
        <w:rPr>
          <w:rFonts w:ascii="CMR9" w:hAnsi="CMR9" w:cs="CMR9" w:hint="eastAsia"/>
          <w:kern w:val="0"/>
          <w:sz w:val="18"/>
          <w:szCs w:val="18"/>
        </w:rPr>
        <w:t>，可得到</w:t>
      </w:r>
      <w:r>
        <w:rPr>
          <w:rFonts w:ascii="CMR9" w:hAnsi="CMR9" w:cs="CMR9" w:hint="eastAsia"/>
          <w:kern w:val="0"/>
          <w:sz w:val="18"/>
          <w:szCs w:val="18"/>
        </w:rPr>
        <w:t>y=2</w:t>
      </w:r>
      <w:r>
        <w:rPr>
          <w:rFonts w:ascii="CMR9" w:hAnsi="CMR9" w:cs="CMR9"/>
          <w:kern w:val="0"/>
          <w:sz w:val="18"/>
          <w:szCs w:val="18"/>
        </w:rPr>
        <w:t>*</w:t>
      </w:r>
      <w:r>
        <w:rPr>
          <w:rFonts w:ascii="CMR9" w:hAnsi="CMR9" w:cs="CMR9" w:hint="eastAsia"/>
          <w:kern w:val="0"/>
          <w:sz w:val="18"/>
          <w:szCs w:val="18"/>
        </w:rPr>
        <w:t>y+[2,12]</w:t>
      </w:r>
      <w:r>
        <w:rPr>
          <w:rFonts w:ascii="CMR9" w:hAnsi="CMR9" w:cs="CMR9"/>
          <w:kern w:val="0"/>
          <w:sz w:val="18"/>
          <w:szCs w:val="18"/>
        </w:rPr>
        <w:t>;</w:t>
      </w:r>
      <w:r>
        <w:rPr>
          <w:rFonts w:ascii="CMR9" w:hAnsi="CMR9" w:cs="CMR9" w:hint="eastAsia"/>
          <w:kern w:val="0"/>
          <w:sz w:val="18"/>
          <w:szCs w:val="18"/>
        </w:rPr>
        <w:t>此时再基于传统的多面体抽象域</w:t>
      </w:r>
      <w:r>
        <w:rPr>
          <w:rFonts w:ascii="CMR9" w:hAnsi="CMR9" w:cs="CMR9" w:hint="eastAsia"/>
          <w:kern w:val="0"/>
          <w:sz w:val="18"/>
          <w:szCs w:val="18"/>
        </w:rPr>
        <w:t>+Kleene</w:t>
      </w:r>
      <w:r>
        <w:rPr>
          <w:rFonts w:ascii="CMR9" w:hAnsi="CMR9" w:cs="CMR9" w:hint="eastAsia"/>
          <w:kern w:val="0"/>
          <w:sz w:val="18"/>
          <w:szCs w:val="18"/>
        </w:rPr>
        <w:t>迭代方式得不到</w:t>
      </w:r>
      <w:r>
        <w:rPr>
          <w:rFonts w:ascii="CMR9" w:hAnsi="CMR9" w:cs="CMR9" w:hint="eastAsia"/>
          <w:kern w:val="0"/>
          <w:sz w:val="18"/>
          <w:szCs w:val="18"/>
        </w:rPr>
        <w:t>y</w:t>
      </w:r>
      <w:r>
        <w:rPr>
          <w:rFonts w:ascii="CMR9" w:hAnsi="CMR9" w:cs="CMR9" w:hint="eastAsia"/>
          <w:kern w:val="0"/>
          <w:sz w:val="18"/>
          <w:szCs w:val="18"/>
        </w:rPr>
        <w:t>的上界。故我们可以套用公式二，可直接得到</w:t>
      </w:r>
      <w:r>
        <w:rPr>
          <w:rFonts w:ascii="CMR9" w:hAnsi="CMR9" w:cs="CMR9" w:hint="eastAsia"/>
          <w:kern w:val="0"/>
          <w:sz w:val="18"/>
          <w:szCs w:val="18"/>
        </w:rPr>
        <w:t>y</w:t>
      </w:r>
      <w:r>
        <w:rPr>
          <w:rFonts w:ascii="CMR9" w:hAnsi="CMR9" w:cs="CMR9" w:hint="eastAsia"/>
          <w:kern w:val="0"/>
          <w:sz w:val="18"/>
          <w:szCs w:val="18"/>
        </w:rPr>
        <w:t>的取值范围是</w:t>
      </w:r>
      <w:r>
        <w:rPr>
          <w:rFonts w:ascii="CMR9" w:hAnsi="CMR9" w:cs="CMR9" w:hint="eastAsia"/>
          <w:kern w:val="0"/>
          <w:sz w:val="18"/>
          <w:szCs w:val="18"/>
        </w:rPr>
        <w:t>[1,224]</w:t>
      </w:r>
      <w:r>
        <w:rPr>
          <w:rFonts w:ascii="CMR9" w:hAnsi="CMR9" w:cs="CMR9" w:hint="eastAsia"/>
          <w:kern w:val="0"/>
          <w:sz w:val="18"/>
          <w:szCs w:val="18"/>
        </w:rPr>
        <w:t>。</w:t>
      </w:r>
    </w:p>
    <w:p w14:paraId="2254DC5D" w14:textId="10650905" w:rsidR="00FE4ADE" w:rsidRDefault="00FE4ADE" w:rsidP="00FE4ADE">
      <w:pPr>
        <w:pStyle w:val="a5"/>
        <w:ind w:leftChars="-11" w:hangingChars="13" w:hanging="23"/>
        <w:jc w:val="center"/>
        <w:rPr>
          <w:rFonts w:ascii="CMR9" w:hAnsi="CMR9" w:cs="CMR9"/>
          <w:kern w:val="0"/>
          <w:sz w:val="18"/>
          <w:szCs w:val="18"/>
        </w:rPr>
      </w:pPr>
      <w:r>
        <w:rPr>
          <w:rFonts w:ascii="CMR9" w:hAnsi="CMR9" w:cs="CMR9" w:hint="eastAsia"/>
          <w:kern w:val="0"/>
          <w:sz w:val="18"/>
          <w:szCs w:val="18"/>
        </w:rPr>
        <w:t>Fig. 1</w:t>
      </w:r>
      <w:r w:rsidR="005C5AD1">
        <w:rPr>
          <w:rFonts w:ascii="CMR9" w:hAnsi="CMR9" w:cs="CMR9" w:hint="eastAsia"/>
          <w:kern w:val="0"/>
          <w:sz w:val="18"/>
          <w:szCs w:val="18"/>
        </w:rPr>
        <w:t>0</w:t>
      </w:r>
      <w:r>
        <w:rPr>
          <w:rFonts w:ascii="CMR9" w:hAnsi="CMR9" w:cs="CMR9" w:hint="eastAsia"/>
          <w:kern w:val="0"/>
          <w:sz w:val="18"/>
          <w:szCs w:val="18"/>
        </w:rPr>
        <w:t>.</w:t>
      </w:r>
      <w:r>
        <w:rPr>
          <w:rFonts w:ascii="CMR9" w:hAnsi="CMR9" w:cs="CMR9"/>
          <w:kern w:val="0"/>
          <w:sz w:val="18"/>
          <w:szCs w:val="18"/>
        </w:rPr>
        <w:t xml:space="preserve"> </w:t>
      </w:r>
      <w:r>
        <w:rPr>
          <w:rFonts w:ascii="CMR9" w:hAnsi="CMR9" w:cs="CMR9" w:hint="eastAsia"/>
          <w:kern w:val="0"/>
          <w:sz w:val="18"/>
          <w:szCs w:val="18"/>
        </w:rPr>
        <w:t>Example</w:t>
      </w:r>
      <w:r>
        <w:rPr>
          <w:rFonts w:ascii="CMR9" w:hAnsi="CMR9" w:cs="CMR9"/>
          <w:kern w:val="0"/>
          <w:sz w:val="18"/>
          <w:szCs w:val="18"/>
        </w:rPr>
        <w:t xml:space="preserve"> </w:t>
      </w:r>
      <w:r>
        <w:rPr>
          <w:rFonts w:ascii="CMR9" w:hAnsi="CMR9" w:cs="CMR9" w:hint="eastAsia"/>
          <w:kern w:val="0"/>
          <w:sz w:val="18"/>
          <w:szCs w:val="18"/>
        </w:rPr>
        <w:t>program</w:t>
      </w:r>
      <w:r>
        <w:rPr>
          <w:rFonts w:ascii="CMR9" w:hAnsi="CMR9" w:cs="CMR9"/>
          <w:kern w:val="0"/>
          <w:sz w:val="18"/>
          <w:szCs w:val="18"/>
        </w:rPr>
        <w:t xml:space="preserve"> </w:t>
      </w:r>
      <w:r>
        <w:rPr>
          <w:rFonts w:ascii="CMR9" w:hAnsi="CMR9" w:cs="CMR9" w:hint="eastAsia"/>
          <w:kern w:val="0"/>
          <w:sz w:val="18"/>
          <w:szCs w:val="18"/>
        </w:rPr>
        <w:t>with</w:t>
      </w:r>
      <w:r>
        <w:rPr>
          <w:rFonts w:ascii="CMR9" w:hAnsi="CMR9" w:cs="CMR9"/>
          <w:kern w:val="0"/>
          <w:sz w:val="18"/>
          <w:szCs w:val="18"/>
        </w:rPr>
        <w:t xml:space="preserve"> exponential invariants</w:t>
      </w:r>
    </w:p>
    <w:p w14:paraId="2C9691CF" w14:textId="77777777" w:rsidR="00FE4ADE" w:rsidRPr="00C91349" w:rsidRDefault="00FE4ADE" w:rsidP="00FE4ADE">
      <w:pPr>
        <w:pStyle w:val="a5"/>
        <w:numPr>
          <w:ilvl w:val="1"/>
          <w:numId w:val="1"/>
        </w:numPr>
        <w:ind w:firstLineChars="0" w:hanging="294"/>
        <w:rPr>
          <w:rFonts w:ascii="CMR9" w:hAnsi="CMR9" w:cs="CMR9"/>
          <w:kern w:val="0"/>
          <w:szCs w:val="18"/>
        </w:rPr>
      </w:pPr>
      <w:r w:rsidRPr="00C91349">
        <w:rPr>
          <w:rFonts w:ascii="CMR9" w:hAnsi="CMR9" w:cs="CMR9" w:hint="eastAsia"/>
          <w:kern w:val="0"/>
          <w:szCs w:val="18"/>
        </w:rPr>
        <w:t>基于通项公式的循环迭代次数求解问题</w:t>
      </w:r>
    </w:p>
    <w:p w14:paraId="27648A9E" w14:textId="5985E017" w:rsidR="00FE4ADE" w:rsidRPr="003A7D0B" w:rsidRDefault="00FE4ADE" w:rsidP="00FE4ADE">
      <w:pPr>
        <w:pStyle w:val="a5"/>
        <w:ind w:left="426" w:firstLine="360"/>
        <w:rPr>
          <w:rFonts w:ascii="CMR9" w:hAnsi="CMR9" w:cs="CMR9"/>
          <w:kern w:val="0"/>
          <w:sz w:val="18"/>
          <w:szCs w:val="18"/>
        </w:rPr>
      </w:pPr>
      <w:r w:rsidRPr="00AF5096">
        <w:rPr>
          <w:rFonts w:ascii="CMR9" w:hAnsi="CMR9" w:cs="CMR9"/>
          <w:noProof/>
          <w:kern w:val="0"/>
          <w:sz w:val="18"/>
          <w:szCs w:val="18"/>
        </w:rPr>
        <mc:AlternateContent>
          <mc:Choice Requires="wps">
            <w:drawing>
              <wp:anchor distT="45720" distB="45720" distL="114300" distR="114300" simplePos="0" relativeHeight="251687936" behindDoc="0" locked="0" layoutInCell="1" allowOverlap="1" wp14:anchorId="7FB5510C" wp14:editId="69F32FAB">
                <wp:simplePos x="0" y="0"/>
                <wp:positionH relativeFrom="column">
                  <wp:posOffset>2055628</wp:posOffset>
                </wp:positionH>
                <wp:positionV relativeFrom="paragraph">
                  <wp:posOffset>1026160</wp:posOffset>
                </wp:positionV>
                <wp:extent cx="1471930" cy="2042160"/>
                <wp:effectExtent l="0" t="0" r="13970" b="15240"/>
                <wp:wrapTopAndBottom/>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930" cy="2042160"/>
                        </a:xfrm>
                        <a:prstGeom prst="rect">
                          <a:avLst/>
                        </a:prstGeom>
                        <a:solidFill>
                          <a:srgbClr val="FFFFFF"/>
                        </a:solidFill>
                        <a:ln w="9525">
                          <a:solidFill>
                            <a:srgbClr val="000000"/>
                          </a:solidFill>
                          <a:miter lim="800000"/>
                          <a:headEnd/>
                          <a:tailEnd/>
                        </a:ln>
                      </wps:spPr>
                      <wps:txbx>
                        <w:txbxContent>
                          <w:p w14:paraId="5180C4D7" w14:textId="77777777" w:rsidR="00854ED2" w:rsidRDefault="00854ED2" w:rsidP="00FE4ADE">
                            <w:r>
                              <w:t>x=0</w:t>
                            </w:r>
                            <w:proofErr w:type="gramStart"/>
                            <w:r>
                              <w:t>;y</w:t>
                            </w:r>
                            <w:proofErr w:type="gramEnd"/>
                            <w:r>
                              <w:t>=0;n=0;</w:t>
                            </w:r>
                          </w:p>
                          <w:p w14:paraId="540C5BF9" w14:textId="77777777" w:rsidR="00854ED2" w:rsidRDefault="00854ED2" w:rsidP="00FE4ADE">
                            <w:proofErr w:type="gramStart"/>
                            <w:r>
                              <w:t>while(</w:t>
                            </w:r>
                            <w:proofErr w:type="gramEnd"/>
                            <w:r>
                              <w:t>(y-x)&lt;=100)</w:t>
                            </w:r>
                          </w:p>
                          <w:p w14:paraId="79314090" w14:textId="77777777" w:rsidR="00854ED2" w:rsidRDefault="00854ED2" w:rsidP="00FE4ADE">
                            <w:r>
                              <w:t>{</w:t>
                            </w:r>
                          </w:p>
                          <w:p w14:paraId="7186BDBC" w14:textId="77777777" w:rsidR="00854ED2" w:rsidRDefault="00854ED2" w:rsidP="00FE4ADE">
                            <w:r>
                              <w:t xml:space="preserve">   x=x+2;</w:t>
                            </w:r>
                          </w:p>
                          <w:p w14:paraId="5929C504" w14:textId="77777777" w:rsidR="00854ED2" w:rsidRDefault="00854ED2" w:rsidP="00FE4ADE">
                            <w:r>
                              <w:t xml:space="preserve">   </w:t>
                            </w:r>
                            <w:proofErr w:type="gramStart"/>
                            <w:r>
                              <w:t>if(</w:t>
                            </w:r>
                            <w:proofErr w:type="gramEnd"/>
                            <w:r>
                              <w:t>*)</w:t>
                            </w:r>
                          </w:p>
                          <w:p w14:paraId="3277FDB3" w14:textId="77777777" w:rsidR="00854ED2" w:rsidRDefault="00854ED2" w:rsidP="00FE4ADE">
                            <w:pPr>
                              <w:ind w:firstLineChars="250" w:firstLine="525"/>
                            </w:pPr>
                            <w:r>
                              <w:t>y=2*y+1;</w:t>
                            </w:r>
                          </w:p>
                          <w:p w14:paraId="404C8E4D" w14:textId="77777777" w:rsidR="00854ED2" w:rsidRDefault="00854ED2" w:rsidP="00FE4ADE">
                            <w:r>
                              <w:t xml:space="preserve">   </w:t>
                            </w:r>
                            <w:proofErr w:type="gramStart"/>
                            <w:r>
                              <w:t>else</w:t>
                            </w:r>
                            <w:proofErr w:type="gramEnd"/>
                          </w:p>
                          <w:p w14:paraId="53FBE462" w14:textId="77777777" w:rsidR="00854ED2" w:rsidRDefault="00854ED2" w:rsidP="00FE4ADE">
                            <w:r>
                              <w:t xml:space="preserve">     y=3*y+2;</w:t>
                            </w:r>
                          </w:p>
                          <w:p w14:paraId="0175573A" w14:textId="77777777" w:rsidR="00854ED2" w:rsidRDefault="00854ED2" w:rsidP="00FE4ADE">
                            <w:r>
                              <w:t xml:space="preserve">   n=n+1;</w:t>
                            </w:r>
                          </w:p>
                          <w:p w14:paraId="0D9FF476" w14:textId="77777777" w:rsidR="00854ED2" w:rsidRDefault="00854ED2" w:rsidP="00FE4A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510C" id="_x0000_s1103" type="#_x0000_t202" style="position:absolute;left:0;text-align:left;margin-left:161.85pt;margin-top:80.8pt;width:115.9pt;height:160.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">
                <v:textbox>
                  <w:txbxContent>
                    <w:p w14:paraId="5180C4D7" w14:textId="77777777" w:rsidR="00854ED2" w:rsidRDefault="00854ED2" w:rsidP="00FE4ADE">
                      <w:r>
                        <w:t>x=0;y=0;n=0;</w:t>
                      </w:r>
                    </w:p>
                    <w:p w14:paraId="540C5BF9" w14:textId="77777777" w:rsidR="00854ED2" w:rsidRDefault="00854ED2" w:rsidP="00FE4ADE">
                      <w:r>
                        <w:t>while((y-x)&lt;=100)</w:t>
                      </w:r>
                    </w:p>
                    <w:p w14:paraId="79314090" w14:textId="77777777" w:rsidR="00854ED2" w:rsidRDefault="00854ED2" w:rsidP="00FE4ADE">
                      <w:r>
                        <w:t>{</w:t>
                      </w:r>
                    </w:p>
                    <w:p w14:paraId="7186BDBC" w14:textId="77777777" w:rsidR="00854ED2" w:rsidRDefault="00854ED2" w:rsidP="00FE4ADE">
                      <w:r>
                        <w:t xml:space="preserve">   x=x+2;</w:t>
                      </w:r>
                    </w:p>
                    <w:p w14:paraId="5929C504" w14:textId="77777777" w:rsidR="00854ED2" w:rsidRDefault="00854ED2" w:rsidP="00FE4ADE">
                      <w:r>
                        <w:t xml:space="preserve">   if(*)</w:t>
                      </w:r>
                    </w:p>
                    <w:p w14:paraId="3277FDB3" w14:textId="77777777" w:rsidR="00854ED2" w:rsidRDefault="00854ED2" w:rsidP="00FE4ADE">
                      <w:pPr>
                        <w:ind w:firstLineChars="250" w:firstLine="525"/>
                      </w:pPr>
                      <w:r>
                        <w:t>y=2*y+1;</w:t>
                      </w:r>
                    </w:p>
                    <w:p w14:paraId="404C8E4D" w14:textId="77777777" w:rsidR="00854ED2" w:rsidRDefault="00854ED2" w:rsidP="00FE4ADE">
                      <w:r>
                        <w:t xml:space="preserve">   else</w:t>
                      </w:r>
                    </w:p>
                    <w:p w14:paraId="53FBE462" w14:textId="77777777" w:rsidR="00854ED2" w:rsidRDefault="00854ED2" w:rsidP="00FE4ADE">
                      <w:r>
                        <w:t xml:space="preserve">     y=3*y+2;</w:t>
                      </w:r>
                    </w:p>
                    <w:p w14:paraId="0175573A" w14:textId="77777777" w:rsidR="00854ED2" w:rsidRDefault="00854ED2" w:rsidP="00FE4ADE">
                      <w:r>
                        <w:t xml:space="preserve">   n=n+1;</w:t>
                      </w:r>
                    </w:p>
                    <w:p w14:paraId="0D9FF476" w14:textId="77777777" w:rsidR="00854ED2" w:rsidRDefault="00854ED2" w:rsidP="00FE4ADE">
                      <w:r>
                        <w:t>}</w:t>
                      </w:r>
                    </w:p>
                  </w:txbxContent>
                </v:textbox>
                <w10:wrap type="topAndBottom"/>
              </v:shape>
            </w:pict>
          </mc:Fallback>
        </mc:AlternateContent>
      </w:r>
      <w:r>
        <w:rPr>
          <w:rFonts w:ascii="CMR9" w:hAnsi="CMR9" w:cs="CMR9" w:hint="eastAsia"/>
          <w:kern w:val="0"/>
          <w:sz w:val="18"/>
          <w:szCs w:val="18"/>
        </w:rPr>
        <w:t>在循环中插入循环计数变量</w:t>
      </w:r>
      <w:r>
        <w:rPr>
          <w:rFonts w:ascii="CMR9" w:hAnsi="CMR9" w:cs="CMR9" w:hint="eastAsia"/>
          <w:kern w:val="0"/>
          <w:sz w:val="18"/>
          <w:szCs w:val="18"/>
        </w:rPr>
        <w:t>n</w:t>
      </w:r>
      <w:r>
        <w:rPr>
          <w:rFonts w:ascii="CMR9" w:hAnsi="CMR9" w:cs="CMR9" w:hint="eastAsia"/>
          <w:kern w:val="0"/>
          <w:sz w:val="18"/>
          <w:szCs w:val="18"/>
        </w:rPr>
        <w:t>后，</w:t>
      </w:r>
      <w:r w:rsidRPr="008D21E3">
        <w:rPr>
          <w:rFonts w:ascii="CMR9" w:hAnsi="CMR9" w:cs="CMR9" w:hint="eastAsia"/>
          <w:kern w:val="0"/>
          <w:sz w:val="18"/>
          <w:szCs w:val="18"/>
        </w:rPr>
        <w:t>基于抽象解释对低层变量和迭代次数</w:t>
      </w:r>
      <w:r w:rsidRPr="008D21E3">
        <w:rPr>
          <w:rFonts w:ascii="CMR9" w:hAnsi="CMR9" w:cs="CMR9" w:hint="eastAsia"/>
          <w:kern w:val="0"/>
          <w:sz w:val="18"/>
          <w:szCs w:val="18"/>
        </w:rPr>
        <w:t>n</w:t>
      </w:r>
      <w:r>
        <w:rPr>
          <w:rFonts w:ascii="CMR9" w:hAnsi="CMR9" w:cs="CMR9" w:hint="eastAsia"/>
          <w:kern w:val="0"/>
          <w:sz w:val="18"/>
          <w:szCs w:val="18"/>
        </w:rPr>
        <w:t>同时分析得到的循环</w:t>
      </w:r>
      <w:r w:rsidRPr="008D21E3">
        <w:rPr>
          <w:rFonts w:ascii="CMR9" w:hAnsi="CMR9" w:cs="CMR9" w:hint="eastAsia"/>
          <w:kern w:val="0"/>
          <w:sz w:val="18"/>
          <w:szCs w:val="18"/>
        </w:rPr>
        <w:t>不变式</w:t>
      </w:r>
      <w:r>
        <w:rPr>
          <w:rFonts w:ascii="CMR9" w:hAnsi="CMR9" w:cs="CMR9" w:hint="eastAsia"/>
          <w:kern w:val="0"/>
          <w:sz w:val="18"/>
          <w:szCs w:val="18"/>
        </w:rPr>
        <w:t>，在有些情况下可以直接能够</w:t>
      </w:r>
      <w:r w:rsidRPr="008D21E3">
        <w:rPr>
          <w:rFonts w:ascii="CMR9" w:hAnsi="CMR9" w:cs="CMR9" w:hint="eastAsia"/>
          <w:kern w:val="0"/>
          <w:sz w:val="18"/>
          <w:szCs w:val="18"/>
        </w:rPr>
        <w:t>推导出</w:t>
      </w:r>
      <w:r w:rsidRPr="008D21E3">
        <w:rPr>
          <w:rFonts w:ascii="CMR9" w:hAnsi="CMR9" w:cs="CMR9" w:hint="eastAsia"/>
          <w:kern w:val="0"/>
          <w:sz w:val="18"/>
          <w:szCs w:val="18"/>
        </w:rPr>
        <w:t>n</w:t>
      </w:r>
      <w:r w:rsidRPr="008D21E3">
        <w:rPr>
          <w:rFonts w:ascii="CMR9" w:hAnsi="CMR9" w:cs="CMR9" w:hint="eastAsia"/>
          <w:kern w:val="0"/>
          <w:sz w:val="18"/>
          <w:szCs w:val="18"/>
        </w:rPr>
        <w:t>的上界</w:t>
      </w:r>
      <w:r>
        <w:rPr>
          <w:rFonts w:ascii="CMR9" w:hAnsi="CMR9" w:cs="CMR9" w:hint="eastAsia"/>
          <w:kern w:val="0"/>
          <w:sz w:val="18"/>
          <w:szCs w:val="18"/>
        </w:rPr>
        <w:t>，如</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10</w:t>
      </w:r>
      <w:r>
        <w:rPr>
          <w:rFonts w:ascii="CMR9" w:hAnsi="CMR9" w:cs="CMR9" w:hint="eastAsia"/>
          <w:kern w:val="0"/>
          <w:sz w:val="18"/>
          <w:szCs w:val="18"/>
        </w:rPr>
        <w:t>程序中可基于第一次分析的不变式得到</w:t>
      </w:r>
      <w:r>
        <w:rPr>
          <w:rFonts w:ascii="CMR9" w:hAnsi="CMR9" w:cs="CMR9" w:hint="eastAsia"/>
          <w:kern w:val="0"/>
          <w:sz w:val="18"/>
          <w:szCs w:val="18"/>
        </w:rPr>
        <w:t>n</w:t>
      </w:r>
      <w:r>
        <w:rPr>
          <w:rFonts w:ascii="CMR9" w:hAnsi="CMR9" w:cs="CMR9" w:hint="eastAsia"/>
          <w:kern w:val="0"/>
          <w:sz w:val="18"/>
          <w:szCs w:val="18"/>
        </w:rPr>
        <w:t>的上界为</w:t>
      </w:r>
      <w:r>
        <w:rPr>
          <w:rFonts w:ascii="CMR9" w:hAnsi="CMR9" w:cs="CMR9" w:hint="eastAsia"/>
          <w:kern w:val="0"/>
          <w:sz w:val="18"/>
          <w:szCs w:val="18"/>
        </w:rPr>
        <w:t>5</w:t>
      </w:r>
      <w:r>
        <w:rPr>
          <w:rFonts w:ascii="CMR9" w:hAnsi="CMR9" w:cs="CMR9" w:hint="eastAsia"/>
          <w:kern w:val="0"/>
          <w:sz w:val="18"/>
          <w:szCs w:val="18"/>
        </w:rPr>
        <w:t>。</w:t>
      </w:r>
      <w:r w:rsidRPr="008D21E3">
        <w:rPr>
          <w:rFonts w:ascii="CMR9" w:hAnsi="CMR9" w:cs="CMR9" w:hint="eastAsia"/>
          <w:kern w:val="0"/>
          <w:sz w:val="18"/>
          <w:szCs w:val="18"/>
        </w:rPr>
        <w:t>但如果无法通过</w:t>
      </w:r>
      <w:r>
        <w:rPr>
          <w:rFonts w:ascii="CMR9" w:hAnsi="CMR9" w:cs="CMR9" w:hint="eastAsia"/>
          <w:kern w:val="0"/>
          <w:sz w:val="18"/>
          <w:szCs w:val="18"/>
        </w:rPr>
        <w:t>不变式</w:t>
      </w:r>
      <w:r w:rsidRPr="008D21E3">
        <w:rPr>
          <w:rFonts w:ascii="CMR9" w:hAnsi="CMR9" w:cs="CMR9" w:hint="eastAsia"/>
          <w:kern w:val="0"/>
          <w:sz w:val="18"/>
          <w:szCs w:val="18"/>
        </w:rPr>
        <w:t>直接推导出</w:t>
      </w:r>
      <w:r w:rsidRPr="008D21E3">
        <w:rPr>
          <w:rFonts w:ascii="CMR9" w:hAnsi="CMR9" w:cs="CMR9" w:hint="eastAsia"/>
          <w:kern w:val="0"/>
          <w:sz w:val="18"/>
          <w:szCs w:val="18"/>
        </w:rPr>
        <w:t>n</w:t>
      </w:r>
      <w:r w:rsidRPr="008D21E3">
        <w:rPr>
          <w:rFonts w:ascii="CMR9" w:hAnsi="CMR9" w:cs="CMR9" w:hint="eastAsia"/>
          <w:kern w:val="0"/>
          <w:sz w:val="18"/>
          <w:szCs w:val="18"/>
        </w:rPr>
        <w:t>的上界时，可以先假设</w:t>
      </w:r>
      <w:r w:rsidRPr="008D21E3">
        <w:rPr>
          <w:rFonts w:ascii="CMR9" w:hAnsi="CMR9" w:cs="CMR9" w:hint="eastAsia"/>
          <w:kern w:val="0"/>
          <w:sz w:val="18"/>
          <w:szCs w:val="18"/>
        </w:rPr>
        <w:t>n</w:t>
      </w:r>
      <w:r w:rsidRPr="008D21E3">
        <w:rPr>
          <w:rFonts w:ascii="CMR9" w:hAnsi="CMR9" w:cs="CMR9" w:hint="eastAsia"/>
          <w:kern w:val="0"/>
          <w:sz w:val="18"/>
          <w:szCs w:val="18"/>
        </w:rPr>
        <w:t>是一个符号常量，代入到通项公式求解得到其余变量关于</w:t>
      </w:r>
      <w:r w:rsidRPr="008D21E3">
        <w:rPr>
          <w:rFonts w:ascii="CMR9" w:hAnsi="CMR9" w:cs="CMR9" w:hint="eastAsia"/>
          <w:kern w:val="0"/>
          <w:sz w:val="18"/>
          <w:szCs w:val="18"/>
        </w:rPr>
        <w:t>n</w:t>
      </w:r>
      <w:r w:rsidRPr="008D21E3">
        <w:rPr>
          <w:rFonts w:ascii="CMR9" w:hAnsi="CMR9" w:cs="CMR9" w:hint="eastAsia"/>
          <w:kern w:val="0"/>
          <w:sz w:val="18"/>
          <w:szCs w:val="18"/>
        </w:rPr>
        <w:t>的函数，再将关于</w:t>
      </w:r>
      <w:r w:rsidRPr="008D21E3">
        <w:rPr>
          <w:rFonts w:ascii="CMR9" w:hAnsi="CMR9" w:cs="CMR9" w:hint="eastAsia"/>
          <w:kern w:val="0"/>
          <w:sz w:val="18"/>
          <w:szCs w:val="18"/>
        </w:rPr>
        <w:t>n</w:t>
      </w:r>
      <w:r w:rsidRPr="008D21E3">
        <w:rPr>
          <w:rFonts w:ascii="CMR9" w:hAnsi="CMR9" w:cs="CMR9" w:hint="eastAsia"/>
          <w:kern w:val="0"/>
          <w:sz w:val="18"/>
          <w:szCs w:val="18"/>
        </w:rPr>
        <w:t>的函数代入到循环条件中，</w:t>
      </w:r>
      <w:r>
        <w:rPr>
          <w:rFonts w:ascii="CMR9" w:hAnsi="CMR9" w:cs="CMR9" w:hint="eastAsia"/>
          <w:kern w:val="0"/>
          <w:sz w:val="18"/>
          <w:szCs w:val="18"/>
        </w:rPr>
        <w:t>尝试</w:t>
      </w:r>
      <w:r w:rsidRPr="008D21E3">
        <w:rPr>
          <w:rFonts w:ascii="CMR9" w:hAnsi="CMR9" w:cs="CMR9" w:hint="eastAsia"/>
          <w:kern w:val="0"/>
          <w:sz w:val="18"/>
          <w:szCs w:val="18"/>
        </w:rPr>
        <w:t>推导出</w:t>
      </w:r>
      <w:r w:rsidRPr="008D21E3">
        <w:rPr>
          <w:rFonts w:ascii="CMR9" w:hAnsi="CMR9" w:cs="CMR9" w:hint="eastAsia"/>
          <w:kern w:val="0"/>
          <w:sz w:val="18"/>
          <w:szCs w:val="18"/>
        </w:rPr>
        <w:t>n</w:t>
      </w:r>
      <w:r>
        <w:rPr>
          <w:rFonts w:ascii="CMR9" w:hAnsi="CMR9" w:cs="CMR9" w:hint="eastAsia"/>
          <w:kern w:val="0"/>
          <w:sz w:val="18"/>
          <w:szCs w:val="18"/>
        </w:rPr>
        <w:t>的取值上界。接下来以</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1</w:t>
      </w:r>
      <w:r w:rsidR="005C5AD1">
        <w:rPr>
          <w:rFonts w:ascii="CMR9" w:hAnsi="CMR9" w:cs="CMR9" w:hint="eastAsia"/>
          <w:kern w:val="0"/>
          <w:sz w:val="18"/>
          <w:szCs w:val="18"/>
        </w:rPr>
        <w:t>1</w:t>
      </w:r>
      <w:r>
        <w:rPr>
          <w:rFonts w:ascii="CMR9" w:hAnsi="CMR9" w:cs="CMR9" w:hint="eastAsia"/>
          <w:kern w:val="0"/>
          <w:sz w:val="18"/>
          <w:szCs w:val="18"/>
        </w:rPr>
        <w:t>中的程序为例介绍推导循</w:t>
      </w:r>
      <w:r>
        <w:rPr>
          <w:rFonts w:ascii="CMR9" w:hAnsi="CMR9" w:cs="CMR9" w:hint="eastAsia"/>
          <w:kern w:val="0"/>
          <w:sz w:val="18"/>
          <w:szCs w:val="18"/>
        </w:rPr>
        <w:t>n</w:t>
      </w:r>
      <w:r>
        <w:rPr>
          <w:rFonts w:ascii="CMR9" w:hAnsi="CMR9" w:cs="CMR9" w:hint="eastAsia"/>
          <w:kern w:val="0"/>
          <w:sz w:val="18"/>
          <w:szCs w:val="18"/>
        </w:rPr>
        <w:t>的上界的过程。</w:t>
      </w:r>
    </w:p>
    <w:p w14:paraId="57268FC3" w14:textId="453810D7" w:rsidR="00FE4ADE" w:rsidRDefault="00FE4ADE" w:rsidP="00FE4ADE">
      <w:pPr>
        <w:pStyle w:val="a5"/>
        <w:ind w:left="426" w:firstLineChars="0" w:firstLine="0"/>
        <w:jc w:val="center"/>
        <w:rPr>
          <w:rFonts w:ascii="CMR9" w:hAnsi="CMR9" w:cs="CMR9"/>
          <w:kern w:val="0"/>
          <w:sz w:val="18"/>
          <w:szCs w:val="18"/>
        </w:rPr>
      </w:pPr>
      <w:r>
        <w:rPr>
          <w:rFonts w:ascii="CMR9" w:hAnsi="CMR9" w:cs="CMR9" w:hint="eastAsia"/>
          <w:kern w:val="0"/>
          <w:sz w:val="18"/>
          <w:szCs w:val="18"/>
        </w:rPr>
        <w:t>Fig</w:t>
      </w:r>
      <w:r w:rsidR="005C5AD1">
        <w:rPr>
          <w:rFonts w:ascii="CMR9" w:hAnsi="CMR9" w:cs="CMR9"/>
          <w:kern w:val="0"/>
          <w:sz w:val="18"/>
          <w:szCs w:val="18"/>
        </w:rPr>
        <w:t>. 1</w:t>
      </w:r>
      <w:r w:rsidR="005C5AD1">
        <w:rPr>
          <w:rFonts w:ascii="CMR9" w:hAnsi="CMR9" w:cs="CMR9" w:hint="eastAsia"/>
          <w:kern w:val="0"/>
          <w:sz w:val="18"/>
          <w:szCs w:val="18"/>
        </w:rPr>
        <w:t>1</w:t>
      </w:r>
      <w:r>
        <w:rPr>
          <w:rFonts w:ascii="CMR9" w:hAnsi="CMR9" w:cs="CMR9"/>
          <w:kern w:val="0"/>
          <w:sz w:val="18"/>
          <w:szCs w:val="18"/>
        </w:rPr>
        <w:t xml:space="preserve">. Computing loop counter by </w:t>
      </w:r>
      <w:r>
        <w:rPr>
          <w:rFonts w:ascii="CMR9" w:hAnsi="CMR9" w:cs="CMR9" w:hint="eastAsia"/>
          <w:kern w:val="0"/>
          <w:sz w:val="18"/>
          <w:szCs w:val="18"/>
        </w:rPr>
        <w:t>formula</w:t>
      </w:r>
      <w:r>
        <w:rPr>
          <w:rFonts w:ascii="CMR9" w:hAnsi="CMR9" w:cs="CMR9"/>
          <w:kern w:val="0"/>
          <w:sz w:val="18"/>
          <w:szCs w:val="18"/>
        </w:rPr>
        <w:t xml:space="preserve"> method</w:t>
      </w:r>
    </w:p>
    <w:p w14:paraId="7D6606CD" w14:textId="77777777" w:rsidR="00FE4ADE" w:rsidRDefault="00FE4ADE" w:rsidP="00FE4ADE">
      <w:pPr>
        <w:pStyle w:val="a5"/>
        <w:ind w:left="426" w:firstLine="360"/>
        <w:rPr>
          <w:rFonts w:ascii="CMR9" w:hAnsi="CMR9" w:cs="CMR9"/>
          <w:kern w:val="0"/>
          <w:sz w:val="18"/>
          <w:szCs w:val="18"/>
        </w:rPr>
      </w:pPr>
      <w:r w:rsidRPr="008D21E3">
        <w:rPr>
          <w:rFonts w:ascii="CMR9" w:hAnsi="CMR9" w:cs="CMR9" w:hint="eastAsia"/>
          <w:kern w:val="0"/>
          <w:sz w:val="18"/>
          <w:szCs w:val="18"/>
        </w:rPr>
        <w:lastRenderedPageBreak/>
        <w:t>通过对语义方程进行</w:t>
      </w:r>
      <w:r w:rsidRPr="008D21E3">
        <w:rPr>
          <w:rFonts w:ascii="CMR9" w:hAnsi="CMR9" w:cs="CMR9" w:hint="eastAsia"/>
          <w:kern w:val="0"/>
          <w:sz w:val="18"/>
          <w:szCs w:val="18"/>
        </w:rPr>
        <w:t>Relaxing</w:t>
      </w:r>
      <w:r w:rsidRPr="008D21E3">
        <w:rPr>
          <w:rFonts w:ascii="CMR9" w:hAnsi="CMR9" w:cs="CMR9" w:hint="eastAsia"/>
          <w:kern w:val="0"/>
          <w:sz w:val="18"/>
          <w:szCs w:val="18"/>
        </w:rPr>
        <w:t>可以得到循环体语句：</w:t>
      </w:r>
      <w:r w:rsidRPr="008D21E3">
        <w:rPr>
          <w:rFonts w:ascii="CMR9" w:hAnsi="CMR9" w:cs="CMR9" w:hint="eastAsia"/>
          <w:kern w:val="0"/>
          <w:sz w:val="18"/>
          <w:szCs w:val="18"/>
        </w:rPr>
        <w:t>x=x+2;y=[2,3]y+[1,2];</w:t>
      </w:r>
      <w:r w:rsidRPr="008D21E3">
        <w:rPr>
          <w:rFonts w:ascii="CMR9" w:hAnsi="CMR9" w:cs="CMR9" w:hint="eastAsia"/>
          <w:kern w:val="0"/>
          <w:sz w:val="18"/>
          <w:szCs w:val="18"/>
        </w:rPr>
        <w:t>分别代入公式可以获得</w:t>
      </w:r>
      <m:oMath>
        <m:r>
          <w:rPr>
            <w:rFonts w:ascii="Cambria Math" w:hAnsi="Cambria Math" w:cs="CMR9" w:hint="eastAsia"/>
            <w:kern w:val="0"/>
            <w:sz w:val="18"/>
            <w:szCs w:val="18"/>
          </w:rPr>
          <m:t>x=2n;y= [</m:t>
        </m:r>
        <m:sSup>
          <m:sSupPr>
            <m:ctrlPr>
              <w:rPr>
                <w:rFonts w:ascii="Cambria Math" w:hAnsi="Cambria Math" w:cs="CMR9"/>
                <w:i/>
                <w:kern w:val="0"/>
                <w:sz w:val="18"/>
                <w:szCs w:val="18"/>
              </w:rPr>
            </m:ctrlPr>
          </m:sSupPr>
          <m:e>
            <m:r>
              <w:rPr>
                <w:rFonts w:ascii="Cambria Math" w:hAnsi="Cambria Math" w:cs="CMR9" w:hint="eastAsia"/>
                <w:kern w:val="0"/>
                <w:sz w:val="18"/>
                <w:szCs w:val="18"/>
              </w:rPr>
              <m:t>2</m:t>
            </m:r>
          </m:e>
          <m:sup>
            <m:r>
              <w:rPr>
                <w:rFonts w:ascii="Cambria Math" w:hAnsi="Cambria Math" w:cs="CMR9"/>
                <w:kern w:val="0"/>
                <w:sz w:val="18"/>
                <w:szCs w:val="18"/>
              </w:rPr>
              <m:t>n</m:t>
            </m:r>
          </m:sup>
        </m:sSup>
        <m:r>
          <w:rPr>
            <w:rFonts w:ascii="Cambria Math" w:hAnsi="Cambria Math" w:cs="MS Mincho"/>
            <w:kern w:val="0"/>
            <w:sz w:val="18"/>
            <w:szCs w:val="18"/>
          </w:rPr>
          <m:t>-</m:t>
        </m:r>
        <m:r>
          <w:rPr>
            <w:rFonts w:ascii="Cambria Math" w:hAnsi="Cambria Math" w:cs="CMR9" w:hint="eastAsia"/>
            <w:kern w:val="0"/>
            <w:sz w:val="18"/>
            <w:szCs w:val="18"/>
          </w:rPr>
          <m:t>1,</m:t>
        </m:r>
        <m:sSup>
          <m:sSupPr>
            <m:ctrlPr>
              <w:rPr>
                <w:rFonts w:ascii="Cambria Math" w:hAnsi="Cambria Math" w:cs="CMR9"/>
                <w:i/>
                <w:kern w:val="0"/>
                <w:sz w:val="18"/>
                <w:szCs w:val="18"/>
              </w:rPr>
            </m:ctrlPr>
          </m:sSupPr>
          <m:e>
            <m:r>
              <w:rPr>
                <w:rFonts w:ascii="Cambria Math" w:hAnsi="Cambria Math" w:cs="CMR9"/>
                <w:kern w:val="0"/>
                <w:sz w:val="18"/>
                <w:szCs w:val="18"/>
              </w:rPr>
              <m:t>3</m:t>
            </m:r>
          </m:e>
          <m:sup>
            <m:r>
              <w:rPr>
                <w:rFonts w:ascii="Cambria Math" w:hAnsi="Cambria Math" w:cs="CMR9"/>
                <w:kern w:val="0"/>
                <w:sz w:val="18"/>
                <w:szCs w:val="18"/>
              </w:rPr>
              <m:t>n</m:t>
            </m:r>
          </m:sup>
        </m:sSup>
        <m:r>
          <w:rPr>
            <w:rFonts w:ascii="Cambria Math" w:hAnsi="Cambria Math" w:cs="MS Mincho"/>
            <w:kern w:val="0"/>
            <w:sz w:val="18"/>
            <w:szCs w:val="18"/>
          </w:rPr>
          <m:t>-</m:t>
        </m:r>
        <m:r>
          <w:rPr>
            <w:rFonts w:ascii="Cambria Math" w:hAnsi="Cambria Math" w:cs="CMR9" w:hint="eastAsia"/>
            <w:kern w:val="0"/>
            <w:sz w:val="18"/>
            <w:szCs w:val="18"/>
          </w:rPr>
          <m:t>1]</m:t>
        </m:r>
      </m:oMath>
      <w:r w:rsidRPr="008D21E3">
        <w:rPr>
          <w:rFonts w:ascii="CMR9" w:hAnsi="CMR9" w:cs="CMR9" w:hint="eastAsia"/>
          <w:kern w:val="0"/>
          <w:sz w:val="18"/>
          <w:szCs w:val="18"/>
        </w:rPr>
        <w:t>；再代入到循环条件</w:t>
      </w:r>
      <w:r w:rsidRPr="008D21E3">
        <w:rPr>
          <w:rFonts w:ascii="CMR9" w:hAnsi="CMR9" w:cs="CMR9" w:hint="eastAsia"/>
          <w:kern w:val="0"/>
          <w:sz w:val="18"/>
          <w:szCs w:val="18"/>
        </w:rPr>
        <w:t>y-x&lt;=100</w:t>
      </w:r>
      <w:r w:rsidRPr="008D21E3">
        <w:rPr>
          <w:rFonts w:ascii="CMR9" w:hAnsi="CMR9" w:cs="CMR9" w:hint="eastAsia"/>
          <w:kern w:val="0"/>
          <w:sz w:val="18"/>
          <w:szCs w:val="18"/>
        </w:rPr>
        <w:t>中得到</w:t>
      </w:r>
      <m:oMath>
        <m:d>
          <m:dPr>
            <m:begChr m:val="["/>
            <m:endChr m:val="]"/>
            <m:ctrlPr>
              <w:rPr>
                <w:rFonts w:ascii="Cambria Math" w:hAnsi="Cambria Math" w:cs="CMR9"/>
                <w:kern w:val="0"/>
                <w:sz w:val="18"/>
                <w:szCs w:val="18"/>
              </w:rPr>
            </m:ctrlPr>
          </m:dPr>
          <m:e>
            <m:sSup>
              <m:sSupPr>
                <m:ctrlPr>
                  <w:rPr>
                    <w:rFonts w:ascii="Cambria Math" w:hAnsi="Cambria Math" w:cs="CMR9"/>
                    <w:i/>
                    <w:kern w:val="0"/>
                    <w:sz w:val="18"/>
                    <w:szCs w:val="18"/>
                  </w:rPr>
                </m:ctrlPr>
              </m:sSupPr>
              <m:e>
                <m:r>
                  <w:rPr>
                    <w:rFonts w:ascii="Cambria Math" w:hAnsi="Cambria Math" w:cs="CMR9" w:hint="eastAsia"/>
                    <w:kern w:val="0"/>
                    <w:sz w:val="18"/>
                    <w:szCs w:val="18"/>
                  </w:rPr>
                  <m:t>2</m:t>
                </m:r>
              </m:e>
              <m:sup>
                <m:r>
                  <w:rPr>
                    <w:rFonts w:ascii="Cambria Math" w:hAnsi="Cambria Math" w:cs="CMR9"/>
                    <w:kern w:val="0"/>
                    <w:sz w:val="18"/>
                    <w:szCs w:val="18"/>
                  </w:rPr>
                  <m:t>n</m:t>
                </m:r>
              </m:sup>
            </m:sSup>
            <m:r>
              <w:rPr>
                <w:rFonts w:ascii="Cambria Math" w:hAnsi="Cambria Math" w:cs="CMR9"/>
                <w:kern w:val="0"/>
                <w:sz w:val="18"/>
                <w:szCs w:val="18"/>
              </w:rPr>
              <m:t>-2n-1</m:t>
            </m:r>
            <m:r>
              <w:rPr>
                <w:rFonts w:ascii="Cambria Math" w:hAnsi="Cambria Math" w:cs="CMR9" w:hint="eastAsia"/>
                <w:kern w:val="0"/>
                <w:sz w:val="18"/>
                <w:szCs w:val="18"/>
              </w:rPr>
              <m:t>,</m:t>
            </m:r>
            <m:sSup>
              <m:sSupPr>
                <m:ctrlPr>
                  <w:rPr>
                    <w:rFonts w:ascii="Cambria Math" w:hAnsi="Cambria Math" w:cs="CMR9"/>
                    <w:i/>
                    <w:kern w:val="0"/>
                    <w:sz w:val="18"/>
                    <w:szCs w:val="18"/>
                  </w:rPr>
                </m:ctrlPr>
              </m:sSupPr>
              <m:e>
                <m:r>
                  <w:rPr>
                    <w:rFonts w:ascii="Cambria Math" w:hAnsi="Cambria Math" w:cs="CMR9"/>
                    <w:kern w:val="0"/>
                    <w:sz w:val="18"/>
                    <w:szCs w:val="18"/>
                  </w:rPr>
                  <m:t>3</m:t>
                </m:r>
              </m:e>
              <m:sup>
                <m:r>
                  <w:rPr>
                    <w:rFonts w:ascii="Cambria Math" w:hAnsi="Cambria Math" w:cs="CMR9"/>
                    <w:kern w:val="0"/>
                    <w:sz w:val="18"/>
                    <w:szCs w:val="18"/>
                  </w:rPr>
                  <m:t>n</m:t>
                </m:r>
              </m:sup>
            </m:sSup>
            <m:r>
              <w:rPr>
                <w:rFonts w:ascii="Cambria Math" w:hAnsi="Cambria Math" w:cs="CMR9"/>
                <w:kern w:val="0"/>
                <w:sz w:val="18"/>
                <w:szCs w:val="18"/>
              </w:rPr>
              <m:t>-2n-1</m:t>
            </m:r>
            <m:ctrlPr>
              <w:rPr>
                <w:rFonts w:ascii="Cambria Math" w:hAnsi="Cambria Math" w:cs="CMR9"/>
                <w:i/>
                <w:kern w:val="0"/>
                <w:sz w:val="18"/>
                <w:szCs w:val="18"/>
              </w:rPr>
            </m:ctrlPr>
          </m:e>
        </m:d>
        <m:r>
          <w:rPr>
            <w:rFonts w:ascii="Cambria Math" w:hAnsi="Cambria Math" w:cs="CMR9"/>
            <w:kern w:val="0"/>
            <w:sz w:val="18"/>
            <w:szCs w:val="18"/>
          </w:rPr>
          <m:t>≤100</m:t>
        </m:r>
      </m:oMath>
      <w:r>
        <w:rPr>
          <w:rFonts w:ascii="CMR9" w:hAnsi="CMR9" w:cs="CMR9"/>
          <w:kern w:val="0"/>
          <w:sz w:val="18"/>
          <w:szCs w:val="18"/>
        </w:rPr>
        <w:t>]</w:t>
      </w:r>
      <w:r w:rsidRPr="008D21E3">
        <w:rPr>
          <w:rFonts w:ascii="CMR9" w:hAnsi="CMR9" w:cs="CMR9" w:hint="eastAsia"/>
          <w:kern w:val="0"/>
          <w:sz w:val="18"/>
          <w:szCs w:val="18"/>
        </w:rPr>
        <w:t>，由区间运算规则可知</w:t>
      </w:r>
      <w:r w:rsidRPr="008D21E3">
        <w:rPr>
          <w:rFonts w:ascii="CMR9" w:hAnsi="CMR9" w:cs="CMR9" w:hint="eastAsia"/>
          <w:kern w:val="0"/>
          <w:sz w:val="18"/>
          <w:szCs w:val="18"/>
        </w:rPr>
        <w:t>n</w:t>
      </w:r>
      <w:r w:rsidRPr="008D21E3">
        <w:rPr>
          <w:rFonts w:ascii="CMR9" w:hAnsi="CMR9" w:cs="CMR9" w:hint="eastAsia"/>
          <w:kern w:val="0"/>
          <w:sz w:val="18"/>
          <w:szCs w:val="18"/>
        </w:rPr>
        <w:t>必须满足</w:t>
      </w:r>
      <m:oMath>
        <m:sSup>
          <m:sSupPr>
            <m:ctrlPr>
              <w:rPr>
                <w:rFonts w:ascii="Cambria Math" w:hAnsi="Cambria Math" w:cs="CMR9"/>
                <w:i/>
                <w:kern w:val="0"/>
                <w:sz w:val="18"/>
                <w:szCs w:val="18"/>
              </w:rPr>
            </m:ctrlPr>
          </m:sSupPr>
          <m:e>
            <m:r>
              <w:rPr>
                <w:rFonts w:ascii="Cambria Math" w:hAnsi="Cambria Math" w:cs="CMR9" w:hint="eastAsia"/>
                <w:kern w:val="0"/>
                <w:sz w:val="18"/>
                <w:szCs w:val="18"/>
              </w:rPr>
              <m:t>2</m:t>
            </m:r>
          </m:e>
          <m:sup>
            <m:r>
              <w:rPr>
                <w:rFonts w:ascii="Cambria Math" w:hAnsi="Cambria Math" w:cs="CMR9"/>
                <w:kern w:val="0"/>
                <w:sz w:val="18"/>
                <w:szCs w:val="18"/>
              </w:rPr>
              <m:t>n</m:t>
            </m:r>
          </m:sup>
        </m:sSup>
        <m:r>
          <w:rPr>
            <w:rFonts w:ascii="Cambria Math" w:hAnsi="Cambria Math" w:cs="CMR9"/>
            <w:kern w:val="0"/>
            <w:sz w:val="18"/>
            <w:szCs w:val="18"/>
          </w:rPr>
          <m:t>-2n-1≤100</m:t>
        </m:r>
      </m:oMath>
      <w:r w:rsidRPr="008D21E3">
        <w:rPr>
          <w:rFonts w:ascii="CMR9" w:hAnsi="CMR9" w:cs="CMR9" w:hint="eastAsia"/>
          <w:kern w:val="0"/>
          <w:sz w:val="18"/>
          <w:szCs w:val="18"/>
        </w:rPr>
        <w:t>通过求解该不等式可知</w:t>
      </w:r>
      <w:r w:rsidRPr="008D21E3">
        <w:rPr>
          <w:rFonts w:ascii="CMR9" w:hAnsi="CMR9" w:cs="CMR9" w:hint="eastAsia"/>
          <w:kern w:val="0"/>
          <w:sz w:val="18"/>
          <w:szCs w:val="18"/>
        </w:rPr>
        <w:t>n</w:t>
      </w:r>
      <w:r w:rsidRPr="008D21E3">
        <w:rPr>
          <w:rFonts w:ascii="CMR9" w:hAnsi="CMR9" w:cs="CMR9" w:hint="eastAsia"/>
          <w:kern w:val="0"/>
          <w:sz w:val="18"/>
          <w:szCs w:val="18"/>
        </w:rPr>
        <w:t>≤</w:t>
      </w:r>
      <w:r w:rsidRPr="008D21E3">
        <w:rPr>
          <w:rFonts w:ascii="CMR9" w:hAnsi="CMR9" w:cs="CMR9" w:hint="eastAsia"/>
          <w:kern w:val="0"/>
          <w:sz w:val="18"/>
          <w:szCs w:val="18"/>
        </w:rPr>
        <w:t>6</w:t>
      </w:r>
      <w:r w:rsidRPr="008D21E3">
        <w:rPr>
          <w:rFonts w:ascii="CMR9" w:hAnsi="CMR9" w:cs="CMR9" w:hint="eastAsia"/>
          <w:kern w:val="0"/>
          <w:sz w:val="18"/>
          <w:szCs w:val="18"/>
        </w:rPr>
        <w:t>。从而可以得到循环头</w:t>
      </w:r>
      <w:r w:rsidRPr="008D21E3">
        <w:rPr>
          <w:rFonts w:ascii="CMR9" w:hAnsi="CMR9" w:cs="CMR9" w:hint="eastAsia"/>
          <w:kern w:val="0"/>
          <w:sz w:val="18"/>
          <w:szCs w:val="18"/>
        </w:rPr>
        <w:t>x</w:t>
      </w:r>
      <w:r w:rsidRPr="008D21E3">
        <w:rPr>
          <w:rFonts w:ascii="CMR9" w:hAnsi="CMR9" w:cs="CMR9" w:hint="eastAsia"/>
          <w:kern w:val="0"/>
          <w:sz w:val="18"/>
          <w:szCs w:val="18"/>
        </w:rPr>
        <w:t>和</w:t>
      </w:r>
      <w:r w:rsidRPr="008D21E3">
        <w:rPr>
          <w:rFonts w:ascii="CMR9" w:hAnsi="CMR9" w:cs="CMR9" w:hint="eastAsia"/>
          <w:kern w:val="0"/>
          <w:sz w:val="18"/>
          <w:szCs w:val="18"/>
        </w:rPr>
        <w:t>y</w:t>
      </w:r>
      <w:r w:rsidRPr="008D21E3">
        <w:rPr>
          <w:rFonts w:ascii="CMR9" w:hAnsi="CMR9" w:cs="CMR9" w:hint="eastAsia"/>
          <w:kern w:val="0"/>
          <w:sz w:val="18"/>
          <w:szCs w:val="18"/>
        </w:rPr>
        <w:t>的</w:t>
      </w:r>
      <w:proofErr w:type="gramStart"/>
      <w:r w:rsidRPr="008D21E3">
        <w:rPr>
          <w:rFonts w:ascii="CMR9" w:hAnsi="CMR9" w:cs="CMR9" w:hint="eastAsia"/>
          <w:kern w:val="0"/>
          <w:sz w:val="18"/>
          <w:szCs w:val="18"/>
        </w:rPr>
        <w:t>有穷值范围</w:t>
      </w:r>
      <w:proofErr w:type="gramEnd"/>
      <w:r w:rsidRPr="008D21E3">
        <w:rPr>
          <w:rFonts w:ascii="CMR9" w:hAnsi="CMR9" w:cs="CMR9" w:hint="eastAsia"/>
          <w:kern w:val="0"/>
          <w:sz w:val="18"/>
          <w:szCs w:val="18"/>
        </w:rPr>
        <w:t>分别是</w:t>
      </w:r>
      <w:r w:rsidRPr="008D21E3">
        <w:rPr>
          <w:rFonts w:ascii="CMR9" w:hAnsi="CMR9" w:cs="CMR9" w:hint="eastAsia"/>
          <w:kern w:val="0"/>
          <w:sz w:val="18"/>
          <w:szCs w:val="18"/>
        </w:rPr>
        <w:t>x=[0,12],y=[0,728]</w:t>
      </w:r>
      <w:r w:rsidRPr="008D21E3">
        <w:rPr>
          <w:rFonts w:ascii="CMR9" w:hAnsi="CMR9" w:cs="CMR9" w:hint="eastAsia"/>
          <w:kern w:val="0"/>
          <w:sz w:val="18"/>
          <w:szCs w:val="18"/>
        </w:rPr>
        <w:t>。</w:t>
      </w:r>
    </w:p>
    <w:p w14:paraId="4E1FD3F1" w14:textId="77777777" w:rsidR="00FE4ADE" w:rsidRPr="00C91349" w:rsidRDefault="00FE4ADE" w:rsidP="00FE4ADE">
      <w:pPr>
        <w:pStyle w:val="a5"/>
        <w:numPr>
          <w:ilvl w:val="1"/>
          <w:numId w:val="1"/>
        </w:numPr>
        <w:ind w:firstLineChars="0"/>
        <w:rPr>
          <w:rFonts w:ascii="CMR9" w:hAnsi="CMR9" w:cs="CMR9"/>
          <w:kern w:val="0"/>
          <w:szCs w:val="18"/>
        </w:rPr>
      </w:pPr>
      <w:r w:rsidRPr="00C91349">
        <w:rPr>
          <w:rFonts w:ascii="CMR9" w:hAnsi="CMR9" w:cs="CMR9" w:hint="eastAsia"/>
          <w:kern w:val="0"/>
          <w:szCs w:val="18"/>
        </w:rPr>
        <w:t>基于通项公式求解和多面体</w:t>
      </w:r>
      <w:r w:rsidRPr="00C91349">
        <w:rPr>
          <w:rFonts w:ascii="CMR9" w:hAnsi="CMR9" w:cs="CMR9" w:hint="eastAsia"/>
          <w:kern w:val="0"/>
          <w:szCs w:val="18"/>
        </w:rPr>
        <w:t>+Kleene</w:t>
      </w:r>
      <w:r w:rsidRPr="00C91349">
        <w:rPr>
          <w:rFonts w:ascii="CMR9" w:hAnsi="CMR9" w:cs="CMR9" w:hint="eastAsia"/>
          <w:kern w:val="0"/>
          <w:szCs w:val="18"/>
        </w:rPr>
        <w:t>迭代方式的结合</w:t>
      </w:r>
    </w:p>
    <w:p w14:paraId="3612ACED" w14:textId="77777777" w:rsidR="00FE4ADE" w:rsidRDefault="00FE4ADE" w:rsidP="00FE4ADE">
      <w:pPr>
        <w:ind w:leftChars="202" w:left="424" w:firstLineChars="163" w:firstLine="293"/>
        <w:rPr>
          <w:rFonts w:ascii="CMR9" w:hAnsi="CMR9" w:cs="CMR9"/>
          <w:kern w:val="0"/>
          <w:sz w:val="18"/>
          <w:szCs w:val="18"/>
        </w:rPr>
      </w:pPr>
      <w:r>
        <w:rPr>
          <w:rFonts w:ascii="CMR9" w:hAnsi="CMR9" w:cs="CMR9" w:hint="eastAsia"/>
          <w:kern w:val="0"/>
          <w:sz w:val="18"/>
          <w:szCs w:val="18"/>
        </w:rPr>
        <w:t>基于通项公式的方法只能获得变量的区间值范围，但得不到变量之间的约束关系，为此本文可以基于通项公式法获得的值范围，进一步对迁移函数进行</w:t>
      </w:r>
      <w:r>
        <w:rPr>
          <w:rFonts w:ascii="CMR9" w:hAnsi="CMR9" w:cs="CMR9" w:hint="eastAsia"/>
          <w:kern w:val="0"/>
          <w:sz w:val="18"/>
          <w:szCs w:val="18"/>
        </w:rPr>
        <w:t>Relaxing</w:t>
      </w:r>
      <w:r>
        <w:rPr>
          <w:rFonts w:ascii="CMR9" w:hAnsi="CMR9" w:cs="CMR9" w:hint="eastAsia"/>
          <w:kern w:val="0"/>
          <w:sz w:val="18"/>
          <w:szCs w:val="18"/>
        </w:rPr>
        <w:t>，最后再基于多面体</w:t>
      </w:r>
      <w:r>
        <w:rPr>
          <w:rFonts w:ascii="CMR9" w:hAnsi="CMR9" w:cs="CMR9" w:hint="eastAsia"/>
          <w:kern w:val="0"/>
          <w:sz w:val="18"/>
          <w:szCs w:val="18"/>
        </w:rPr>
        <w:t>+Kleene</w:t>
      </w:r>
      <w:r>
        <w:rPr>
          <w:rFonts w:ascii="CMR9" w:hAnsi="CMR9" w:cs="CMR9" w:hint="eastAsia"/>
          <w:kern w:val="0"/>
          <w:sz w:val="18"/>
          <w:szCs w:val="18"/>
        </w:rPr>
        <w:t>迭代的方式获得多面体不变式，并将多面体不变式与区间范围做</w:t>
      </w:r>
      <w:r>
        <w:rPr>
          <w:rFonts w:ascii="CMR9" w:hAnsi="CMR9" w:cs="CMR9" w:hint="eastAsia"/>
          <w:kern w:val="0"/>
          <w:sz w:val="18"/>
          <w:szCs w:val="18"/>
        </w:rPr>
        <w:t>Meet</w:t>
      </w:r>
      <w:r>
        <w:rPr>
          <w:rFonts w:ascii="CMR9" w:hAnsi="CMR9" w:cs="CMR9" w:hint="eastAsia"/>
          <w:kern w:val="0"/>
          <w:sz w:val="18"/>
          <w:szCs w:val="18"/>
        </w:rPr>
        <w:t>，从而得到更加精确的不变式。</w:t>
      </w:r>
    </w:p>
    <w:p w14:paraId="0580DAEA" w14:textId="77777777" w:rsidR="00FE4ADE" w:rsidRDefault="00FE4ADE" w:rsidP="00FE4ADE">
      <w:pPr>
        <w:ind w:leftChars="202" w:left="424"/>
        <w:rPr>
          <w:rFonts w:ascii="CMR9" w:hAnsi="CMR9" w:cs="CMR9"/>
          <w:kern w:val="0"/>
          <w:sz w:val="18"/>
          <w:szCs w:val="18"/>
        </w:rPr>
      </w:pPr>
      <w:r>
        <w:rPr>
          <w:rFonts w:ascii="CMR9" w:hAnsi="CMR9" w:cs="CMR9" w:hint="eastAsia"/>
          <w:kern w:val="0"/>
          <w:sz w:val="18"/>
          <w:szCs w:val="18"/>
        </w:rPr>
        <w:t xml:space="preserve">    </w:t>
      </w:r>
      <w:r>
        <w:rPr>
          <w:rFonts w:ascii="CMR9" w:hAnsi="CMR9" w:cs="CMR9" w:hint="eastAsia"/>
          <w:kern w:val="0"/>
          <w:sz w:val="18"/>
          <w:szCs w:val="18"/>
        </w:rPr>
        <w:t>例如</w:t>
      </w:r>
      <w:r>
        <w:rPr>
          <w:rFonts w:ascii="CMR9" w:hAnsi="CMR9" w:cs="CMR9" w:hint="eastAsia"/>
          <w:kern w:val="0"/>
          <w:sz w:val="18"/>
          <w:szCs w:val="18"/>
        </w:rPr>
        <w:t>Figure</w:t>
      </w:r>
      <w:r>
        <w:rPr>
          <w:rFonts w:ascii="CMR9" w:hAnsi="CMR9" w:cs="CMR9"/>
          <w:kern w:val="0"/>
          <w:sz w:val="18"/>
          <w:szCs w:val="18"/>
        </w:rPr>
        <w:t xml:space="preserve"> </w:t>
      </w:r>
      <w:r>
        <w:rPr>
          <w:rFonts w:ascii="CMR9" w:hAnsi="CMR9" w:cs="CMR9" w:hint="eastAsia"/>
          <w:kern w:val="0"/>
          <w:sz w:val="18"/>
          <w:szCs w:val="18"/>
        </w:rPr>
        <w:t>11</w:t>
      </w:r>
      <w:r>
        <w:rPr>
          <w:rFonts w:ascii="CMR9" w:hAnsi="CMR9" w:cs="CMR9" w:hint="eastAsia"/>
          <w:kern w:val="0"/>
          <w:sz w:val="18"/>
          <w:szCs w:val="18"/>
        </w:rPr>
        <w:t>中的例子，在已经得到</w:t>
      </w:r>
      <w:r>
        <w:rPr>
          <w:rFonts w:ascii="CMR9" w:hAnsi="CMR9" w:cs="CMR9" w:hint="eastAsia"/>
          <w:kern w:val="0"/>
          <w:sz w:val="18"/>
          <w:szCs w:val="18"/>
        </w:rPr>
        <w:t>x=[</w:t>
      </w:r>
      <w:r>
        <w:rPr>
          <w:rFonts w:ascii="CMR9" w:hAnsi="CMR9" w:cs="CMR9"/>
          <w:kern w:val="0"/>
          <w:sz w:val="18"/>
          <w:szCs w:val="18"/>
        </w:rPr>
        <w:t>0,12</w:t>
      </w:r>
      <w:r>
        <w:rPr>
          <w:rFonts w:ascii="CMR9" w:hAnsi="CMR9" w:cs="CMR9" w:hint="eastAsia"/>
          <w:kern w:val="0"/>
          <w:sz w:val="18"/>
          <w:szCs w:val="18"/>
        </w:rPr>
        <w:t>]</w:t>
      </w:r>
      <w:r>
        <w:rPr>
          <w:rFonts w:ascii="CMR9" w:hAnsi="CMR9" w:cs="CMR9"/>
          <w:kern w:val="0"/>
          <w:sz w:val="18"/>
          <w:szCs w:val="18"/>
        </w:rPr>
        <w:t>,y=[0,728]</w:t>
      </w:r>
      <w:r>
        <w:rPr>
          <w:rFonts w:ascii="CMR9" w:hAnsi="CMR9" w:cs="CMR9" w:hint="eastAsia"/>
          <w:kern w:val="0"/>
          <w:sz w:val="18"/>
          <w:szCs w:val="18"/>
        </w:rPr>
        <w:t>的基础上，基于多面体模板的</w:t>
      </w:r>
      <w:r>
        <w:rPr>
          <w:rFonts w:ascii="CMR9" w:hAnsi="CMR9" w:cs="CMR9" w:hint="eastAsia"/>
          <w:kern w:val="0"/>
          <w:sz w:val="18"/>
          <w:szCs w:val="18"/>
        </w:rPr>
        <w:t>Relaxing</w:t>
      </w:r>
      <w:r>
        <w:rPr>
          <w:rFonts w:ascii="CMR9" w:hAnsi="CMR9" w:cs="CMR9" w:hint="eastAsia"/>
          <w:kern w:val="0"/>
          <w:sz w:val="18"/>
          <w:szCs w:val="18"/>
        </w:rPr>
        <w:t>策略，进一步将</w:t>
      </w:r>
      <w:r>
        <w:rPr>
          <w:rFonts w:ascii="CMR9" w:hAnsi="CMR9" w:cs="CMR9" w:hint="eastAsia"/>
          <w:kern w:val="0"/>
          <w:sz w:val="18"/>
          <w:szCs w:val="18"/>
        </w:rPr>
        <w:t>y</w:t>
      </w:r>
      <w:r>
        <w:rPr>
          <w:rFonts w:ascii="CMR9" w:hAnsi="CMR9" w:cs="CMR9"/>
          <w:kern w:val="0"/>
          <w:sz w:val="18"/>
          <w:szCs w:val="18"/>
        </w:rPr>
        <w:t>=[2,3]y+[1,2]</w:t>
      </w:r>
      <w:r>
        <w:rPr>
          <w:rFonts w:ascii="CMR9" w:hAnsi="CMR9" w:cs="CMR9" w:hint="eastAsia"/>
          <w:kern w:val="0"/>
          <w:sz w:val="18"/>
          <w:szCs w:val="18"/>
        </w:rPr>
        <w:t>；</w:t>
      </w:r>
      <w:r>
        <w:rPr>
          <w:rFonts w:ascii="CMR9" w:hAnsi="CMR9" w:cs="CMR9" w:hint="eastAsia"/>
          <w:kern w:val="0"/>
          <w:sz w:val="18"/>
          <w:szCs w:val="18"/>
        </w:rPr>
        <w:t>Relaxing</w:t>
      </w:r>
      <w:r>
        <w:rPr>
          <w:rFonts w:ascii="CMR9" w:hAnsi="CMR9" w:cs="CMR9" w:hint="eastAsia"/>
          <w:kern w:val="0"/>
          <w:sz w:val="18"/>
          <w:szCs w:val="18"/>
        </w:rPr>
        <w:t>成</w:t>
      </w:r>
      <w:r>
        <w:rPr>
          <w:rFonts w:ascii="CMR9" w:hAnsi="CMR9" w:cs="CMR9" w:hint="eastAsia"/>
          <w:kern w:val="0"/>
          <w:sz w:val="18"/>
          <w:szCs w:val="18"/>
        </w:rPr>
        <w:t>y=y+[</w:t>
      </w:r>
      <w:r>
        <w:rPr>
          <w:rFonts w:ascii="CMR9" w:hAnsi="CMR9" w:cs="CMR9"/>
          <w:kern w:val="0"/>
          <w:sz w:val="18"/>
          <w:szCs w:val="18"/>
        </w:rPr>
        <w:t>1,2</w:t>
      </w:r>
      <w:r>
        <w:rPr>
          <w:rFonts w:ascii="CMR9" w:hAnsi="CMR9" w:cs="CMR9" w:hint="eastAsia"/>
          <w:kern w:val="0"/>
          <w:sz w:val="18"/>
          <w:szCs w:val="18"/>
        </w:rPr>
        <w:t>]</w:t>
      </w:r>
      <w:r>
        <w:rPr>
          <w:rFonts w:ascii="CMR9" w:hAnsi="CMR9" w:cs="CMR9"/>
          <w:kern w:val="0"/>
          <w:sz w:val="18"/>
          <w:szCs w:val="18"/>
        </w:rPr>
        <w:t>y+[1,2]=y+[1,1458];</w:t>
      </w:r>
      <w:r>
        <w:rPr>
          <w:rFonts w:ascii="CMR9" w:hAnsi="CMR9" w:cs="CMR9" w:hint="eastAsia"/>
          <w:kern w:val="0"/>
          <w:sz w:val="18"/>
          <w:szCs w:val="18"/>
        </w:rPr>
        <w:t>再基于多面体</w:t>
      </w:r>
      <w:r>
        <w:rPr>
          <w:rFonts w:ascii="CMR9" w:hAnsi="CMR9" w:cs="CMR9" w:hint="eastAsia"/>
          <w:kern w:val="0"/>
          <w:sz w:val="18"/>
          <w:szCs w:val="18"/>
        </w:rPr>
        <w:t>+Kleene</w:t>
      </w:r>
      <w:r>
        <w:rPr>
          <w:rFonts w:ascii="CMR9" w:hAnsi="CMR9" w:cs="CMR9" w:hint="eastAsia"/>
          <w:kern w:val="0"/>
          <w:sz w:val="18"/>
          <w:szCs w:val="18"/>
        </w:rPr>
        <w:t>的迭代方式，可以得到</w:t>
      </w:r>
      <w:r>
        <w:rPr>
          <w:rFonts w:ascii="CMR9" w:hAnsi="CMR9" w:cs="CMR9" w:hint="eastAsia"/>
          <w:kern w:val="0"/>
          <w:sz w:val="18"/>
          <w:szCs w:val="18"/>
        </w:rPr>
        <w:t>y</w:t>
      </w:r>
      <w:r>
        <w:rPr>
          <w:rFonts w:ascii="CMR9" w:hAnsi="CMR9" w:cs="CMR9" w:hint="eastAsia"/>
          <w:kern w:val="0"/>
          <w:sz w:val="18"/>
          <w:szCs w:val="18"/>
        </w:rPr>
        <w:t>和</w:t>
      </w:r>
      <w:r>
        <w:rPr>
          <w:rFonts w:ascii="CMR9" w:hAnsi="CMR9" w:cs="CMR9" w:hint="eastAsia"/>
          <w:kern w:val="0"/>
          <w:sz w:val="18"/>
          <w:szCs w:val="18"/>
        </w:rPr>
        <w:t>x</w:t>
      </w:r>
      <w:r>
        <w:rPr>
          <w:rFonts w:ascii="CMR9" w:hAnsi="CMR9" w:cs="CMR9" w:hint="eastAsia"/>
          <w:kern w:val="0"/>
          <w:sz w:val="18"/>
          <w:szCs w:val="18"/>
        </w:rPr>
        <w:t>的线性关系</w:t>
      </w:r>
      <w:r>
        <w:rPr>
          <w:rFonts w:ascii="CMR9" w:hAnsi="CMR9" w:cs="CMR9" w:hint="eastAsia"/>
          <w:kern w:val="0"/>
          <w:sz w:val="18"/>
          <w:szCs w:val="18"/>
        </w:rPr>
        <w:t>2y&gt;=x</w:t>
      </w:r>
      <w:r>
        <w:rPr>
          <w:rFonts w:ascii="CMR9" w:hAnsi="CMR9" w:cs="CMR9"/>
          <w:kern w:val="0"/>
          <w:sz w:val="18"/>
          <w:szCs w:val="18"/>
        </w:rPr>
        <w:t>,y&lt;=729x</w:t>
      </w:r>
      <w:r>
        <w:rPr>
          <w:rFonts w:ascii="CMR9" w:hAnsi="CMR9" w:cs="CMR9" w:hint="eastAsia"/>
          <w:kern w:val="0"/>
          <w:sz w:val="18"/>
          <w:szCs w:val="18"/>
        </w:rPr>
        <w:t>，再与区间结果做</w:t>
      </w:r>
      <w:r>
        <w:rPr>
          <w:rFonts w:ascii="CMR9" w:hAnsi="CMR9" w:cs="CMR9" w:hint="eastAsia"/>
          <w:kern w:val="0"/>
          <w:sz w:val="18"/>
          <w:szCs w:val="18"/>
        </w:rPr>
        <w:t>Meet</w:t>
      </w:r>
      <w:r>
        <w:rPr>
          <w:rFonts w:ascii="CMR9" w:hAnsi="CMR9" w:cs="CMR9" w:hint="eastAsia"/>
          <w:kern w:val="0"/>
          <w:sz w:val="18"/>
          <w:szCs w:val="18"/>
        </w:rPr>
        <w:t>可以得到最终不变式：</w:t>
      </w:r>
    </w:p>
    <w:p w14:paraId="3B5AFC2E" w14:textId="77777777" w:rsidR="00FE4ADE" w:rsidRDefault="00FE4ADE" w:rsidP="00FE4ADE">
      <w:pPr>
        <w:ind w:firstLineChars="1000" w:firstLine="1800"/>
        <w:rPr>
          <w:rFonts w:ascii="CMR9" w:hAnsi="CMR9" w:cs="CMR9"/>
          <w:kern w:val="0"/>
          <w:sz w:val="18"/>
          <w:szCs w:val="18"/>
        </w:rPr>
      </w:pPr>
      <w:r>
        <w:rPr>
          <w:rFonts w:ascii="CMR9" w:hAnsi="CMR9" w:cs="CMR9" w:hint="eastAsia"/>
          <w:kern w:val="0"/>
          <w:sz w:val="18"/>
          <w:szCs w:val="18"/>
        </w:rPr>
        <w:t xml:space="preserve"> </w:t>
      </w:r>
      <w:r>
        <w:rPr>
          <w:rFonts w:ascii="CMR9" w:hAnsi="CMR9" w:cs="CMR9"/>
          <w:kern w:val="0"/>
          <w:sz w:val="18"/>
          <w:szCs w:val="18"/>
        </w:rPr>
        <w:t xml:space="preserve">      </w:t>
      </w:r>
      <w:r>
        <w:rPr>
          <w:rFonts w:ascii="CMR9" w:hAnsi="CMR9" w:cs="CMR9" w:hint="eastAsia"/>
          <w:kern w:val="0"/>
          <w:sz w:val="18"/>
          <w:szCs w:val="18"/>
        </w:rPr>
        <w:t>2y&gt;=x</w:t>
      </w:r>
      <w:r>
        <w:rPr>
          <w:rFonts w:ascii="CMR9" w:hAnsi="CMR9" w:cs="CMR9"/>
          <w:kern w:val="0"/>
          <w:sz w:val="18"/>
          <w:szCs w:val="18"/>
        </w:rPr>
        <w:t>,y&lt;=729x</w:t>
      </w:r>
      <w:r>
        <w:rPr>
          <w:rFonts w:ascii="CMR9" w:hAnsi="CMR9" w:cs="CMR9" w:hint="eastAsia"/>
          <w:kern w:val="0"/>
          <w:sz w:val="18"/>
          <w:szCs w:val="18"/>
        </w:rPr>
        <w:t>，</w:t>
      </w:r>
      <w:r>
        <w:rPr>
          <w:rFonts w:ascii="CMR9" w:hAnsi="CMR9" w:cs="CMR9" w:hint="eastAsia"/>
          <w:kern w:val="0"/>
          <w:sz w:val="18"/>
          <w:szCs w:val="18"/>
        </w:rPr>
        <w:t>x&gt;=0,x&lt;=12,y&lt;=728</w:t>
      </w:r>
    </w:p>
    <w:p w14:paraId="50283395" w14:textId="77777777" w:rsidR="002416BE" w:rsidRPr="00C57011" w:rsidRDefault="002416BE" w:rsidP="002416BE">
      <w:pPr>
        <w:pStyle w:val="a5"/>
        <w:numPr>
          <w:ilvl w:val="0"/>
          <w:numId w:val="1"/>
        </w:numPr>
        <w:ind w:firstLineChars="0"/>
        <w:rPr>
          <w:rFonts w:ascii="CMR9" w:hAnsi="CMR9" w:cs="CMR9"/>
          <w:b/>
          <w:kern w:val="0"/>
          <w:szCs w:val="18"/>
        </w:rPr>
      </w:pPr>
      <w:r w:rsidRPr="00C57011">
        <w:rPr>
          <w:rFonts w:ascii="CMR9" w:hAnsi="CMR9" w:cs="CMR9"/>
          <w:b/>
          <w:kern w:val="0"/>
          <w:szCs w:val="18"/>
        </w:rPr>
        <w:t>Discussion</w:t>
      </w:r>
    </w:p>
    <w:p w14:paraId="2BF15909" w14:textId="77777777" w:rsidR="002E164B" w:rsidRDefault="002E164B" w:rsidP="002E164B">
      <w:pPr>
        <w:pStyle w:val="a5"/>
        <w:ind w:left="450" w:firstLine="360"/>
        <w:rPr>
          <w:rFonts w:ascii="CMR9" w:hAnsi="CMR9" w:cs="CMR9"/>
          <w:iCs/>
          <w:kern w:val="0"/>
          <w:sz w:val="18"/>
          <w:szCs w:val="18"/>
        </w:rPr>
      </w:pPr>
      <w:r>
        <w:rPr>
          <w:rFonts w:ascii="CMR9" w:hAnsi="CMR9" w:cs="CMR9" w:hint="eastAsia"/>
          <w:kern w:val="0"/>
          <w:sz w:val="18"/>
          <w:szCs w:val="18"/>
        </w:rPr>
        <w:t>给定循环的初始状态</w:t>
      </w:r>
      <m:oMath>
        <m:sSub>
          <m:sSubPr>
            <m:ctrlPr>
              <w:rPr>
                <w:rFonts w:ascii="Cambria Math" w:hAnsi="Cambria Math" w:cs="CMR9"/>
                <w:i/>
                <w:iCs/>
                <w:kern w:val="0"/>
                <w:sz w:val="18"/>
                <w:szCs w:val="18"/>
              </w:rPr>
            </m:ctrlPr>
          </m:sSubPr>
          <m:e>
            <m:r>
              <m:rPr>
                <m:sty m:val="p"/>
              </m:rPr>
              <w:rPr>
                <w:rFonts w:ascii="Cambria Math" w:hAnsi="Cambria Math" w:cs="CMR9"/>
                <w:kern w:val="0"/>
                <w:sz w:val="18"/>
                <w:szCs w:val="18"/>
              </w:rPr>
              <m:t>X</m:t>
            </m:r>
          </m:e>
          <m:sub>
            <m:r>
              <w:rPr>
                <w:rFonts w:ascii="Cambria Math" w:hAnsi="Cambria Math" w:cs="CMR9"/>
                <w:kern w:val="0"/>
                <w:sz w:val="18"/>
                <w:szCs w:val="18"/>
              </w:rPr>
              <m:t>0</m:t>
            </m:r>
          </m:sub>
        </m:sSub>
      </m:oMath>
      <w:r>
        <w:rPr>
          <w:rFonts w:ascii="CMR9" w:hAnsi="CMR9" w:cs="CMR9" w:hint="eastAsia"/>
          <w:iCs/>
          <w:kern w:val="0"/>
          <w:sz w:val="18"/>
          <w:szCs w:val="18"/>
        </w:rPr>
        <w:t>，根据循环体建立的精确迁移函数</w:t>
      </w:r>
      <m:oMath>
        <m:r>
          <m:rPr>
            <m:sty m:val="p"/>
          </m:rPr>
          <w:rPr>
            <w:rFonts w:ascii="Cambria Math" w:hAnsi="Cambria Math" w:cs="CMR9"/>
            <w:kern w:val="0"/>
            <w:sz w:val="18"/>
            <w:szCs w:val="18"/>
          </w:rPr>
          <m:t>τ</m:t>
        </m:r>
      </m:oMath>
      <w:r>
        <w:rPr>
          <w:rFonts w:ascii="CMR9" w:hAnsi="CMR9" w:cs="CMR9" w:hint="eastAsia"/>
          <w:iCs/>
          <w:kern w:val="0"/>
          <w:sz w:val="18"/>
          <w:szCs w:val="18"/>
        </w:rPr>
        <w:t>，则在具体语义下，基于</w:t>
      </w:r>
      <w:r>
        <w:rPr>
          <w:rFonts w:ascii="CMR9" w:hAnsi="CMR9" w:cs="CMR9" w:hint="eastAsia"/>
          <w:iCs/>
          <w:kern w:val="0"/>
          <w:sz w:val="18"/>
          <w:szCs w:val="18"/>
        </w:rPr>
        <w:t>Kleene</w:t>
      </w:r>
      <w:r>
        <w:rPr>
          <w:rFonts w:ascii="CMR9" w:hAnsi="CMR9" w:cs="CMR9" w:hint="eastAsia"/>
          <w:iCs/>
          <w:kern w:val="0"/>
          <w:sz w:val="18"/>
          <w:szCs w:val="18"/>
        </w:rPr>
        <w:t>不动点迭代定理</w:t>
      </w:r>
      <w:r w:rsidRPr="002768B9">
        <w:rPr>
          <w:rFonts w:ascii="CMR9" w:hAnsi="CMR9" w:cs="CMR9" w:hint="eastAsia"/>
          <w:iCs/>
          <w:kern w:val="0"/>
          <w:sz w:val="18"/>
          <w:szCs w:val="18"/>
          <w:vertAlign w:val="superscript"/>
        </w:rPr>
        <w:t>[</w:t>
      </w:r>
      <w:r w:rsidRPr="002768B9">
        <w:rPr>
          <w:rFonts w:ascii="CMR9" w:hAnsi="CMR9" w:cs="CMR9"/>
          <w:iCs/>
          <w:kern w:val="0"/>
          <w:sz w:val="18"/>
          <w:szCs w:val="18"/>
          <w:vertAlign w:val="superscript"/>
        </w:rPr>
        <w:t>10</w:t>
      </w:r>
      <w:r w:rsidRPr="002768B9">
        <w:rPr>
          <w:rFonts w:ascii="CMR9" w:hAnsi="CMR9" w:cs="CMR9" w:hint="eastAsia"/>
          <w:iCs/>
          <w:kern w:val="0"/>
          <w:sz w:val="18"/>
          <w:szCs w:val="18"/>
          <w:vertAlign w:val="superscript"/>
        </w:rPr>
        <w:t>]</w:t>
      </w:r>
      <w:r>
        <w:rPr>
          <w:rFonts w:ascii="CMR9" w:hAnsi="CMR9" w:cs="CMR9" w:hint="eastAsia"/>
          <w:iCs/>
          <w:kern w:val="0"/>
          <w:sz w:val="18"/>
          <w:szCs w:val="18"/>
        </w:rPr>
        <w:t>可知，循环体迭代的最小不动点满足：</w:t>
      </w:r>
    </w:p>
    <w:p w14:paraId="64F17959" w14:textId="77777777" w:rsidR="002E164B" w:rsidRDefault="002E164B" w:rsidP="002E164B">
      <w:pPr>
        <w:pStyle w:val="a5"/>
        <w:ind w:left="450" w:firstLineChars="600" w:firstLine="1080"/>
        <w:rPr>
          <w:rFonts w:ascii="CMR9" w:hAnsi="CMR9" w:cs="CMR9"/>
          <w:iCs/>
          <w:sz w:val="18"/>
          <w:szCs w:val="18"/>
        </w:rPr>
      </w:pPr>
      <w:r>
        <w:rPr>
          <w:rFonts w:ascii="CMR9" w:hAnsi="CMR9" w:cs="CMR9" w:hint="eastAsia"/>
          <w:iCs/>
          <w:kern w:val="0"/>
          <w:sz w:val="18"/>
          <w:szCs w:val="18"/>
        </w:rPr>
        <w:t xml:space="preserve"> </w:t>
      </w:r>
      <m:oMath>
        <m:r>
          <w:rPr>
            <w:rFonts w:ascii="Cambria Math" w:hAnsi="Cambria Math" w:cs="CMR9"/>
            <w:sz w:val="18"/>
            <w:szCs w:val="18"/>
          </w:rPr>
          <m:t>lfp F </m:t>
        </m:r>
        <m:r>
          <w:rPr>
            <w:rFonts w:ascii="Cambria Math" w:hAnsi="Cambria Math" w:cs="CMR9" w:hint="eastAsia"/>
            <w:sz w:val="18"/>
            <w:szCs w:val="18"/>
          </w:rPr>
          <m:t>=</m:t>
        </m:r>
        <m:r>
          <w:rPr>
            <w:rFonts w:ascii="Cambria Math" w:hAnsi="Cambria Math" w:cs="CMR9"/>
            <w:sz w:val="18"/>
            <w:szCs w:val="18"/>
          </w:rPr>
          <m:t xml:space="preserve"> </m:t>
        </m:r>
        <m:sSup>
          <m:sSupPr>
            <m:ctrlPr>
              <w:rPr>
                <w:rFonts w:ascii="Cambria Math" w:hAnsi="Cambria Math" w:cs="MS Mincho"/>
                <w:i/>
                <w:iCs/>
                <w:sz w:val="18"/>
                <w:szCs w:val="18"/>
              </w:rPr>
            </m:ctrlPr>
          </m:sSupPr>
          <m:e>
            <m:r>
              <w:rPr>
                <w:rFonts w:ascii="Cambria Math" w:hAnsi="Cambria Math" w:cs="CMR9"/>
                <w:sz w:val="18"/>
                <w:szCs w:val="18"/>
              </w:rPr>
              <m:t>τ</m:t>
            </m:r>
          </m:e>
          <m:sup>
            <m:r>
              <w:rPr>
                <w:rFonts w:ascii="MS Mincho" w:hAnsi="MS Mincho" w:cs="MS Mincho"/>
                <w:sz w:val="18"/>
                <w:szCs w:val="18"/>
              </w:rPr>
              <m:t>*</m:t>
            </m:r>
          </m:sup>
        </m:sSup>
        <m:r>
          <w:rPr>
            <w:rFonts w:ascii="Cambria Math" w:hAnsi="Cambria Math" w:cs="CMR9"/>
            <w:sz w:val="18"/>
            <w:szCs w:val="18"/>
          </w:rPr>
          <m:t> </m:t>
        </m:r>
        <m:d>
          <m:dPr>
            <m:ctrlPr>
              <w:rPr>
                <w:rFonts w:ascii="Cambria Math" w:hAnsi="Cambria Math" w:cs="CMR9"/>
                <w:iCs/>
                <w:sz w:val="18"/>
                <w:szCs w:val="18"/>
              </w:rPr>
            </m:ctrlPr>
          </m:d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d>
        <m:r>
          <w:rPr>
            <w:rFonts w:ascii="Cambria Math" w:hAnsi="Cambria Math" w:cs="CMR9" w:hint="eastAsia"/>
            <w:sz w:val="18"/>
            <w:szCs w:val="18"/>
          </w:rPr>
          <m:t>=</m:t>
        </m:r>
        <m:r>
          <w:rPr>
            <w:rFonts w:ascii="Cambria Math" w:hAnsi="Cambria Math" w:cs="CMR9"/>
            <w:sz w:val="18"/>
            <w:szCs w:val="18"/>
          </w:rPr>
          <m:t xml:space="preserve"> </m:t>
        </m:r>
        <m:nary>
          <m:naryPr>
            <m:chr m:val="⋃"/>
            <m:limLoc m:val="undOvr"/>
            <m:supHide m:val="1"/>
            <m:ctrlPr>
              <w:rPr>
                <w:rFonts w:ascii="Cambria Math" w:hAnsi="Cambria Math" w:cs="CMR9"/>
                <w:i/>
                <w:iCs/>
                <w:sz w:val="18"/>
                <w:szCs w:val="18"/>
              </w:rPr>
            </m:ctrlPr>
          </m:naryPr>
          <m:sub>
            <m:r>
              <w:rPr>
                <w:rFonts w:ascii="Cambria Math" w:hAnsi="Cambria Math" w:cs="CMR9"/>
                <w:sz w:val="18"/>
                <w:szCs w:val="18"/>
              </w:rPr>
              <m:t>n≥0</m:t>
            </m:r>
          </m:sub>
          <m:sup/>
          <m:e>
            <m:sSup>
              <m:sSupPr>
                <m:ctrlPr>
                  <w:rPr>
                    <w:rFonts w:ascii="Cambria Math" w:hAnsi="Cambria Math" w:cs="MS Mincho"/>
                    <w:i/>
                    <w:iCs/>
                    <w:sz w:val="18"/>
                    <w:szCs w:val="18"/>
                  </w:rPr>
                </m:ctrlPr>
              </m:sSupPr>
              <m:e>
                <m:r>
                  <w:rPr>
                    <w:rFonts w:ascii="Cambria Math" w:hAnsi="Cambria Math" w:cs="CMR9"/>
                    <w:sz w:val="18"/>
                    <w:szCs w:val="18"/>
                  </w:rPr>
                  <m:t>τ</m:t>
                </m:r>
              </m:e>
              <m:sup>
                <m:r>
                  <w:rPr>
                    <w:rFonts w:ascii="Cambria Math" w:hAnsi="Cambria Math" w:cs="MS Mincho"/>
                    <w:sz w:val="18"/>
                    <w:szCs w:val="18"/>
                  </w:rPr>
                  <m:t>n</m:t>
                </m:r>
              </m:sup>
            </m:sSup>
            <m:r>
              <w:rPr>
                <w:rFonts w:ascii="Cambria Math" w:hAnsi="Cambria Math" w:cs="CMR9"/>
                <w:sz w:val="18"/>
                <w:szCs w:val="18"/>
              </w:rPr>
              <m:t> </m:t>
            </m:r>
            <m:d>
              <m:dPr>
                <m:ctrlPr>
                  <w:rPr>
                    <w:rFonts w:ascii="Cambria Math" w:hAnsi="Cambria Math" w:cs="CMR9"/>
                    <w:iCs/>
                    <w:sz w:val="18"/>
                    <w:szCs w:val="18"/>
                  </w:rPr>
                </m:ctrlPr>
              </m:d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d>
          </m:e>
        </m:nary>
        <m:r>
          <w:rPr>
            <w:rFonts w:ascii="Cambria Math" w:hAnsi="Cambria Math" w:cs="CMR9"/>
            <w:sz w:val="18"/>
            <w:szCs w:val="18"/>
          </w:rPr>
          <m:t xml:space="preserve"> </m:t>
        </m:r>
      </m:oMath>
      <w:r>
        <w:rPr>
          <w:rFonts w:ascii="CMR9" w:hAnsi="CMR9" w:cs="CMR9" w:hint="eastAsia"/>
          <w:iCs/>
          <w:sz w:val="18"/>
          <w:szCs w:val="18"/>
        </w:rPr>
        <w:t xml:space="preserve"> </w:t>
      </w:r>
      <w:proofErr w:type="gramStart"/>
      <w:r>
        <w:rPr>
          <w:rFonts w:ascii="CMR9" w:hAnsi="CMR9" w:cs="CMR9"/>
          <w:iCs/>
          <w:sz w:val="18"/>
          <w:szCs w:val="18"/>
        </w:rPr>
        <w:t>where</w:t>
      </w:r>
      <w:proofErr w:type="gramEnd"/>
      <w:r>
        <w:rPr>
          <w:rFonts w:ascii="CMR9" w:hAnsi="CMR9" w:cs="CMR9"/>
          <w:iCs/>
          <w:sz w:val="18"/>
          <w:szCs w:val="18"/>
        </w:rPr>
        <w:t xml:space="preserve"> </w:t>
      </w:r>
      <m:oMath>
        <m:r>
          <m:rPr>
            <m:nor/>
          </m:rPr>
          <w:rPr>
            <w:rFonts w:ascii="CMR9" w:hAnsi="CMR9" w:cs="CMR9"/>
            <w:iCs/>
            <w:sz w:val="18"/>
            <w:szCs w:val="18"/>
          </w:rPr>
          <m:t>F(</m:t>
        </m:r>
        <m:r>
          <m:rPr>
            <m:sty m:val="p"/>
          </m:rPr>
          <w:rPr>
            <w:rFonts w:ascii="Cambria Math" w:hAnsi="Cambria Math" w:cs="CMR9"/>
            <w:sz w:val="18"/>
            <w:szCs w:val="18"/>
          </w:rPr>
          <m:t>X</m:t>
        </m:r>
        <m:r>
          <m:rPr>
            <m:nor/>
          </m:rPr>
          <w:rPr>
            <w:rFonts w:ascii="CMR9" w:hAnsi="CMR9" w:cs="CMR9"/>
            <w:iCs/>
            <w:sz w:val="18"/>
            <w:szCs w:val="18"/>
          </w:rPr>
          <m:t>)</m:t>
        </m:r>
        <m:r>
          <m:rPr>
            <m:sty m:val="p"/>
          </m:rPr>
          <w:rPr>
            <w:rFonts w:ascii="Cambria Math" w:hAnsi="Cambria Math" w:cs="CMR9"/>
            <w:sz w:val="18"/>
            <w:szCs w:val="18"/>
          </w:rPr>
          <m:t>=</m:t>
        </m:r>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r>
          <w:rPr>
            <w:rFonts w:ascii="Cambria Math" w:hAnsi="Cambria Math" w:cs="CMR9"/>
            <w:sz w:val="18"/>
            <w:szCs w:val="18"/>
          </w:rPr>
          <m:t>⊔τ </m:t>
        </m:r>
        <m:r>
          <m:rPr>
            <m:sty m:val="p"/>
          </m:rPr>
          <w:rPr>
            <w:rFonts w:ascii="Cambria Math" w:hAnsi="Cambria Math" w:cs="CMR9"/>
            <w:sz w:val="18"/>
            <w:szCs w:val="18"/>
          </w:rPr>
          <m:t>(X)</m:t>
        </m:r>
      </m:oMath>
      <w:r>
        <w:rPr>
          <w:rFonts w:ascii="CMR9" w:hAnsi="CMR9" w:cs="CMR9"/>
          <w:iCs/>
          <w:sz w:val="18"/>
          <w:szCs w:val="18"/>
        </w:rPr>
        <w:t xml:space="preserve">               (1)</w:t>
      </w:r>
    </w:p>
    <w:p w14:paraId="1EC92553" w14:textId="77777777" w:rsidR="002E164B" w:rsidRDefault="002E164B" w:rsidP="00D40DDF">
      <w:pPr>
        <w:pStyle w:val="a5"/>
        <w:ind w:left="450" w:firstLine="360"/>
        <w:rPr>
          <w:rFonts w:ascii="宋体" w:eastAsia="宋体" w:hAnsi="宋体" w:cs="宋体"/>
          <w:kern w:val="0"/>
          <w:sz w:val="18"/>
          <w:szCs w:val="18"/>
        </w:rPr>
      </w:pPr>
      <w:r>
        <w:rPr>
          <w:rFonts w:ascii="CMR9" w:hAnsi="CMR9" w:cs="CMR9" w:hint="eastAsia"/>
          <w:kern w:val="0"/>
          <w:sz w:val="18"/>
          <w:szCs w:val="18"/>
        </w:rPr>
        <w:t>但在实际计算过程中</w:t>
      </w:r>
      <w:r>
        <w:rPr>
          <w:rFonts w:ascii="宋体" w:eastAsia="宋体" w:hAnsi="宋体" w:cs="宋体" w:hint="eastAsia"/>
          <w:kern w:val="0"/>
          <w:sz w:val="18"/>
          <w:szCs w:val="18"/>
        </w:rPr>
        <w:t>，这种在具体语义下的无限迭代策略效率很低，并且需要大量的存储空间来保存中间结果，为此抽象解释通过一个可靠的抽象化算子,将具体语义下的初始状态</w:t>
      </w:r>
      <m:oMath>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oMath>
      <w:r>
        <w:rPr>
          <w:rFonts w:ascii="宋体" w:eastAsia="宋体" w:hAnsi="宋体" w:cs="宋体" w:hint="eastAsia"/>
          <w:kern w:val="0"/>
          <w:sz w:val="18"/>
          <w:szCs w:val="18"/>
        </w:rPr>
        <w:t>和迁移函数</w:t>
      </w:r>
      <m:oMath>
        <m:r>
          <m:rPr>
            <m:sty m:val="p"/>
          </m:rPr>
          <w:rPr>
            <w:rFonts w:ascii="Cambria Math" w:hAnsi="Cambria Math" w:cs="CMR9"/>
            <w:kern w:val="0"/>
            <w:sz w:val="18"/>
            <w:szCs w:val="18"/>
          </w:rPr>
          <m:t>τ</m:t>
        </m:r>
      </m:oMath>
      <w:r>
        <w:rPr>
          <w:rFonts w:ascii="宋体" w:eastAsia="宋体" w:hAnsi="宋体" w:cs="宋体" w:hint="eastAsia"/>
          <w:kern w:val="0"/>
          <w:sz w:val="18"/>
          <w:szCs w:val="18"/>
        </w:rPr>
        <w:t>分别抽象到基于抽象域表示的抽象状态</w:t>
      </w:r>
      <m:oMath>
        <m:sSup>
          <m:sSupPr>
            <m:ctrlPr>
              <w:rPr>
                <w:rFonts w:ascii="Cambria Math" w:hAnsi="Cambria Math" w:cs="CMR9"/>
                <w:i/>
                <w:iCs/>
                <w:sz w:val="18"/>
                <w:szCs w:val="18"/>
              </w:rPr>
            </m:ctrlPr>
          </m:sSup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sup>
            <m:r>
              <w:rPr>
                <w:rFonts w:ascii="Cambria Math" w:hAnsi="Cambria Math" w:cs="CMR9"/>
                <w:sz w:val="18"/>
                <w:szCs w:val="18"/>
              </w:rPr>
              <m:t>#</m:t>
            </m:r>
          </m:sup>
        </m:sSup>
      </m:oMath>
      <w:r>
        <w:rPr>
          <w:rFonts w:ascii="宋体" w:eastAsia="宋体" w:hAnsi="宋体" w:cs="宋体" w:hint="eastAsia"/>
          <w:iCs/>
          <w:sz w:val="18"/>
          <w:szCs w:val="18"/>
        </w:rPr>
        <w:t>和抽象迁移函数</w:t>
      </w:r>
      <m:oMath>
        <m:sSup>
          <m:sSupPr>
            <m:ctrlPr>
              <w:rPr>
                <w:rFonts w:ascii="Cambria Math" w:eastAsia="宋体" w:hAnsi="Cambria Math" w:cs="宋体"/>
                <w:kern w:val="0"/>
                <w:sz w:val="18"/>
                <w:szCs w:val="18"/>
              </w:rPr>
            </m:ctrlPr>
          </m:sSupPr>
          <m:e>
            <m:r>
              <w:rPr>
                <w:rFonts w:ascii="Cambria Math" w:hAnsi="Cambria Math" w:cs="CMR9"/>
                <w:sz w:val="18"/>
                <w:szCs w:val="18"/>
              </w:rPr>
              <m:t>τ</m:t>
            </m:r>
          </m:e>
          <m:sup>
            <m:r>
              <w:rPr>
                <w:rFonts w:ascii="Cambria Math" w:eastAsia="宋体" w:hAnsi="Cambria Math" w:cs="宋体"/>
                <w:kern w:val="0"/>
                <w:sz w:val="18"/>
                <w:szCs w:val="18"/>
              </w:rPr>
              <m:t>#</m:t>
            </m:r>
          </m:sup>
        </m:sSup>
      </m:oMath>
      <w:r>
        <w:rPr>
          <w:rFonts w:ascii="宋体" w:eastAsia="宋体" w:hAnsi="宋体" w:cs="宋体" w:hint="eastAsia"/>
          <w:kern w:val="0"/>
          <w:sz w:val="18"/>
          <w:szCs w:val="18"/>
        </w:rPr>
        <w:t>，从而得到经典抽象解释理论下的可靠不动点迭代过程：</w:t>
      </w:r>
    </w:p>
    <w:p w14:paraId="25A99A66" w14:textId="5D5E98C3" w:rsidR="002E164B" w:rsidRDefault="002E164B" w:rsidP="002E164B">
      <w:pPr>
        <w:pStyle w:val="a5"/>
        <w:ind w:left="450" w:firstLineChars="0" w:firstLine="0"/>
        <w:rPr>
          <w:rFonts w:ascii="CMR9" w:hAnsi="CMR9" w:cs="CMR9"/>
          <w:iCs/>
          <w:sz w:val="18"/>
          <w:szCs w:val="18"/>
        </w:rPr>
      </w:pPr>
      <w:r>
        <w:rPr>
          <w:rFonts w:ascii="宋体" w:eastAsia="宋体" w:hAnsi="宋体" w:cs="宋体" w:hint="eastAsia"/>
          <w:kern w:val="0"/>
          <w:sz w:val="18"/>
          <w:szCs w:val="18"/>
        </w:rPr>
        <w:t xml:space="preserve">  </w:t>
      </w:r>
      <w:r w:rsidR="00D40DDF">
        <w:rPr>
          <w:rFonts w:ascii="宋体" w:eastAsia="宋体" w:hAnsi="宋体" w:cs="宋体"/>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 xml:space="preserve"> </w:t>
      </w:r>
      <m:oMath>
        <m:r>
          <w:rPr>
            <w:rFonts w:ascii="Cambria Math" w:hAnsi="Cambria Math" w:cs="CMR9"/>
            <w:sz w:val="18"/>
            <w:szCs w:val="18"/>
          </w:rPr>
          <m:t>lfp </m:t>
        </m:r>
        <m:sSup>
          <m:sSupPr>
            <m:ctrlPr>
              <w:rPr>
                <w:rFonts w:ascii="Cambria Math" w:hAnsi="Cambria Math" w:cs="CMR9"/>
                <w:i/>
                <w:iCs/>
                <w:sz w:val="18"/>
                <w:szCs w:val="18"/>
              </w:rPr>
            </m:ctrlPr>
          </m:sSupPr>
          <m:e>
            <m:r>
              <w:rPr>
                <w:rFonts w:ascii="Cambria Math" w:hAnsi="Cambria Math" w:cs="CMR9"/>
                <w:sz w:val="18"/>
                <w:szCs w:val="18"/>
              </w:rPr>
              <m:t>F</m:t>
            </m:r>
          </m:e>
          <m:sup>
            <m:r>
              <w:rPr>
                <w:rFonts w:ascii="Cambria Math" w:hAnsi="Cambria Math" w:cs="CMR9"/>
                <w:sz w:val="18"/>
                <w:szCs w:val="18"/>
              </w:rPr>
              <m:t>#</m:t>
            </m:r>
          </m:sup>
        </m:sSup>
        <m:r>
          <w:rPr>
            <w:rFonts w:ascii="Cambria Math" w:hAnsi="Cambria Math" w:cs="CMR9"/>
            <w:sz w:val="18"/>
            <w:szCs w:val="18"/>
          </w:rPr>
          <m:t> </m:t>
        </m:r>
        <m:r>
          <w:rPr>
            <w:rFonts w:ascii="Cambria Math" w:hAnsi="Cambria Math" w:cs="CMR9" w:hint="eastAsia"/>
            <w:sz w:val="18"/>
            <w:szCs w:val="18"/>
          </w:rPr>
          <m:t>=</m:t>
        </m:r>
        <m:r>
          <w:rPr>
            <w:rFonts w:ascii="Cambria Math" w:hAnsi="Cambria Math" w:cs="CMR9"/>
            <w:sz w:val="18"/>
            <w:szCs w:val="18"/>
          </w:rPr>
          <m:t xml:space="preserve"> </m:t>
        </m:r>
        <m:sSup>
          <m:sSupPr>
            <m:ctrlPr>
              <w:rPr>
                <w:rFonts w:ascii="Cambria Math" w:hAnsi="Cambria Math" w:cs="MS Mincho"/>
                <w:i/>
                <w:iCs/>
                <w:sz w:val="18"/>
                <w:szCs w:val="18"/>
              </w:rPr>
            </m:ctrlPr>
          </m:sSupPr>
          <m:e>
            <m:r>
              <m:rPr>
                <m:sty m:val="p"/>
              </m:rPr>
              <w:rPr>
                <w:rFonts w:ascii="Cambria Math" w:eastAsia="宋体" w:hAnsi="Cambria Math" w:cs="宋体" w:hint="eastAsia"/>
                <w:kern w:val="0"/>
                <w:sz w:val="18"/>
                <w:szCs w:val="18"/>
              </w:rPr>
              <m:t>(</m:t>
            </m:r>
            <m:sSup>
              <m:sSupPr>
                <m:ctrlPr>
                  <w:rPr>
                    <w:rFonts w:ascii="Cambria Math" w:eastAsia="宋体" w:hAnsi="Cambria Math" w:cs="宋体"/>
                    <w:kern w:val="0"/>
                    <w:sz w:val="18"/>
                    <w:szCs w:val="18"/>
                  </w:rPr>
                </m:ctrlPr>
              </m:sSupPr>
              <m:e>
                <m:r>
                  <w:rPr>
                    <w:rFonts w:ascii="Cambria Math" w:hAnsi="Cambria Math" w:cs="CMR9"/>
                    <w:sz w:val="18"/>
                    <w:szCs w:val="18"/>
                  </w:rPr>
                  <m:t>τ</m:t>
                </m:r>
              </m:e>
              <m:sup>
                <m:r>
                  <w:rPr>
                    <w:rFonts w:ascii="Cambria Math" w:eastAsia="宋体" w:hAnsi="Cambria Math" w:cs="宋体"/>
                    <w:kern w:val="0"/>
                    <w:sz w:val="18"/>
                    <w:szCs w:val="18"/>
                  </w:rPr>
                  <m:t>#</m:t>
                </m:r>
              </m:sup>
            </m:sSup>
            <m:r>
              <w:rPr>
                <w:rFonts w:ascii="Cambria Math" w:hAnsi="Cambria Math" w:cs="CMR9"/>
                <w:sz w:val="18"/>
                <w:szCs w:val="18"/>
              </w:rPr>
              <m:t>)</m:t>
            </m:r>
          </m:e>
          <m:sup>
            <m:r>
              <w:rPr>
                <w:rFonts w:ascii="Cambria Math" w:hAnsi="Cambria Math" w:cs="MS Mincho"/>
                <w:sz w:val="18"/>
                <w:szCs w:val="18"/>
              </w:rPr>
              <m:t>*</m:t>
            </m:r>
          </m:sup>
        </m:sSup>
        <m:r>
          <w:rPr>
            <w:rFonts w:ascii="Cambria Math" w:hAnsi="Cambria Math" w:cs="CMR9"/>
            <w:sz w:val="18"/>
            <w:szCs w:val="18"/>
          </w:rPr>
          <m:t> </m:t>
        </m:r>
        <m:d>
          <m:dPr>
            <m:ctrlPr>
              <w:rPr>
                <w:rFonts w:ascii="Cambria Math" w:hAnsi="Cambria Math" w:cs="CMR9"/>
                <w:iCs/>
                <w:sz w:val="18"/>
                <w:szCs w:val="18"/>
              </w:rPr>
            </m:ctrlPr>
          </m:dPr>
          <m:e>
            <m:sSup>
              <m:sSupPr>
                <m:ctrlPr>
                  <w:rPr>
                    <w:rFonts w:ascii="Cambria Math" w:hAnsi="Cambria Math" w:cs="CMR9"/>
                    <w:i/>
                    <w:iCs/>
                    <w:sz w:val="18"/>
                    <w:szCs w:val="18"/>
                  </w:rPr>
                </m:ctrlPr>
              </m:sSup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sup>
                <m:r>
                  <w:rPr>
                    <w:rFonts w:ascii="Cambria Math" w:hAnsi="Cambria Math" w:cs="CMR9"/>
                    <w:sz w:val="18"/>
                    <w:szCs w:val="18"/>
                  </w:rPr>
                  <m:t>#</m:t>
                </m:r>
              </m:sup>
            </m:sSup>
          </m:e>
        </m:d>
        <m:r>
          <w:rPr>
            <w:rFonts w:ascii="Cambria Math" w:hAnsi="Cambria Math" w:cs="CMR9" w:hint="eastAsia"/>
            <w:sz w:val="18"/>
            <w:szCs w:val="18"/>
          </w:rPr>
          <m:t>=</m:t>
        </m:r>
        <m:r>
          <w:rPr>
            <w:rFonts w:ascii="Cambria Math" w:hAnsi="Cambria Math" w:cs="CMR9"/>
            <w:sz w:val="18"/>
            <w:szCs w:val="18"/>
          </w:rPr>
          <m:t xml:space="preserve"> </m:t>
        </m:r>
        <m:nary>
          <m:naryPr>
            <m:chr m:val="⋃"/>
            <m:limLoc m:val="undOvr"/>
            <m:supHide m:val="1"/>
            <m:ctrlPr>
              <w:rPr>
                <w:rFonts w:ascii="Cambria Math" w:hAnsi="Cambria Math" w:cs="CMR9"/>
                <w:i/>
                <w:iCs/>
                <w:sz w:val="18"/>
                <w:szCs w:val="18"/>
              </w:rPr>
            </m:ctrlPr>
          </m:naryPr>
          <m:sub>
            <m:r>
              <w:rPr>
                <w:rFonts w:ascii="Cambria Math" w:hAnsi="Cambria Math" w:cs="CMR9"/>
                <w:sz w:val="18"/>
                <w:szCs w:val="18"/>
              </w:rPr>
              <m:t>n≥0</m:t>
            </m:r>
          </m:sub>
          <m:sup/>
          <m:e>
            <m:sSup>
              <m:sSupPr>
                <m:ctrlPr>
                  <w:rPr>
                    <w:rFonts w:ascii="Cambria Math" w:hAnsi="Cambria Math" w:cs="MS Mincho"/>
                    <w:i/>
                    <w:iCs/>
                    <w:sz w:val="18"/>
                    <w:szCs w:val="18"/>
                  </w:rPr>
                </m:ctrlPr>
              </m:sSupPr>
              <m:e>
                <m:r>
                  <m:rPr>
                    <m:sty m:val="p"/>
                  </m:rPr>
                  <w:rPr>
                    <w:rFonts w:ascii="Cambria Math" w:eastAsia="宋体" w:hAnsi="Cambria Math" w:cs="宋体" w:hint="eastAsia"/>
                    <w:kern w:val="0"/>
                    <w:sz w:val="18"/>
                    <w:szCs w:val="18"/>
                  </w:rPr>
                  <m:t>(</m:t>
                </m:r>
                <m:r>
                  <m:rPr>
                    <m:sty m:val="p"/>
                  </m:rPr>
                  <w:rPr>
                    <w:rFonts w:ascii="Cambria Math" w:eastAsia="宋体" w:hAnsi="Cambria Math" w:cs="宋体"/>
                    <w:kern w:val="0"/>
                    <w:sz w:val="18"/>
                    <w:szCs w:val="18"/>
                  </w:rPr>
                  <m:t>α∘</m:t>
                </m:r>
                <m:r>
                  <w:rPr>
                    <w:rFonts w:ascii="Cambria Math" w:hAnsi="Cambria Math" w:cs="CMR9"/>
                    <w:sz w:val="18"/>
                    <w:szCs w:val="18"/>
                  </w:rPr>
                  <m:t>τ)</m:t>
                </m:r>
              </m:e>
              <m:sup>
                <m:r>
                  <w:rPr>
                    <w:rFonts w:ascii="Cambria Math" w:hAnsi="Cambria Math" w:cs="MS Mincho"/>
                    <w:sz w:val="18"/>
                    <w:szCs w:val="18"/>
                  </w:rPr>
                  <m:t>n</m:t>
                </m:r>
              </m:sup>
            </m:sSup>
            <m:r>
              <w:rPr>
                <w:rFonts w:ascii="Cambria Math" w:hAnsi="Cambria Math" w:cs="CMR9"/>
                <w:sz w:val="18"/>
                <w:szCs w:val="18"/>
              </w:rPr>
              <m:t> </m:t>
            </m:r>
            <m:d>
              <m:dPr>
                <m:ctrlPr>
                  <w:rPr>
                    <w:rFonts w:ascii="Cambria Math" w:hAnsi="Cambria Math" w:cs="CMR9"/>
                    <w:iCs/>
                    <w:sz w:val="18"/>
                    <w:szCs w:val="18"/>
                  </w:rPr>
                </m:ctrlPr>
              </m:dPr>
              <m:e>
                <m:sSub>
                  <m:sSubPr>
                    <m:ctrlPr>
                      <w:rPr>
                        <w:rFonts w:ascii="Cambria Math" w:hAnsi="Cambria Math" w:cs="CMR9"/>
                        <w:i/>
                        <w:iCs/>
                        <w:sz w:val="18"/>
                        <w:szCs w:val="18"/>
                      </w:rPr>
                    </m:ctrlPr>
                  </m:sSubPr>
                  <m:e>
                    <m:r>
                      <m:rPr>
                        <m:sty m:val="p"/>
                      </m:rPr>
                      <w:rPr>
                        <w:rFonts w:ascii="Cambria Math" w:eastAsia="宋体" w:hAnsi="Cambria Math" w:cs="宋体"/>
                        <w:kern w:val="0"/>
                        <w:sz w:val="18"/>
                        <w:szCs w:val="18"/>
                      </w:rPr>
                      <m:t>α(</m:t>
                    </m:r>
                    <m:r>
                      <m:rPr>
                        <m:sty m:val="p"/>
                      </m:rPr>
                      <w:rPr>
                        <w:rFonts w:ascii="Cambria Math" w:hAnsi="Cambria Math" w:cs="CMR9"/>
                        <w:sz w:val="18"/>
                        <w:szCs w:val="18"/>
                      </w:rPr>
                      <m:t>X</m:t>
                    </m:r>
                  </m:e>
                  <m:sub>
                    <m:r>
                      <w:rPr>
                        <w:rFonts w:ascii="Cambria Math" w:hAnsi="Cambria Math" w:cs="CMR9"/>
                        <w:sz w:val="18"/>
                        <w:szCs w:val="18"/>
                      </w:rPr>
                      <m:t>0</m:t>
                    </m:r>
                  </m:sub>
                </m:sSub>
                <m:r>
                  <w:rPr>
                    <w:rFonts w:ascii="Cambria Math" w:hAnsi="Cambria Math" w:cs="CMR9"/>
                    <w:sz w:val="18"/>
                    <w:szCs w:val="18"/>
                  </w:rPr>
                  <m:t>)</m:t>
                </m:r>
              </m:e>
            </m:d>
          </m:e>
        </m:nary>
      </m:oMath>
      <w:r>
        <w:rPr>
          <w:rFonts w:ascii="宋体" w:eastAsia="宋体" w:hAnsi="宋体" w:cs="宋体" w:hint="eastAsia"/>
          <w:iCs/>
          <w:sz w:val="18"/>
          <w:szCs w:val="18"/>
        </w:rPr>
        <w:t xml:space="preserve"> </w:t>
      </w:r>
      <w:proofErr w:type="gramStart"/>
      <w:r>
        <w:rPr>
          <w:rFonts w:ascii="CMR9" w:hAnsi="CMR9" w:cs="CMR9"/>
          <w:iCs/>
          <w:sz w:val="18"/>
          <w:szCs w:val="18"/>
        </w:rPr>
        <w:t>where</w:t>
      </w:r>
      <w:proofErr w:type="gramEnd"/>
      <w:r>
        <w:rPr>
          <w:rFonts w:ascii="CMR9" w:hAnsi="CMR9" w:cs="CMR9"/>
          <w:iCs/>
          <w:sz w:val="18"/>
          <w:szCs w:val="18"/>
        </w:rPr>
        <w:t xml:space="preserve"> </w:t>
      </w:r>
      <m:oMath>
        <m:sSup>
          <m:sSupPr>
            <m:ctrlPr>
              <w:rPr>
                <w:rFonts w:ascii="Cambria Math" w:hAnsi="Cambria Math" w:cs="CMR9"/>
                <w:i/>
                <w:iCs/>
                <w:sz w:val="18"/>
                <w:szCs w:val="18"/>
              </w:rPr>
            </m:ctrlPr>
          </m:sSupPr>
          <m:e>
            <m:r>
              <w:rPr>
                <w:rFonts w:ascii="Cambria Math" w:hAnsi="Cambria Math" w:cs="CMR9"/>
                <w:sz w:val="18"/>
                <w:szCs w:val="18"/>
              </w:rPr>
              <m:t>F</m:t>
            </m:r>
          </m:e>
          <m:sup>
            <m:r>
              <w:rPr>
                <w:rFonts w:ascii="Cambria Math" w:hAnsi="Cambria Math" w:cs="CMR9"/>
                <w:sz w:val="18"/>
                <w:szCs w:val="18"/>
              </w:rPr>
              <m:t>#</m:t>
            </m:r>
          </m:sup>
        </m:sSup>
        <m:d>
          <m:dPr>
            <m:ctrlPr>
              <w:rPr>
                <w:rFonts w:ascii="Cambria Math" w:hAnsi="Cambria Math" w:cs="CMR9"/>
                <w:i/>
                <w:sz w:val="18"/>
                <w:szCs w:val="18"/>
              </w:rPr>
            </m:ctrlPr>
          </m:dPr>
          <m:e>
            <m:sSup>
              <m:sSupPr>
                <m:ctrlPr>
                  <w:rPr>
                    <w:rFonts w:ascii="Cambria Math" w:hAnsi="Cambria Math" w:cs="CMR9"/>
                    <w:sz w:val="18"/>
                    <w:szCs w:val="18"/>
                  </w:rPr>
                </m:ctrlPr>
              </m:sSupPr>
              <m:e>
                <m:r>
                  <m:rPr>
                    <m:sty m:val="p"/>
                  </m:rPr>
                  <w:rPr>
                    <w:rFonts w:ascii="Cambria Math" w:hAnsi="Cambria Math" w:cs="CMR9"/>
                    <w:sz w:val="18"/>
                    <w:szCs w:val="18"/>
                  </w:rPr>
                  <m:t>X</m:t>
                </m:r>
              </m:e>
              <m:sup>
                <m:r>
                  <w:rPr>
                    <w:rFonts w:ascii="Cambria Math" w:hAnsi="Cambria Math" w:cs="CMR9" w:hint="eastAsia"/>
                    <w:sz w:val="18"/>
                    <w:szCs w:val="18"/>
                  </w:rPr>
                  <m:t>#</m:t>
                </m:r>
              </m:sup>
            </m:sSup>
            <m:ctrlPr>
              <w:rPr>
                <w:rFonts w:ascii="Cambria Math" w:hAnsi="Cambria Math" w:cs="CMR9"/>
                <w:sz w:val="18"/>
                <w:szCs w:val="18"/>
              </w:rPr>
            </m:ctrlPr>
          </m:e>
        </m:d>
        <m:r>
          <m:rPr>
            <m:sty m:val="p"/>
          </m:rPr>
          <w:rPr>
            <w:rFonts w:ascii="Cambria Math" w:hAnsi="Cambria Math" w:cs="CMR9"/>
            <w:sz w:val="18"/>
            <w:szCs w:val="18"/>
          </w:rPr>
          <m:t xml:space="preserve">= </m:t>
        </m:r>
        <m:sSup>
          <m:sSupPr>
            <m:ctrlPr>
              <w:rPr>
                <w:rFonts w:ascii="Cambria Math" w:hAnsi="Cambria Math" w:cs="CMR9"/>
                <w:i/>
                <w:iCs/>
                <w:sz w:val="18"/>
                <w:szCs w:val="18"/>
              </w:rPr>
            </m:ctrlPr>
          </m:sSup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sup>
            <m:r>
              <w:rPr>
                <w:rFonts w:ascii="Cambria Math" w:hAnsi="Cambria Math" w:cs="CMR9"/>
                <w:sz w:val="18"/>
                <w:szCs w:val="18"/>
              </w:rPr>
              <m:t>#</m:t>
            </m:r>
          </m:sup>
        </m:sSup>
        <m:sSup>
          <m:sSupPr>
            <m:ctrlPr>
              <w:rPr>
                <w:rFonts w:ascii="Cambria Math" w:hAnsi="Cambria Math" w:cs="CMR9"/>
                <w:i/>
                <w:iCs/>
                <w:sz w:val="18"/>
                <w:szCs w:val="18"/>
              </w:rPr>
            </m:ctrlPr>
          </m:sSupPr>
          <m:e>
            <m:r>
              <m:rPr>
                <m:sty m:val="p"/>
              </m:rPr>
              <w:rPr>
                <w:rFonts w:ascii="Cambria Math" w:hAnsi="Cambria Math" w:cs="CMR9"/>
                <w:sz w:val="18"/>
                <w:szCs w:val="18"/>
              </w:rPr>
              <m:t>⊔</m:t>
            </m:r>
          </m:e>
          <m:sup>
            <m:r>
              <w:rPr>
                <w:rFonts w:ascii="Cambria Math" w:hAnsi="Cambria Math" w:cs="CMR9"/>
                <w:sz w:val="18"/>
                <w:szCs w:val="18"/>
              </w:rPr>
              <m:t>#</m:t>
            </m:r>
          </m:sup>
        </m:sSup>
        <m:sSup>
          <m:sSupPr>
            <m:ctrlPr>
              <w:rPr>
                <w:rFonts w:ascii="Cambria Math" w:eastAsia="宋体" w:hAnsi="Cambria Math" w:cs="宋体"/>
                <w:kern w:val="0"/>
                <w:sz w:val="18"/>
                <w:szCs w:val="18"/>
              </w:rPr>
            </m:ctrlPr>
          </m:sSupPr>
          <m:e>
            <m:r>
              <w:rPr>
                <w:rFonts w:ascii="Cambria Math" w:hAnsi="Cambria Math" w:cs="CMR9"/>
                <w:sz w:val="18"/>
                <w:szCs w:val="18"/>
              </w:rPr>
              <m:t>τ</m:t>
            </m:r>
          </m:e>
          <m:sup>
            <m:r>
              <w:rPr>
                <w:rFonts w:ascii="Cambria Math" w:eastAsia="宋体" w:hAnsi="Cambria Math" w:cs="宋体"/>
                <w:kern w:val="0"/>
                <w:sz w:val="18"/>
                <w:szCs w:val="18"/>
              </w:rPr>
              <m:t>#</m:t>
            </m:r>
          </m:sup>
        </m:sSup>
        <m:r>
          <w:rPr>
            <w:rFonts w:ascii="Cambria Math" w:eastAsia="宋体" w:hAnsi="Cambria Math" w:cs="宋体"/>
            <w:kern w:val="0"/>
            <w:sz w:val="18"/>
            <w:szCs w:val="18"/>
          </w:rPr>
          <m:t>(</m:t>
        </m:r>
        <m:sSup>
          <m:sSupPr>
            <m:ctrlPr>
              <w:rPr>
                <w:rFonts w:ascii="Cambria Math" w:hAnsi="Cambria Math" w:cs="CMR9"/>
                <w:sz w:val="18"/>
                <w:szCs w:val="18"/>
              </w:rPr>
            </m:ctrlPr>
          </m:sSupPr>
          <m:e>
            <m:r>
              <m:rPr>
                <m:sty m:val="p"/>
              </m:rPr>
              <w:rPr>
                <w:rFonts w:ascii="Cambria Math" w:hAnsi="Cambria Math" w:cs="CMR9"/>
                <w:sz w:val="18"/>
                <w:szCs w:val="18"/>
              </w:rPr>
              <m:t>X</m:t>
            </m:r>
          </m:e>
          <m:sup>
            <m:r>
              <w:rPr>
                <w:rFonts w:ascii="Cambria Math" w:hAnsi="Cambria Math" w:cs="CMR9" w:hint="eastAsia"/>
                <w:sz w:val="18"/>
                <w:szCs w:val="18"/>
              </w:rPr>
              <m:t>#</m:t>
            </m:r>
          </m:sup>
        </m:sSup>
        <m:r>
          <w:rPr>
            <w:rFonts w:ascii="Cambria Math" w:eastAsia="宋体" w:hAnsi="Cambria Math" w:cs="宋体"/>
            <w:kern w:val="0"/>
            <w:sz w:val="18"/>
            <w:szCs w:val="18"/>
          </w:rPr>
          <m:t>)</m:t>
        </m:r>
      </m:oMath>
      <w:r>
        <w:rPr>
          <w:rFonts w:ascii="CMR9" w:hAnsi="CMR9" w:cs="CMR9"/>
          <w:iCs/>
          <w:color w:val="FFFF00"/>
          <w:sz w:val="18"/>
          <w:szCs w:val="18"/>
        </w:rPr>
        <w:t xml:space="preserve">  </w:t>
      </w:r>
      <w:r>
        <w:rPr>
          <w:rFonts w:ascii="CMR9" w:hAnsi="CMR9" w:cs="CMR9"/>
          <w:iCs/>
          <w:sz w:val="18"/>
          <w:szCs w:val="18"/>
        </w:rPr>
        <w:t xml:space="preserve">  (2)</w:t>
      </w:r>
    </w:p>
    <w:p w14:paraId="76950C33" w14:textId="77777777" w:rsidR="002E164B" w:rsidRDefault="002E164B" w:rsidP="002E164B">
      <w:pPr>
        <w:pStyle w:val="a5"/>
        <w:ind w:left="450" w:firstLine="360"/>
        <w:rPr>
          <w:rFonts w:ascii="CMR9" w:hAnsi="CMR9" w:cs="CMR9"/>
          <w:kern w:val="0"/>
          <w:sz w:val="18"/>
          <w:szCs w:val="18"/>
        </w:rPr>
      </w:pPr>
      <w:r>
        <w:rPr>
          <w:rFonts w:ascii="CMR9" w:hAnsi="CMR9" w:cs="CMR9" w:hint="eastAsia"/>
          <w:kern w:val="0"/>
          <w:sz w:val="18"/>
          <w:szCs w:val="18"/>
        </w:rPr>
        <w:t>在抽象语义下，在</w:t>
      </w:r>
      <w:r>
        <w:rPr>
          <w:rFonts w:ascii="CMR9" w:hAnsi="CMR9" w:cs="CMR9" w:hint="eastAsia"/>
          <w:kern w:val="0"/>
          <w:sz w:val="18"/>
          <w:szCs w:val="18"/>
        </w:rPr>
        <w:t>Kleene</w:t>
      </w:r>
      <w:r>
        <w:rPr>
          <w:rFonts w:ascii="CMR9" w:hAnsi="CMR9" w:cs="CMR9" w:hint="eastAsia"/>
          <w:kern w:val="0"/>
          <w:sz w:val="18"/>
          <w:szCs w:val="18"/>
        </w:rPr>
        <w:t>迭代过程中可能产生无穷递增</w:t>
      </w:r>
      <w:proofErr w:type="gramStart"/>
      <w:r>
        <w:rPr>
          <w:rFonts w:ascii="CMR9" w:hAnsi="CMR9" w:cs="CMR9" w:hint="eastAsia"/>
          <w:kern w:val="0"/>
          <w:sz w:val="18"/>
          <w:szCs w:val="18"/>
        </w:rPr>
        <w:t>链导致</w:t>
      </w:r>
      <w:proofErr w:type="gramEnd"/>
      <w:r>
        <w:rPr>
          <w:rFonts w:ascii="CMR9" w:hAnsi="CMR9" w:cs="CMR9" w:hint="eastAsia"/>
          <w:kern w:val="0"/>
          <w:sz w:val="18"/>
          <w:szCs w:val="18"/>
        </w:rPr>
        <w:t>迭代不终止，故为了保证终止性，以及加速</w:t>
      </w:r>
      <w:r>
        <w:rPr>
          <w:rFonts w:ascii="CMR9" w:hAnsi="CMR9" w:cs="CMR9" w:hint="eastAsia"/>
          <w:kern w:val="0"/>
          <w:sz w:val="18"/>
          <w:szCs w:val="18"/>
        </w:rPr>
        <w:t xml:space="preserve">Kleene </w:t>
      </w:r>
      <w:r>
        <w:rPr>
          <w:rFonts w:ascii="CMR9" w:hAnsi="CMR9" w:cs="CMR9" w:hint="eastAsia"/>
          <w:kern w:val="0"/>
          <w:sz w:val="18"/>
          <w:szCs w:val="18"/>
        </w:rPr>
        <w:t>不动点迭代的收敛速度（同样适用只含有穷递增链的抽象域），抽象解释框架提供了“加宽”（</w:t>
      </w:r>
      <w:r>
        <w:rPr>
          <w:rFonts w:ascii="CMR9" w:hAnsi="CMR9" w:cs="CMR9" w:hint="eastAsia"/>
          <w:kern w:val="0"/>
          <w:sz w:val="18"/>
          <w:szCs w:val="18"/>
        </w:rPr>
        <w:t>widening</w:t>
      </w:r>
      <w:r>
        <w:rPr>
          <w:rFonts w:ascii="CMR9" w:hAnsi="CMR9" w:cs="CMR9" w:hint="eastAsia"/>
          <w:kern w:val="0"/>
          <w:sz w:val="18"/>
          <w:szCs w:val="18"/>
        </w:rPr>
        <w:t>）算子</w:t>
      </w:r>
      <m:oMath>
        <m:r>
          <m:rPr>
            <m:sty m:val="p"/>
          </m:rPr>
          <w:rPr>
            <w:rFonts w:ascii="Cambria Math" w:hAnsi="Cambria Math" w:cs="CMR9"/>
            <w:kern w:val="0"/>
            <w:sz w:val="18"/>
            <w:szCs w:val="18"/>
          </w:rPr>
          <m:t>∇</m:t>
        </m:r>
      </m:oMath>
      <w:r>
        <w:rPr>
          <w:rFonts w:ascii="Cambria Math" w:hAnsi="Cambria Math" w:cs="CMR9" w:hint="eastAsia"/>
          <w:kern w:val="0"/>
          <w:sz w:val="18"/>
          <w:szCs w:val="18"/>
        </w:rPr>
        <w:t>。</w:t>
      </w:r>
      <w:r>
        <w:rPr>
          <w:rFonts w:ascii="CMR9" w:hAnsi="CMR9" w:cs="CMR9" w:hint="eastAsia"/>
          <w:kern w:val="0"/>
          <w:sz w:val="18"/>
          <w:szCs w:val="18"/>
        </w:rPr>
        <w:t>接下来得到含加宽操作的不动点迭代结果记为：</w:t>
      </w:r>
    </w:p>
    <w:p w14:paraId="4F01F5DD" w14:textId="77777777" w:rsidR="002E164B" w:rsidRDefault="002E164B" w:rsidP="002E164B">
      <w:pPr>
        <w:pStyle w:val="a5"/>
        <w:ind w:left="450" w:firstLineChars="0" w:firstLine="0"/>
        <w:rPr>
          <w:rFonts w:ascii="CMR9" w:hAnsi="CMR9" w:cs="CMR9"/>
          <w:iCs/>
          <w:sz w:val="18"/>
          <w:szCs w:val="18"/>
        </w:rPr>
      </w:pPr>
      <w:r>
        <w:rPr>
          <w:rFonts w:ascii="CMR9" w:hAnsi="CMR9" w:cs="CMR9"/>
          <w:kern w:val="0"/>
          <w:sz w:val="18"/>
          <w:szCs w:val="18"/>
        </w:rPr>
        <w:t xml:space="preserve">             </w:t>
      </w:r>
      <m:oMath>
        <m:sSup>
          <m:sSupPr>
            <m:ctrlPr>
              <w:rPr>
                <w:rFonts w:ascii="Cambria Math" w:hAnsi="Cambria Math" w:cs="CMR9"/>
                <w:i/>
                <w:iCs/>
                <w:kern w:val="0"/>
                <w:sz w:val="18"/>
                <w:szCs w:val="18"/>
              </w:rPr>
            </m:ctrlPr>
          </m:sSupPr>
          <m:e>
            <m:r>
              <w:rPr>
                <w:rFonts w:ascii="Cambria Math" w:hAnsi="Cambria Math" w:cs="CMR9"/>
                <w:kern w:val="0"/>
                <w:sz w:val="18"/>
                <w:szCs w:val="18"/>
              </w:rPr>
              <m:t>lfp</m:t>
            </m:r>
          </m:e>
          <m:sup>
            <m:r>
              <w:rPr>
                <w:rFonts w:ascii="Cambria Math" w:hAnsi="Cambria Math" w:cs="CMR9"/>
                <w:kern w:val="0"/>
                <w:sz w:val="18"/>
                <w:szCs w:val="18"/>
              </w:rPr>
              <m:t>∇</m:t>
            </m:r>
          </m:sup>
        </m:sSup>
        <m:r>
          <w:rPr>
            <w:rFonts w:ascii="Cambria Math" w:hAnsi="Cambria Math" w:cs="CMR9"/>
            <w:kern w:val="0"/>
            <w:sz w:val="18"/>
            <w:szCs w:val="18"/>
          </w:rPr>
          <m:t> </m:t>
        </m:r>
        <m:sSup>
          <m:sSupPr>
            <m:ctrlPr>
              <w:rPr>
                <w:rFonts w:ascii="Cambria Math" w:hAnsi="Cambria Math" w:cs="CMR9"/>
                <w:i/>
                <w:iCs/>
                <w:kern w:val="0"/>
                <w:sz w:val="18"/>
                <w:szCs w:val="18"/>
              </w:rPr>
            </m:ctrlPr>
          </m:sSupPr>
          <m:e>
            <m:r>
              <w:rPr>
                <w:rFonts w:ascii="Cambria Math" w:hAnsi="Cambria Math" w:cs="CMR9" w:hint="eastAsia"/>
                <w:kern w:val="0"/>
                <w:sz w:val="18"/>
                <w:szCs w:val="18"/>
              </w:rPr>
              <m:t>F</m:t>
            </m:r>
          </m:e>
          <m:sup>
            <m:r>
              <w:rPr>
                <w:rFonts w:ascii="Cambria Math" w:hAnsi="Cambria Math" w:cs="CMR9"/>
                <w:kern w:val="0"/>
                <w:sz w:val="18"/>
                <w:szCs w:val="18"/>
              </w:rPr>
              <m:t>#</m:t>
            </m:r>
          </m:sup>
        </m:sSup>
      </m:oMath>
      <w:r>
        <w:rPr>
          <w:rFonts w:ascii="CMR9" w:hAnsi="CMR9" w:cs="CMR9" w:hint="eastAsia"/>
          <w:iCs/>
          <w:kern w:val="0"/>
          <w:sz w:val="18"/>
          <w:szCs w:val="18"/>
        </w:rPr>
        <w:t xml:space="preserve"> </w:t>
      </w:r>
      <w:proofErr w:type="gramStart"/>
      <w:r>
        <w:rPr>
          <w:rFonts w:ascii="CMR9" w:hAnsi="CMR9" w:cs="CMR9"/>
          <w:iCs/>
          <w:sz w:val="18"/>
          <w:szCs w:val="18"/>
        </w:rPr>
        <w:t>where</w:t>
      </w:r>
      <w:proofErr w:type="gramEnd"/>
      <w:r>
        <w:rPr>
          <w:rFonts w:ascii="CMR9" w:hAnsi="CMR9" w:cs="CMR9"/>
          <w:iCs/>
          <w:sz w:val="18"/>
          <w:szCs w:val="18"/>
        </w:rPr>
        <w:t xml:space="preserve"> </w:t>
      </w:r>
      <m:oMath>
        <m:sSup>
          <m:sSupPr>
            <m:ctrlPr>
              <w:rPr>
                <w:rFonts w:ascii="Cambria Math" w:hAnsi="Cambria Math" w:cs="CMR9"/>
                <w:i/>
                <w:iCs/>
                <w:sz w:val="18"/>
                <w:szCs w:val="18"/>
              </w:rPr>
            </m:ctrlPr>
          </m:sSupPr>
          <m:e>
            <m:r>
              <w:rPr>
                <w:rFonts w:ascii="Cambria Math" w:hAnsi="Cambria Math" w:cs="CMR9"/>
                <w:sz w:val="18"/>
                <w:szCs w:val="18"/>
              </w:rPr>
              <m:t>F</m:t>
            </m:r>
          </m:e>
          <m:sup>
            <m:r>
              <w:rPr>
                <w:rFonts w:ascii="Cambria Math" w:hAnsi="Cambria Math" w:cs="CMR9"/>
                <w:sz w:val="18"/>
                <w:szCs w:val="18"/>
              </w:rPr>
              <m:t>#</m:t>
            </m:r>
          </m:sup>
        </m:sSup>
        <m:d>
          <m:dPr>
            <m:ctrlPr>
              <w:rPr>
                <w:rFonts w:ascii="Cambria Math" w:hAnsi="Cambria Math" w:cs="CMR9"/>
                <w:i/>
                <w:sz w:val="18"/>
                <w:szCs w:val="18"/>
              </w:rPr>
            </m:ctrlPr>
          </m:dPr>
          <m:e>
            <m:sSup>
              <m:sSupPr>
                <m:ctrlPr>
                  <w:rPr>
                    <w:rFonts w:ascii="Cambria Math" w:hAnsi="Cambria Math" w:cs="CMR9"/>
                    <w:sz w:val="18"/>
                    <w:szCs w:val="18"/>
                  </w:rPr>
                </m:ctrlPr>
              </m:sSupPr>
              <m:e>
                <m:r>
                  <m:rPr>
                    <m:sty m:val="p"/>
                  </m:rPr>
                  <w:rPr>
                    <w:rFonts w:ascii="Cambria Math" w:hAnsi="Cambria Math" w:cs="CMR9"/>
                    <w:sz w:val="18"/>
                    <w:szCs w:val="18"/>
                  </w:rPr>
                  <m:t>X</m:t>
                </m:r>
              </m:e>
              <m:sup>
                <m:r>
                  <w:rPr>
                    <w:rFonts w:ascii="Cambria Math" w:hAnsi="Cambria Math" w:cs="CMR9" w:hint="eastAsia"/>
                    <w:sz w:val="18"/>
                    <w:szCs w:val="18"/>
                  </w:rPr>
                  <m:t>#</m:t>
                </m:r>
              </m:sup>
            </m:sSup>
            <m:ctrlPr>
              <w:rPr>
                <w:rFonts w:ascii="Cambria Math" w:hAnsi="Cambria Math" w:cs="CMR9"/>
                <w:sz w:val="18"/>
                <w:szCs w:val="18"/>
              </w:rPr>
            </m:ctrlPr>
          </m:e>
        </m:d>
        <m:r>
          <m:rPr>
            <m:sty m:val="p"/>
          </m:rPr>
          <w:rPr>
            <w:rFonts w:ascii="Cambria Math" w:hAnsi="Cambria Math" w:cs="CMR9"/>
            <w:sz w:val="18"/>
            <w:szCs w:val="18"/>
          </w:rPr>
          <m:t xml:space="preserve">= </m:t>
        </m:r>
        <m:sSup>
          <m:sSupPr>
            <m:ctrlPr>
              <w:rPr>
                <w:rFonts w:ascii="Cambria Math" w:hAnsi="Cambria Math" w:cs="CMR9"/>
                <w:i/>
                <w:iCs/>
                <w:sz w:val="18"/>
                <w:szCs w:val="18"/>
              </w:rPr>
            </m:ctrlPr>
          </m:sSup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sup>
            <m:r>
              <w:rPr>
                <w:rFonts w:ascii="Cambria Math" w:hAnsi="Cambria Math" w:cs="CMR9"/>
                <w:sz w:val="18"/>
                <w:szCs w:val="18"/>
              </w:rPr>
              <m:t>#</m:t>
            </m:r>
          </m:sup>
        </m:sSup>
        <m:sSup>
          <m:sSupPr>
            <m:ctrlPr>
              <w:rPr>
                <w:rFonts w:ascii="Cambria Math" w:hAnsi="Cambria Math" w:cs="CMR9"/>
                <w:i/>
                <w:iCs/>
                <w:sz w:val="18"/>
                <w:szCs w:val="18"/>
              </w:rPr>
            </m:ctrlPr>
          </m:sSupPr>
          <m:e>
            <m:r>
              <m:rPr>
                <m:sty m:val="p"/>
              </m:rPr>
              <w:rPr>
                <w:rFonts w:ascii="Cambria Math" w:hAnsi="Cambria Math" w:cs="CMR9"/>
                <w:sz w:val="18"/>
                <w:szCs w:val="18"/>
              </w:rPr>
              <m:t>⊔</m:t>
            </m:r>
          </m:e>
          <m:sup>
            <m:r>
              <w:rPr>
                <w:rFonts w:ascii="Cambria Math" w:hAnsi="Cambria Math" w:cs="CMR9"/>
                <w:sz w:val="18"/>
                <w:szCs w:val="18"/>
              </w:rPr>
              <m:t>#</m:t>
            </m:r>
          </m:sup>
        </m:sSup>
        <m:sSup>
          <m:sSupPr>
            <m:ctrlPr>
              <w:rPr>
                <w:rFonts w:ascii="Cambria Math" w:eastAsia="宋体" w:hAnsi="Cambria Math" w:cs="宋体"/>
                <w:kern w:val="0"/>
                <w:sz w:val="18"/>
                <w:szCs w:val="18"/>
              </w:rPr>
            </m:ctrlPr>
          </m:sSupPr>
          <m:e>
            <m:r>
              <w:rPr>
                <w:rFonts w:ascii="Cambria Math" w:hAnsi="Cambria Math" w:cs="CMR9"/>
                <w:sz w:val="18"/>
                <w:szCs w:val="18"/>
              </w:rPr>
              <m:t>τ</m:t>
            </m:r>
          </m:e>
          <m:sup>
            <m:r>
              <w:rPr>
                <w:rFonts w:ascii="Cambria Math" w:eastAsia="宋体" w:hAnsi="Cambria Math" w:cs="宋体"/>
                <w:kern w:val="0"/>
                <w:sz w:val="18"/>
                <w:szCs w:val="18"/>
              </w:rPr>
              <m:t>#</m:t>
            </m:r>
          </m:sup>
        </m:sSup>
        <m:r>
          <w:rPr>
            <w:rFonts w:ascii="Cambria Math" w:eastAsia="宋体" w:hAnsi="Cambria Math" w:cs="宋体"/>
            <w:kern w:val="0"/>
            <w:sz w:val="18"/>
            <w:szCs w:val="18"/>
          </w:rPr>
          <m:t>(</m:t>
        </m:r>
        <m:sSup>
          <m:sSupPr>
            <m:ctrlPr>
              <w:rPr>
                <w:rFonts w:ascii="Cambria Math" w:hAnsi="Cambria Math" w:cs="CMR9"/>
                <w:sz w:val="18"/>
                <w:szCs w:val="18"/>
              </w:rPr>
            </m:ctrlPr>
          </m:sSupPr>
          <m:e>
            <m:r>
              <m:rPr>
                <m:sty m:val="p"/>
              </m:rPr>
              <w:rPr>
                <w:rFonts w:ascii="Cambria Math" w:hAnsi="Cambria Math" w:cs="CMR9"/>
                <w:sz w:val="18"/>
                <w:szCs w:val="18"/>
              </w:rPr>
              <m:t>X</m:t>
            </m:r>
          </m:e>
          <m:sup>
            <m:r>
              <w:rPr>
                <w:rFonts w:ascii="Cambria Math" w:hAnsi="Cambria Math" w:cs="CMR9" w:hint="eastAsia"/>
                <w:sz w:val="18"/>
                <w:szCs w:val="18"/>
              </w:rPr>
              <m:t>#</m:t>
            </m:r>
          </m:sup>
        </m:sSup>
        <m:r>
          <w:rPr>
            <w:rFonts w:ascii="Cambria Math" w:eastAsia="宋体" w:hAnsi="Cambria Math" w:cs="宋体"/>
            <w:kern w:val="0"/>
            <w:sz w:val="18"/>
            <w:szCs w:val="18"/>
          </w:rPr>
          <m:t>)</m:t>
        </m:r>
      </m:oMath>
      <w:r>
        <w:rPr>
          <w:rFonts w:ascii="CMR9" w:hAnsi="CMR9" w:cs="CMR9"/>
          <w:iCs/>
          <w:sz w:val="18"/>
          <w:szCs w:val="18"/>
        </w:rPr>
        <w:t xml:space="preserve">    (</w:t>
      </w:r>
      <w:r>
        <w:rPr>
          <w:rFonts w:ascii="CMR9" w:hAnsi="CMR9" w:cs="CMR9" w:hint="eastAsia"/>
          <w:iCs/>
          <w:sz w:val="18"/>
          <w:szCs w:val="18"/>
        </w:rPr>
        <w:t>3</w:t>
      </w:r>
      <w:r>
        <w:rPr>
          <w:rFonts w:ascii="CMR9" w:hAnsi="CMR9" w:cs="CMR9"/>
          <w:iCs/>
          <w:sz w:val="18"/>
          <w:szCs w:val="18"/>
        </w:rPr>
        <w:t>)</w:t>
      </w:r>
    </w:p>
    <w:p w14:paraId="19420A83" w14:textId="77777777" w:rsidR="002E164B" w:rsidRDefault="002E164B" w:rsidP="002E164B">
      <w:pPr>
        <w:pStyle w:val="a5"/>
        <w:ind w:left="450" w:firstLineChars="0" w:firstLine="0"/>
        <w:rPr>
          <w:rFonts w:ascii="CMR9" w:hAnsi="CMR9" w:cs="CMR9"/>
          <w:kern w:val="0"/>
          <w:sz w:val="18"/>
          <w:szCs w:val="18"/>
        </w:rPr>
      </w:pPr>
      <w:r>
        <w:rPr>
          <w:rFonts w:ascii="CMR9" w:hAnsi="CMR9" w:cs="CMR9" w:hint="eastAsia"/>
          <w:kern w:val="0"/>
          <w:sz w:val="18"/>
          <w:szCs w:val="18"/>
        </w:rPr>
        <w:t>为了保证收敛，加宽导致的精度损失可能很大。</w:t>
      </w:r>
    </w:p>
    <w:p w14:paraId="1599F44C" w14:textId="77777777" w:rsidR="002E164B" w:rsidRDefault="002E164B" w:rsidP="002E164B">
      <w:pPr>
        <w:pStyle w:val="a5"/>
        <w:ind w:left="450" w:firstLine="360"/>
        <w:rPr>
          <w:rFonts w:ascii="CMR9" w:hAnsi="CMR9" w:cs="CMR9"/>
          <w:kern w:val="0"/>
          <w:sz w:val="18"/>
          <w:szCs w:val="18"/>
        </w:rPr>
      </w:pPr>
      <w:r>
        <w:rPr>
          <w:rFonts w:ascii="CMR9" w:hAnsi="CMR9" w:cs="CMR9" w:hint="eastAsia"/>
          <w:kern w:val="0"/>
          <w:sz w:val="18"/>
          <w:szCs w:val="18"/>
        </w:rPr>
        <w:t>在抽象解释框架下，由不动点迭代理论</w:t>
      </w:r>
      <w:r w:rsidRPr="002768B9">
        <w:rPr>
          <w:rFonts w:ascii="CMR9" w:hAnsi="CMR9" w:cs="CMR9" w:hint="eastAsia"/>
          <w:kern w:val="0"/>
          <w:sz w:val="18"/>
          <w:szCs w:val="18"/>
          <w:vertAlign w:val="superscript"/>
        </w:rPr>
        <w:t>[</w:t>
      </w:r>
      <w:r w:rsidRPr="002768B9">
        <w:rPr>
          <w:rFonts w:ascii="CMR9" w:hAnsi="CMR9" w:cs="CMR9"/>
          <w:kern w:val="0"/>
          <w:sz w:val="18"/>
          <w:szCs w:val="18"/>
          <w:vertAlign w:val="superscript"/>
        </w:rPr>
        <w:t>10</w:t>
      </w:r>
      <w:r w:rsidRPr="002768B9">
        <w:rPr>
          <w:rFonts w:ascii="CMR9" w:hAnsi="CMR9" w:cs="CMR9" w:hint="eastAsia"/>
          <w:kern w:val="0"/>
          <w:sz w:val="18"/>
          <w:szCs w:val="18"/>
          <w:vertAlign w:val="superscript"/>
        </w:rPr>
        <w:t>]</w:t>
      </w:r>
      <w:r w:rsidRPr="002768B9">
        <w:rPr>
          <w:rFonts w:ascii="CMR9" w:hAnsi="CMR9" w:cs="CMR9"/>
          <w:kern w:val="0"/>
          <w:sz w:val="18"/>
          <w:szCs w:val="18"/>
          <w:vertAlign w:val="superscript"/>
        </w:rPr>
        <w:t>[11]</w:t>
      </w:r>
      <w:r>
        <w:rPr>
          <w:rFonts w:ascii="CMR9" w:hAnsi="CMR9" w:cs="CMR9" w:hint="eastAsia"/>
          <w:kern w:val="0"/>
          <w:sz w:val="18"/>
          <w:szCs w:val="18"/>
        </w:rPr>
        <w:t>可知（</w:t>
      </w:r>
      <w:r>
        <w:rPr>
          <w:rFonts w:ascii="CMR9" w:hAnsi="CMR9" w:cs="CMR9" w:hint="eastAsia"/>
          <w:kern w:val="0"/>
          <w:sz w:val="18"/>
          <w:szCs w:val="18"/>
        </w:rPr>
        <w:t>1</w:t>
      </w:r>
      <w:r>
        <w:rPr>
          <w:rFonts w:ascii="CMR9" w:hAnsi="CMR9" w:cs="CMR9" w:hint="eastAsia"/>
          <w:kern w:val="0"/>
          <w:sz w:val="18"/>
          <w:szCs w:val="18"/>
        </w:rPr>
        <w:t>）（</w:t>
      </w:r>
      <w:r>
        <w:rPr>
          <w:rFonts w:ascii="CMR9" w:hAnsi="CMR9" w:cs="CMR9" w:hint="eastAsia"/>
          <w:kern w:val="0"/>
          <w:sz w:val="18"/>
          <w:szCs w:val="18"/>
        </w:rPr>
        <w:t>2</w:t>
      </w:r>
      <w:r>
        <w:rPr>
          <w:rFonts w:ascii="CMR9" w:hAnsi="CMR9" w:cs="CMR9" w:hint="eastAsia"/>
          <w:kern w:val="0"/>
          <w:sz w:val="18"/>
          <w:szCs w:val="18"/>
        </w:rPr>
        <w:t>）（</w:t>
      </w:r>
      <w:r>
        <w:rPr>
          <w:rFonts w:ascii="CMR9" w:hAnsi="CMR9" w:cs="CMR9" w:hint="eastAsia"/>
          <w:kern w:val="0"/>
          <w:sz w:val="18"/>
          <w:szCs w:val="18"/>
        </w:rPr>
        <w:t>3</w:t>
      </w:r>
      <w:r>
        <w:rPr>
          <w:rFonts w:ascii="CMR9" w:hAnsi="CMR9" w:cs="CMR9" w:hint="eastAsia"/>
          <w:kern w:val="0"/>
          <w:sz w:val="18"/>
          <w:szCs w:val="18"/>
        </w:rPr>
        <w:t>）满足以下关系：</w:t>
      </w:r>
    </w:p>
    <w:p w14:paraId="4E3DBDA2" w14:textId="77777777" w:rsidR="002E164B" w:rsidRDefault="002E164B" w:rsidP="002E164B">
      <w:pPr>
        <w:pStyle w:val="a5"/>
        <w:ind w:left="450" w:firstLine="360"/>
        <w:rPr>
          <w:rFonts w:ascii="CMR9" w:hAnsi="CMR9" w:cs="CMR9"/>
          <w:kern w:val="0"/>
          <w:sz w:val="18"/>
          <w:szCs w:val="18"/>
        </w:rPr>
      </w:pPr>
      <w:r>
        <w:rPr>
          <w:rFonts w:ascii="CMR9" w:hAnsi="CMR9" w:cs="CMR9"/>
          <w:kern w:val="0"/>
          <w:sz w:val="18"/>
          <w:szCs w:val="18"/>
        </w:rPr>
        <w:t xml:space="preserve">            </w:t>
      </w:r>
      <m:oMath>
        <m:r>
          <w:rPr>
            <w:rFonts w:ascii="Cambria Math" w:hAnsi="Cambria Math" w:cs="CMR9"/>
            <w:kern w:val="0"/>
            <w:sz w:val="18"/>
            <w:szCs w:val="18"/>
          </w:rPr>
          <m:t>lfp F</m:t>
        </m:r>
      </m:oMath>
      <w:r>
        <w:rPr>
          <w:rFonts w:ascii="CMR9" w:hAnsi="CMR9" w:cs="CMR9"/>
          <w:kern w:val="0"/>
          <w:sz w:val="18"/>
          <w:szCs w:val="18"/>
        </w:rPr>
        <w:t xml:space="preserve"> </w:t>
      </w:r>
      <m:oMath>
        <m:r>
          <w:rPr>
            <w:rFonts w:ascii="Cambria Math" w:hAnsi="Cambria Math" w:cs="CMR9"/>
            <w:kern w:val="0"/>
            <w:sz w:val="18"/>
            <w:szCs w:val="18"/>
          </w:rPr>
          <m:t>⊑</m:t>
        </m:r>
      </m:oMath>
      <w:r>
        <w:rPr>
          <w:rFonts w:ascii="CMR9" w:hAnsi="CMR9" w:cs="CMR9"/>
          <w:kern w:val="0"/>
          <w:sz w:val="18"/>
          <w:szCs w:val="18"/>
        </w:rPr>
        <w:t xml:space="preserve"> </w:t>
      </w:r>
      <m:oMath>
        <m:r>
          <w:rPr>
            <w:rFonts w:ascii="Cambria Math" w:hAnsi="Cambria Math" w:cs="CMR9"/>
            <w:kern w:val="0"/>
            <w:sz w:val="18"/>
            <w:szCs w:val="18"/>
            <w:lang w:val="el-GR"/>
          </w:rPr>
          <m:t>γ</m:t>
        </m:r>
        <m:r>
          <w:rPr>
            <w:rFonts w:ascii="Cambria Math" w:hAnsi="Cambria Math" w:cs="CMR9"/>
            <w:kern w:val="0"/>
            <w:sz w:val="18"/>
            <w:szCs w:val="18"/>
          </w:rPr>
          <m:t>(lfp</m:t>
        </m:r>
        <m:sSup>
          <m:sSupPr>
            <m:ctrlPr>
              <w:rPr>
                <w:rFonts w:ascii="Cambria Math" w:hAnsi="Cambria Math" w:cs="CMR9"/>
                <w:i/>
                <w:iCs/>
                <w:kern w:val="0"/>
                <w:sz w:val="18"/>
                <w:szCs w:val="18"/>
              </w:rPr>
            </m:ctrlPr>
          </m:sSupPr>
          <m:e>
            <m:r>
              <w:rPr>
                <w:rFonts w:ascii="Cambria Math" w:hAnsi="Cambria Math" w:cs="CMR9" w:hint="eastAsia"/>
                <w:kern w:val="0"/>
                <w:sz w:val="18"/>
                <w:szCs w:val="18"/>
              </w:rPr>
              <m:t>F</m:t>
            </m:r>
          </m:e>
          <m:sup>
            <m:r>
              <w:rPr>
                <w:rFonts w:ascii="Cambria Math" w:hAnsi="Cambria Math" w:cs="CMR9"/>
                <w:kern w:val="0"/>
                <w:sz w:val="18"/>
                <w:szCs w:val="18"/>
              </w:rPr>
              <m:t>#</m:t>
            </m:r>
          </m:sup>
        </m:sSup>
        <m:r>
          <w:rPr>
            <w:rFonts w:ascii="Cambria Math" w:hAnsi="Cambria Math" w:cs="CMR9"/>
            <w:kern w:val="0"/>
            <w:sz w:val="18"/>
            <w:szCs w:val="18"/>
          </w:rPr>
          <m:t>)⊑</m:t>
        </m:r>
        <m:r>
          <w:rPr>
            <w:rFonts w:ascii="Cambria Math" w:hAnsi="Cambria Math" w:cs="CMR9"/>
            <w:kern w:val="0"/>
            <w:sz w:val="18"/>
            <w:szCs w:val="18"/>
            <w:lang w:val="el-GR"/>
          </w:rPr>
          <m:t>γ</m:t>
        </m:r>
        <m:r>
          <w:rPr>
            <w:rFonts w:ascii="Cambria Math" w:hAnsi="Cambria Math" w:cs="CMR9"/>
            <w:kern w:val="0"/>
            <w:sz w:val="18"/>
            <w:szCs w:val="18"/>
          </w:rPr>
          <m:t>(</m:t>
        </m:r>
        <m:sSup>
          <m:sSupPr>
            <m:ctrlPr>
              <w:rPr>
                <w:rFonts w:ascii="Cambria Math" w:hAnsi="Cambria Math" w:cs="CMR9"/>
                <w:i/>
                <w:iCs/>
                <w:kern w:val="0"/>
                <w:sz w:val="18"/>
                <w:szCs w:val="18"/>
              </w:rPr>
            </m:ctrlPr>
          </m:sSupPr>
          <m:e>
            <m:r>
              <w:rPr>
                <w:rFonts w:ascii="Cambria Math" w:hAnsi="Cambria Math" w:cs="CMR9"/>
                <w:kern w:val="0"/>
                <w:sz w:val="18"/>
                <w:szCs w:val="18"/>
              </w:rPr>
              <m:t>lfp</m:t>
            </m:r>
          </m:e>
          <m:sup>
            <m:r>
              <w:rPr>
                <w:rFonts w:ascii="Cambria Math" w:hAnsi="Cambria Math" w:cs="CMR9"/>
                <w:kern w:val="0"/>
                <w:sz w:val="18"/>
                <w:szCs w:val="18"/>
              </w:rPr>
              <m:t>∇</m:t>
            </m:r>
          </m:sup>
        </m:sSup>
        <m:r>
          <w:rPr>
            <w:rFonts w:ascii="Cambria Math" w:hAnsi="Cambria Math" w:cs="CMR9"/>
            <w:kern w:val="0"/>
            <w:sz w:val="18"/>
            <w:szCs w:val="18"/>
          </w:rPr>
          <m:t> </m:t>
        </m:r>
        <m:sSup>
          <m:sSupPr>
            <m:ctrlPr>
              <w:rPr>
                <w:rFonts w:ascii="Cambria Math" w:hAnsi="Cambria Math" w:cs="CMR9"/>
                <w:i/>
                <w:iCs/>
                <w:kern w:val="0"/>
                <w:sz w:val="18"/>
                <w:szCs w:val="18"/>
              </w:rPr>
            </m:ctrlPr>
          </m:sSupPr>
          <m:e>
            <m:r>
              <w:rPr>
                <w:rFonts w:ascii="Cambria Math" w:hAnsi="Cambria Math" w:cs="CMR9" w:hint="eastAsia"/>
                <w:kern w:val="0"/>
                <w:sz w:val="18"/>
                <w:szCs w:val="18"/>
              </w:rPr>
              <m:t>F</m:t>
            </m:r>
          </m:e>
          <m:sup>
            <m:r>
              <w:rPr>
                <w:rFonts w:ascii="Cambria Math" w:hAnsi="Cambria Math" w:cs="CMR9"/>
                <w:kern w:val="0"/>
                <w:sz w:val="18"/>
                <w:szCs w:val="18"/>
              </w:rPr>
              <m:t>#</m:t>
            </m:r>
          </m:sup>
        </m:sSup>
        <m:r>
          <w:rPr>
            <w:rFonts w:ascii="Cambria Math" w:hAnsi="Cambria Math" w:cs="CMR9"/>
            <w:kern w:val="0"/>
            <w:sz w:val="18"/>
            <w:szCs w:val="18"/>
          </w:rPr>
          <m:t>)</m:t>
        </m:r>
      </m:oMath>
      <w:r>
        <w:rPr>
          <w:rFonts w:ascii="CMR9" w:hAnsi="CMR9" w:cs="CMR9" w:hint="eastAsia"/>
          <w:iCs/>
          <w:kern w:val="0"/>
          <w:sz w:val="18"/>
          <w:szCs w:val="18"/>
        </w:rPr>
        <w:t xml:space="preserve"> </w:t>
      </w:r>
      <w:r>
        <w:rPr>
          <w:rFonts w:ascii="CMR9" w:hAnsi="CMR9" w:cs="CMR9" w:hint="eastAsia"/>
          <w:iCs/>
          <w:kern w:val="0"/>
          <w:sz w:val="18"/>
          <w:szCs w:val="18"/>
        </w:rPr>
        <w:t>其中</w:t>
      </w:r>
      <m:oMath>
        <m:r>
          <w:rPr>
            <w:rFonts w:ascii="Cambria Math" w:hAnsi="Cambria Math" w:cs="CMR9"/>
            <w:kern w:val="0"/>
            <w:sz w:val="18"/>
            <w:szCs w:val="18"/>
            <w:lang w:val="el-GR"/>
          </w:rPr>
          <m:t>γ</m:t>
        </m:r>
      </m:oMath>
      <w:r>
        <w:rPr>
          <w:rFonts w:ascii="CMR9" w:hAnsi="CMR9" w:cs="CMR9" w:hint="eastAsia"/>
          <w:iCs/>
          <w:kern w:val="0"/>
          <w:sz w:val="18"/>
          <w:szCs w:val="18"/>
          <w:lang w:val="el-GR"/>
        </w:rPr>
        <w:t>是与抽象化算子</w:t>
      </w:r>
      <w:r>
        <w:rPr>
          <w:rFonts w:ascii="CMR9" w:hAnsi="CMR9" w:cs="CMR9" w:hint="eastAsia"/>
          <w:kern w:val="0"/>
          <w:sz w:val="18"/>
          <w:szCs w:val="18"/>
        </w:rPr>
        <w:t>相对应的具体化算子</w:t>
      </w:r>
    </w:p>
    <w:p w14:paraId="31A0C845" w14:textId="77777777" w:rsidR="002E164B" w:rsidRDefault="002E164B" w:rsidP="002E164B">
      <w:pPr>
        <w:ind w:leftChars="202" w:left="424" w:firstLineChars="201" w:firstLine="362"/>
        <w:rPr>
          <w:rFonts w:ascii="CMR9" w:hAnsi="CMR9" w:cs="CMR9"/>
          <w:kern w:val="0"/>
          <w:sz w:val="18"/>
          <w:szCs w:val="18"/>
        </w:rPr>
      </w:pPr>
      <w:r>
        <w:rPr>
          <w:rFonts w:ascii="CMR9" w:hAnsi="CMR9" w:cs="CMR9" w:hint="eastAsia"/>
          <w:kern w:val="0"/>
          <w:sz w:val="18"/>
          <w:szCs w:val="18"/>
        </w:rPr>
        <w:t>我们的目标是基于抽象解释框架在保证分析结果可靠的情况下，通过对迁移语义方程进行</w:t>
      </w:r>
      <w:r>
        <w:rPr>
          <w:rFonts w:ascii="CMR9" w:hAnsi="CMR9" w:cs="CMR9" w:hint="eastAsia"/>
          <w:kern w:val="0"/>
          <w:sz w:val="18"/>
          <w:szCs w:val="18"/>
        </w:rPr>
        <w:t>Relaxing</w:t>
      </w:r>
      <w:r>
        <w:rPr>
          <w:rFonts w:ascii="CMR9" w:hAnsi="CMR9" w:cs="CMR9" w:hint="eastAsia"/>
          <w:kern w:val="0"/>
          <w:sz w:val="18"/>
          <w:szCs w:val="18"/>
        </w:rPr>
        <w:t>来提高分析的精度。</w:t>
      </w:r>
    </w:p>
    <w:p w14:paraId="002FBF6F" w14:textId="5DADAD3A" w:rsidR="002E164B" w:rsidRPr="002F1AC2" w:rsidRDefault="002E164B" w:rsidP="002E164B">
      <w:pPr>
        <w:ind w:leftChars="201" w:left="422" w:firstLineChars="201" w:firstLine="362"/>
        <w:rPr>
          <w:rFonts w:ascii="Times New Roman" w:hAnsi="Times New Roman" w:cs="Times New Roman"/>
          <w:color w:val="FF0000"/>
          <w:kern w:val="0"/>
          <w:sz w:val="18"/>
          <w:szCs w:val="18"/>
        </w:rPr>
      </w:pPr>
      <w:r>
        <w:rPr>
          <w:rFonts w:ascii="Times New Roman" w:hAnsi="Times New Roman" w:cs="Times New Roman" w:hint="eastAsia"/>
          <w:kern w:val="0"/>
          <w:sz w:val="18"/>
          <w:szCs w:val="18"/>
        </w:rPr>
        <w:t>在抽象解释中有一个</w:t>
      </w:r>
      <w:r>
        <w:rPr>
          <w:rFonts w:ascii="Times New Roman" w:hAnsi="Times New Roman" w:cs="Times New Roman" w:hint="eastAsia"/>
          <w:kern w:val="0"/>
          <w:sz w:val="18"/>
          <w:szCs w:val="18"/>
        </w:rPr>
        <w:t>well-know</w:t>
      </w:r>
      <w:r>
        <w:rPr>
          <w:rFonts w:ascii="Times New Roman" w:hAnsi="Times New Roman" w:cs="Times New Roman" w:hint="eastAsia"/>
          <w:kern w:val="0"/>
          <w:sz w:val="18"/>
          <w:szCs w:val="18"/>
        </w:rPr>
        <w:t>的事实，即</w:t>
      </w:r>
      <w:r>
        <w:rPr>
          <w:rFonts w:ascii="Times New Roman" w:hAnsi="Times New Roman" w:cs="Times New Roman"/>
          <w:kern w:val="0"/>
          <w:sz w:val="18"/>
          <w:szCs w:val="18"/>
        </w:rPr>
        <w:t>加宽算子本身不具有单调性</w:t>
      </w:r>
      <w:r>
        <w:rPr>
          <w:rFonts w:ascii="Times New Roman" w:hAnsi="Times New Roman" w:cs="Times New Roman" w:hint="eastAsia"/>
          <w:kern w:val="0"/>
          <w:sz w:val="18"/>
          <w:szCs w:val="18"/>
          <w:vertAlign w:val="superscript"/>
        </w:rPr>
        <w:t>[11</w:t>
      </w:r>
      <w:r w:rsidRPr="00805780">
        <w:rPr>
          <w:rFonts w:ascii="Times New Roman" w:hAnsi="Times New Roman" w:cs="Times New Roman" w:hint="eastAsia"/>
          <w:kern w:val="0"/>
          <w:sz w:val="18"/>
          <w:szCs w:val="18"/>
          <w:vertAlign w:val="superscript"/>
        </w:rPr>
        <w:t>]</w:t>
      </w:r>
      <w:r>
        <w:rPr>
          <w:rFonts w:ascii="Times New Roman" w:hAnsi="Times New Roman" w:cs="Times New Roman" w:hint="eastAsia"/>
          <w:kern w:val="0"/>
          <w:sz w:val="18"/>
          <w:szCs w:val="18"/>
        </w:rPr>
        <w:t>。一方面加宽算子关于第一参数不单调，</w:t>
      </w:r>
      <w:r>
        <w:rPr>
          <w:rFonts w:ascii="Times New Roman" w:hAnsi="Times New Roman" w:cs="Times New Roman"/>
          <w:kern w:val="0"/>
          <w:sz w:val="18"/>
          <w:szCs w:val="18"/>
        </w:rPr>
        <w:t>因此即使有</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hint="eastAsia"/>
                <w:kern w:val="0"/>
                <w:sz w:val="18"/>
                <w:szCs w:val="18"/>
              </w:rPr>
              <m:t>2</m:t>
            </m:r>
          </m:sub>
        </m:sSub>
      </m:oMath>
      <w:r>
        <w:rPr>
          <w:rFonts w:ascii="Times New Roman" w:hAnsi="Times New Roman" w:cs="Times New Roman"/>
          <w:kern w:val="0"/>
          <w:sz w:val="18"/>
          <w:szCs w:val="18"/>
        </w:rPr>
        <w:t xml:space="preserve"> </w:t>
      </w:r>
      <w:r>
        <w:rPr>
          <w:rFonts w:ascii="Times New Roman" w:hAnsi="Times New Roman" w:cs="Times New Roman" w:hint="eastAsia"/>
          <w:kern w:val="0"/>
          <w:sz w:val="18"/>
          <w:szCs w:val="18"/>
        </w:rPr>
        <w:t>，</w:t>
      </w:r>
      <w:r>
        <w:rPr>
          <w:rFonts w:ascii="Times New Roman" w:hAnsi="Times New Roman" w:cs="Times New Roman"/>
          <w:kern w:val="0"/>
          <w:sz w:val="18"/>
          <w:szCs w:val="18"/>
        </w:rPr>
        <w:t>也未必</w:t>
      </w:r>
      <w:r>
        <w:rPr>
          <w:rFonts w:ascii="Times New Roman" w:hAnsi="Times New Roman" w:cs="Times New Roman"/>
          <w:color w:val="000000" w:themeColor="text1"/>
          <w:kern w:val="0"/>
          <w:sz w:val="18"/>
          <w:szCs w:val="18"/>
        </w:rPr>
        <w:t>有</w:t>
      </w:r>
      <m:oMath>
        <m:sSub>
          <m:sSubPr>
            <m:ctrlPr>
              <w:rPr>
                <w:rFonts w:ascii="Cambria Math" w:hAnsi="Cambria Math" w:cs="Times New Roman"/>
                <w:i/>
                <w:color w:val="000000" w:themeColor="text1"/>
                <w:kern w:val="0"/>
                <w:sz w:val="18"/>
                <w:szCs w:val="18"/>
              </w:rPr>
            </m:ctrlPr>
          </m:sSubPr>
          <m:e>
            <m:r>
              <w:rPr>
                <w:rFonts w:ascii="Cambria Math" w:hAnsi="Cambria Math" w:cs="Times New Roman"/>
                <w:color w:val="000000" w:themeColor="text1"/>
                <w:kern w:val="0"/>
                <w:sz w:val="18"/>
                <w:szCs w:val="18"/>
              </w:rPr>
              <m:t>I</m:t>
            </m:r>
          </m:e>
          <m:sub>
            <m:r>
              <w:rPr>
                <w:rFonts w:ascii="Cambria Math" w:hAnsi="Cambria Math" w:cs="Times New Roman"/>
                <w:color w:val="000000" w:themeColor="text1"/>
                <w:kern w:val="0"/>
                <w:sz w:val="18"/>
                <w:szCs w:val="18"/>
              </w:rPr>
              <m:t>1</m:t>
            </m:r>
          </m:sub>
        </m:sSub>
        <m:r>
          <m:rPr>
            <m:sty m:val="p"/>
          </m:rPr>
          <w:rPr>
            <w:rFonts w:ascii="Cambria Math" w:hAnsi="Cambria Math" w:cs="Times New Roman"/>
            <w:color w:val="000000" w:themeColor="text1"/>
            <w:kern w:val="0"/>
            <w:sz w:val="18"/>
            <w:szCs w:val="18"/>
          </w:rPr>
          <m:t>∇</m:t>
        </m:r>
        <m:r>
          <w:rPr>
            <w:rFonts w:ascii="Cambria Math" w:hAnsi="Cambria Math" w:cs="Times New Roman"/>
            <w:color w:val="000000" w:themeColor="text1"/>
            <w:kern w:val="0"/>
            <w:sz w:val="18"/>
            <w:szCs w:val="18"/>
          </w:rPr>
          <m:t>I</m:t>
        </m:r>
        <m:r>
          <m:rPr>
            <m:sty m:val="p"/>
          </m:rPr>
          <w:rPr>
            <w:rFonts w:ascii="Cambria Math" w:hAnsi="Cambria Math" w:cs="Times New Roman"/>
            <w:color w:val="000000" w:themeColor="text1"/>
            <w:kern w:val="0"/>
            <w:sz w:val="18"/>
            <w:szCs w:val="18"/>
          </w:rPr>
          <m:t>⊑</m:t>
        </m:r>
        <m:sSub>
          <m:sSubPr>
            <m:ctrlPr>
              <w:rPr>
                <w:rFonts w:ascii="Cambria Math" w:hAnsi="Cambria Math" w:cs="Times New Roman"/>
                <w:i/>
                <w:color w:val="000000" w:themeColor="text1"/>
                <w:kern w:val="0"/>
                <w:sz w:val="18"/>
                <w:szCs w:val="18"/>
              </w:rPr>
            </m:ctrlPr>
          </m:sSubPr>
          <m:e>
            <m:r>
              <w:rPr>
                <w:rFonts w:ascii="Cambria Math" w:hAnsi="Cambria Math" w:cs="Times New Roman"/>
                <w:color w:val="000000" w:themeColor="text1"/>
                <w:kern w:val="0"/>
                <w:sz w:val="18"/>
                <w:szCs w:val="18"/>
              </w:rPr>
              <m:t>I</m:t>
            </m:r>
          </m:e>
          <m:sub>
            <m:r>
              <w:rPr>
                <w:rFonts w:ascii="Cambria Math" w:hAnsi="Cambria Math" w:cs="Times New Roman"/>
                <w:color w:val="000000" w:themeColor="text1"/>
                <w:kern w:val="0"/>
                <w:sz w:val="18"/>
                <w:szCs w:val="18"/>
              </w:rPr>
              <m:t>2</m:t>
            </m:r>
          </m:sub>
        </m:sSub>
        <m:r>
          <m:rPr>
            <m:sty m:val="p"/>
          </m:rPr>
          <w:rPr>
            <w:rFonts w:ascii="Cambria Math" w:hAnsi="Cambria Math" w:cs="Times New Roman"/>
            <w:color w:val="000000" w:themeColor="text1"/>
            <w:kern w:val="0"/>
            <w:sz w:val="18"/>
            <w:szCs w:val="18"/>
          </w:rPr>
          <m:t>∇</m:t>
        </m:r>
        <m:r>
          <w:rPr>
            <w:rFonts w:ascii="Cambria Math" w:hAnsi="Cambria Math" w:cs="Times New Roman"/>
            <w:color w:val="000000" w:themeColor="text1"/>
            <w:kern w:val="0"/>
            <w:sz w:val="18"/>
            <w:szCs w:val="18"/>
          </w:rPr>
          <m:t>I</m:t>
        </m:r>
      </m:oMath>
      <w:r w:rsidRPr="00115AD1">
        <w:rPr>
          <w:rFonts w:ascii="Times New Roman" w:hAnsi="Times New Roman" w:cs="Times New Roman"/>
          <w:color w:val="000000" w:themeColor="text1"/>
          <w:kern w:val="0"/>
          <w:sz w:val="18"/>
          <w:szCs w:val="18"/>
        </w:rPr>
        <w:t>。</w:t>
      </w:r>
      <w:r w:rsidRPr="00115AD1">
        <w:rPr>
          <w:rFonts w:ascii="Times New Roman" w:hAnsi="Times New Roman" w:cs="Times New Roman" w:hint="eastAsia"/>
          <w:color w:val="000000" w:themeColor="text1"/>
          <w:kern w:val="0"/>
          <w:sz w:val="18"/>
          <w:szCs w:val="18"/>
        </w:rPr>
        <w:t>例</w:t>
      </w:r>
      <w:r>
        <w:rPr>
          <w:rFonts w:ascii="Times New Roman" w:hAnsi="Times New Roman" w:cs="Times New Roman" w:hint="eastAsia"/>
          <w:color w:val="000000" w:themeColor="text1"/>
          <w:kern w:val="0"/>
          <w:sz w:val="18"/>
          <w:szCs w:val="18"/>
        </w:rPr>
        <w:t>如：设</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w:rPr>
            <w:rFonts w:ascii="Cambria Math" w:hAnsi="Cambria Math" w:cs="Times New Roman" w:hint="eastAsia"/>
            <w:kern w:val="0"/>
            <w:sz w:val="18"/>
            <w:szCs w:val="18"/>
          </w:rPr>
          <m:t>=</m:t>
        </m:r>
        <m:d>
          <m:dPr>
            <m:begChr m:val="["/>
            <m:endChr m:val="]"/>
            <m:ctrlPr>
              <w:rPr>
                <w:rFonts w:ascii="Cambria Math" w:hAnsi="Cambria Math" w:cs="Times New Roman"/>
                <w:i/>
                <w:kern w:val="0"/>
                <w:sz w:val="18"/>
                <w:szCs w:val="18"/>
              </w:rPr>
            </m:ctrlPr>
          </m:dPr>
          <m:e>
            <m:r>
              <w:rPr>
                <w:rFonts w:ascii="Cambria Math" w:hAnsi="Cambria Math" w:cs="Times New Roman" w:hint="eastAsia"/>
                <w:kern w:val="0"/>
                <w:sz w:val="18"/>
                <w:szCs w:val="18"/>
              </w:rPr>
              <m:t>0,1</m:t>
            </m:r>
          </m:e>
        </m:d>
        <m:r>
          <w:rPr>
            <w:rFonts w:ascii="Cambria Math" w:hAnsi="Cambria Math" w:cs="Times New Roman" w:hint="eastAsia"/>
            <w:kern w:val="0"/>
            <w:sz w:val="18"/>
            <w:szCs w:val="18"/>
          </w:rPr>
          <m:t>，</m:t>
        </m:r>
        <m:sSub>
          <m:sSubPr>
            <m:ctrlPr>
              <w:rPr>
                <w:rFonts w:ascii="Cambria Math" w:hAnsi="Cambria Math" w:cs="Times New Roman"/>
                <w:color w:val="000000" w:themeColor="text1"/>
                <w:kern w:val="0"/>
                <w:sz w:val="18"/>
                <w:szCs w:val="18"/>
              </w:rPr>
            </m:ctrlPr>
          </m:sSubPr>
          <m:e>
            <m:r>
              <w:rPr>
                <w:rFonts w:ascii="Cambria Math" w:hAnsi="Cambria Math" w:cs="Times New Roman"/>
                <w:color w:val="000000" w:themeColor="text1"/>
                <w:kern w:val="0"/>
                <w:sz w:val="18"/>
                <w:szCs w:val="18"/>
              </w:rPr>
              <m:t>I</m:t>
            </m:r>
          </m:e>
          <m:sub>
            <m:r>
              <w:rPr>
                <w:rFonts w:ascii="Cambria Math" w:hAnsi="Cambria Math" w:cs="Times New Roman"/>
                <w:color w:val="000000" w:themeColor="text1"/>
                <w:kern w:val="0"/>
                <w:sz w:val="18"/>
                <w:szCs w:val="18"/>
              </w:rPr>
              <m:t>2</m:t>
            </m:r>
          </m:sub>
        </m:sSub>
        <m:r>
          <w:rPr>
            <w:rFonts w:ascii="Cambria Math" w:hAnsi="Cambria Math" w:cs="Times New Roman" w:hint="eastAsia"/>
            <w:color w:val="000000" w:themeColor="text1"/>
            <w:kern w:val="0"/>
            <w:sz w:val="18"/>
            <w:szCs w:val="18"/>
          </w:rPr>
          <m:t>=</m:t>
        </m:r>
        <m:d>
          <m:dPr>
            <m:begChr m:val="["/>
            <m:endChr m:val="]"/>
            <m:ctrlPr>
              <w:rPr>
                <w:rFonts w:ascii="Cambria Math" w:hAnsi="Cambria Math" w:cs="Times New Roman"/>
                <w:i/>
                <w:color w:val="000000" w:themeColor="text1"/>
                <w:kern w:val="0"/>
                <w:sz w:val="18"/>
                <w:szCs w:val="18"/>
              </w:rPr>
            </m:ctrlPr>
          </m:dPr>
          <m:e>
            <m:r>
              <w:rPr>
                <w:rFonts w:ascii="Cambria Math" w:hAnsi="Cambria Math" w:cs="Times New Roman" w:hint="eastAsia"/>
                <w:color w:val="000000" w:themeColor="text1"/>
                <w:kern w:val="0"/>
                <w:sz w:val="18"/>
                <w:szCs w:val="18"/>
              </w:rPr>
              <m:t>0,2</m:t>
            </m:r>
          </m:e>
        </m:d>
        <m:r>
          <w:rPr>
            <w:rFonts w:ascii="Cambria Math" w:hAnsi="Cambria Math" w:cs="Times New Roman" w:hint="eastAsia"/>
            <w:color w:val="000000" w:themeColor="text1"/>
            <w:kern w:val="0"/>
            <w:sz w:val="18"/>
            <w:szCs w:val="18"/>
          </w:rPr>
          <m:t>，</m:t>
        </m:r>
        <m:r>
          <w:rPr>
            <w:rFonts w:ascii="Cambria Math" w:hAnsi="Cambria Math" w:cs="Times New Roman"/>
            <w:color w:val="000000" w:themeColor="text1"/>
            <w:kern w:val="0"/>
            <w:sz w:val="18"/>
            <w:szCs w:val="18"/>
          </w:rPr>
          <m:t>I=[</m:t>
        </m:r>
        <m:r>
          <w:rPr>
            <w:rFonts w:ascii="Cambria Math" w:hAnsi="Cambria Math" w:cs="Times New Roman" w:hint="eastAsia"/>
            <w:color w:val="000000" w:themeColor="text1"/>
            <w:kern w:val="0"/>
            <w:sz w:val="18"/>
            <w:szCs w:val="18"/>
          </w:rPr>
          <m:t>0</m:t>
        </m:r>
        <m:r>
          <w:rPr>
            <w:rFonts w:ascii="Cambria Math" w:hAnsi="Cambria Math" w:cs="Times New Roman"/>
            <w:color w:val="000000" w:themeColor="text1"/>
            <w:kern w:val="0"/>
            <w:sz w:val="18"/>
            <w:szCs w:val="18"/>
          </w:rPr>
          <m:t>,2]</m:t>
        </m:r>
      </m:oMath>
      <w:r>
        <w:rPr>
          <w:rFonts w:ascii="Times New Roman" w:hAnsi="Times New Roman" w:cs="Times New Roman" w:hint="eastAsia"/>
          <w:color w:val="000000" w:themeColor="text1"/>
          <w:kern w:val="0"/>
          <w:sz w:val="18"/>
          <w:szCs w:val="18"/>
        </w:rPr>
        <w:t>，则显然满足</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hint="eastAsia"/>
                <w:kern w:val="0"/>
                <w:sz w:val="18"/>
                <w:szCs w:val="18"/>
              </w:rPr>
              <m:t>2</m:t>
            </m:r>
          </m:sub>
        </m:sSub>
      </m:oMath>
      <w:r>
        <w:rPr>
          <w:rFonts w:ascii="Times New Roman" w:hAnsi="Times New Roman" w:cs="Times New Roman" w:hint="eastAsia"/>
          <w:kern w:val="0"/>
          <w:sz w:val="18"/>
          <w:szCs w:val="18"/>
        </w:rPr>
        <w:t>，但</w:t>
      </w:r>
      <m:oMath>
        <m:sSub>
          <m:sSubPr>
            <m:ctrlPr>
              <w:rPr>
                <w:rFonts w:ascii="Cambria Math" w:hAnsi="Cambria Math" w:cs="Times New Roman"/>
                <w:color w:val="000000" w:themeColor="text1"/>
                <w:kern w:val="0"/>
                <w:sz w:val="18"/>
                <w:szCs w:val="18"/>
              </w:rPr>
            </m:ctrlPr>
          </m:sSubPr>
          <m:e>
            <m:r>
              <w:rPr>
                <w:rFonts w:ascii="Cambria Math" w:hAnsi="Cambria Math" w:cs="Times New Roman"/>
                <w:color w:val="000000" w:themeColor="text1"/>
                <w:kern w:val="0"/>
                <w:sz w:val="18"/>
                <w:szCs w:val="18"/>
              </w:rPr>
              <m:t>I</m:t>
            </m:r>
          </m:e>
          <m:sub>
            <m:r>
              <w:rPr>
                <w:rFonts w:ascii="Cambria Math" w:hAnsi="Cambria Math" w:cs="Times New Roman"/>
                <w:color w:val="000000" w:themeColor="text1"/>
                <w:kern w:val="0"/>
                <w:sz w:val="18"/>
                <w:szCs w:val="18"/>
              </w:rPr>
              <m:t>1</m:t>
            </m:r>
          </m:sub>
        </m:sSub>
        <m:r>
          <m:rPr>
            <m:sty m:val="p"/>
          </m:rPr>
          <w:rPr>
            <w:rFonts w:ascii="Cambria Math" w:hAnsi="Cambria Math" w:cs="Times New Roman"/>
            <w:color w:val="000000" w:themeColor="text1"/>
            <w:kern w:val="0"/>
            <w:sz w:val="18"/>
            <w:szCs w:val="18"/>
          </w:rPr>
          <m:t>∇</m:t>
        </m:r>
        <m:r>
          <w:rPr>
            <w:rFonts w:ascii="Cambria Math" w:hAnsi="Cambria Math" w:cs="Times New Roman"/>
            <w:color w:val="000000" w:themeColor="text1"/>
            <w:kern w:val="0"/>
            <w:sz w:val="18"/>
            <w:szCs w:val="18"/>
          </w:rPr>
          <m:t>I</m:t>
        </m:r>
        <m:r>
          <m:rPr>
            <m:sty m:val="p"/>
          </m:rPr>
          <w:rPr>
            <w:rFonts w:ascii="Cambria Math" w:hAnsi="Cambria Math" w:cs="Times New Roman" w:hint="eastAsia"/>
            <w:color w:val="000000" w:themeColor="text1"/>
            <w:kern w:val="0"/>
            <w:sz w:val="18"/>
            <w:szCs w:val="18"/>
          </w:rPr>
          <m:t>=</m:t>
        </m:r>
        <m:d>
          <m:dPr>
            <m:begChr m:val="["/>
            <m:endChr m:val="]"/>
            <m:ctrlPr>
              <w:rPr>
                <w:rFonts w:ascii="Cambria Math" w:hAnsi="Cambria Math" w:cs="Times New Roman"/>
                <w:color w:val="000000" w:themeColor="text1"/>
                <w:kern w:val="0"/>
                <w:sz w:val="18"/>
                <w:szCs w:val="18"/>
              </w:rPr>
            </m:ctrlPr>
          </m:dPr>
          <m:e>
            <m:r>
              <m:rPr>
                <m:sty m:val="p"/>
              </m:rPr>
              <w:rPr>
                <w:rFonts w:ascii="Cambria Math" w:hAnsi="Cambria Math" w:cs="Times New Roman" w:hint="eastAsia"/>
                <w:color w:val="000000" w:themeColor="text1"/>
                <w:kern w:val="0"/>
                <w:sz w:val="18"/>
                <w:szCs w:val="18"/>
              </w:rPr>
              <m:t>0,</m:t>
            </m:r>
            <m:r>
              <m:rPr>
                <m:sty m:val="p"/>
              </m:rPr>
              <w:rPr>
                <w:rFonts w:ascii="Cambria Math" w:hAnsi="Cambria Math" w:cs="Times New Roman"/>
                <w:color w:val="000000" w:themeColor="text1"/>
                <w:kern w:val="0"/>
                <w:sz w:val="18"/>
                <w:szCs w:val="18"/>
              </w:rPr>
              <m:t>+∞</m:t>
            </m:r>
          </m:e>
        </m:d>
        <m:r>
          <m:rPr>
            <m:sty m:val="p"/>
          </m:rPr>
          <w:rPr>
            <w:rFonts w:ascii="Cambria Math" w:hAnsi="Cambria Math" w:cs="Times New Roman"/>
            <w:color w:val="000000" w:themeColor="text1"/>
            <w:kern w:val="0"/>
            <w:sz w:val="18"/>
            <w:szCs w:val="18"/>
          </w:rPr>
          <m:t>⋢</m:t>
        </m:r>
        <m:sSub>
          <m:sSubPr>
            <m:ctrlPr>
              <w:rPr>
                <w:rFonts w:ascii="Cambria Math" w:hAnsi="Cambria Math" w:cs="Times New Roman"/>
                <w:color w:val="000000" w:themeColor="text1"/>
                <w:kern w:val="0"/>
                <w:sz w:val="18"/>
                <w:szCs w:val="18"/>
              </w:rPr>
            </m:ctrlPr>
          </m:sSubPr>
          <m:e>
            <m:r>
              <w:rPr>
                <w:rFonts w:ascii="Cambria Math" w:hAnsi="Cambria Math" w:cs="Times New Roman"/>
                <w:color w:val="000000" w:themeColor="text1"/>
                <w:kern w:val="0"/>
                <w:sz w:val="18"/>
                <w:szCs w:val="18"/>
              </w:rPr>
              <m:t>I</m:t>
            </m:r>
          </m:e>
          <m:sub>
            <m:r>
              <w:rPr>
                <w:rFonts w:ascii="Cambria Math" w:hAnsi="Cambria Math" w:cs="Times New Roman"/>
                <w:color w:val="000000" w:themeColor="text1"/>
                <w:kern w:val="0"/>
                <w:sz w:val="18"/>
                <w:szCs w:val="18"/>
              </w:rPr>
              <m:t>2</m:t>
            </m:r>
          </m:sub>
        </m:sSub>
        <m:r>
          <m:rPr>
            <m:sty m:val="p"/>
          </m:rPr>
          <w:rPr>
            <w:rFonts w:ascii="Cambria Math" w:hAnsi="Cambria Math" w:cs="Times New Roman"/>
            <w:color w:val="000000" w:themeColor="text1"/>
            <w:kern w:val="0"/>
            <w:sz w:val="18"/>
            <w:szCs w:val="18"/>
          </w:rPr>
          <m:t>∇</m:t>
        </m:r>
        <m:r>
          <w:rPr>
            <w:rFonts w:ascii="Cambria Math" w:hAnsi="Cambria Math" w:cs="Times New Roman"/>
            <w:color w:val="000000" w:themeColor="text1"/>
            <w:kern w:val="0"/>
            <w:sz w:val="18"/>
            <w:szCs w:val="18"/>
          </w:rPr>
          <m:t>I</m:t>
        </m:r>
        <m:r>
          <m:rPr>
            <m:sty m:val="p"/>
          </m:rPr>
          <w:rPr>
            <w:rFonts w:ascii="Cambria Math" w:hAnsi="Cambria Math" w:cs="Times New Roman"/>
            <w:color w:val="000000" w:themeColor="text1"/>
            <w:kern w:val="0"/>
            <w:sz w:val="18"/>
            <w:szCs w:val="18"/>
          </w:rPr>
          <m:t>=[0,2]</m:t>
        </m:r>
      </m:oMath>
      <w:r>
        <w:rPr>
          <w:rFonts w:ascii="Times New Roman" w:hAnsi="Times New Roman" w:cs="Times New Roman" w:hint="eastAsia"/>
          <w:color w:val="000000" w:themeColor="text1"/>
          <w:kern w:val="0"/>
          <w:sz w:val="18"/>
          <w:szCs w:val="18"/>
        </w:rPr>
        <w:t>。</w:t>
      </w:r>
      <w:r w:rsidRPr="00811B36">
        <w:rPr>
          <w:rFonts w:ascii="Times New Roman" w:hAnsi="Times New Roman" w:cs="Times New Roman"/>
          <w:kern w:val="0"/>
          <w:sz w:val="18"/>
          <w:szCs w:val="18"/>
        </w:rPr>
        <w:t>事实上，文</w:t>
      </w:r>
      <w:r>
        <w:rPr>
          <w:rFonts w:ascii="Times New Roman" w:hAnsi="Times New Roman" w:cs="Times New Roman"/>
          <w:kern w:val="0"/>
          <w:sz w:val="18"/>
          <w:szCs w:val="18"/>
        </w:rPr>
        <w:t>[</w:t>
      </w:r>
      <w:r w:rsidRPr="00811B36">
        <w:rPr>
          <w:rFonts w:ascii="Times New Roman" w:hAnsi="Times New Roman" w:cs="Times New Roman"/>
          <w:kern w:val="0"/>
          <w:sz w:val="18"/>
          <w:szCs w:val="18"/>
        </w:rPr>
        <w:t>1</w:t>
      </w:r>
      <w:r>
        <w:rPr>
          <w:rFonts w:ascii="Times New Roman" w:hAnsi="Times New Roman" w:cs="Times New Roman"/>
          <w:kern w:val="0"/>
          <w:sz w:val="18"/>
          <w:szCs w:val="18"/>
        </w:rPr>
        <w:t>1</w:t>
      </w:r>
      <w:r w:rsidRPr="00811B36">
        <w:rPr>
          <w:rFonts w:ascii="Times New Roman" w:hAnsi="Times New Roman" w:cs="Times New Roman"/>
          <w:kern w:val="0"/>
          <w:sz w:val="18"/>
          <w:szCs w:val="18"/>
        </w:rPr>
        <w:t xml:space="preserve">] </w:t>
      </w:r>
      <w:r w:rsidRPr="00811B36">
        <w:rPr>
          <w:rFonts w:ascii="Times New Roman" w:hAnsi="Times New Roman" w:cs="Times New Roman"/>
          <w:kern w:val="0"/>
          <w:sz w:val="18"/>
          <w:szCs w:val="18"/>
        </w:rPr>
        <w:t>证明了加宽算子不能关于第一参数单调，否则该算子在程序分析中将没有实际意义（例如，设计某加宽算子使其结果恒等于</w:t>
      </w:r>
      <m:oMath>
        <m:r>
          <m:rPr>
            <m:sty m:val="p"/>
          </m:rPr>
          <w:rPr>
            <w:rFonts w:ascii="Cambria Math" w:hAnsi="Cambria Math" w:cs="Times New Roman"/>
            <w:kern w:val="0"/>
            <w:sz w:val="18"/>
            <w:szCs w:val="18"/>
          </w:rPr>
          <m:t>⊺</m:t>
        </m:r>
      </m:oMath>
      <w:r w:rsidRPr="00811B36">
        <w:rPr>
          <w:rFonts w:ascii="Times New Roman" w:hAnsi="Times New Roman" w:cs="Times New Roman"/>
          <w:kern w:val="0"/>
          <w:sz w:val="18"/>
          <w:szCs w:val="18"/>
        </w:rPr>
        <w:t>，虽然该算子满足单调性，但是基于该算子的分析得不到任何有意义的结果）</w:t>
      </w:r>
      <w:r>
        <w:rPr>
          <w:rFonts w:ascii="Times New Roman" w:hAnsi="Times New Roman" w:cs="Times New Roman" w:hint="eastAsia"/>
          <w:kern w:val="0"/>
          <w:sz w:val="18"/>
          <w:szCs w:val="18"/>
        </w:rPr>
        <w:t>；另一方面，加宽算子关于第二参数也不单调，即就算</w:t>
      </w:r>
      <w:r>
        <w:rPr>
          <w:rFonts w:ascii="Times New Roman" w:hAnsi="Times New Roman" w:cs="Times New Roman"/>
          <w:kern w:val="0"/>
          <w:sz w:val="18"/>
          <w:szCs w:val="18"/>
        </w:rPr>
        <w:t>有</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hint="eastAsia"/>
                <w:kern w:val="0"/>
                <w:sz w:val="18"/>
                <w:szCs w:val="18"/>
              </w:rPr>
              <m:t>2</m:t>
            </m:r>
          </m:sub>
        </m:sSub>
      </m:oMath>
      <w:r>
        <w:rPr>
          <w:rFonts w:ascii="Times New Roman" w:hAnsi="Times New Roman" w:cs="Times New Roman"/>
          <w:kern w:val="0"/>
          <w:sz w:val="18"/>
          <w:szCs w:val="18"/>
        </w:rPr>
        <w:t xml:space="preserve"> </w:t>
      </w:r>
      <w:r>
        <w:rPr>
          <w:rFonts w:ascii="Times New Roman" w:hAnsi="Times New Roman" w:cs="Times New Roman" w:hint="eastAsia"/>
          <w:kern w:val="0"/>
          <w:sz w:val="18"/>
          <w:szCs w:val="18"/>
        </w:rPr>
        <w:t>，</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0</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0</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2</m:t>
            </m:r>
          </m:sub>
        </m:sSub>
      </m:oMath>
      <w:r w:rsidRPr="00811B36">
        <w:rPr>
          <w:rFonts w:ascii="Times New Roman" w:hAnsi="Times New Roman" w:cs="Times New Roman" w:hint="eastAsia"/>
          <w:kern w:val="0"/>
          <w:sz w:val="18"/>
          <w:szCs w:val="18"/>
        </w:rPr>
        <w:t>也未必成立，</w:t>
      </w:r>
      <w:r w:rsidR="007B530C" w:rsidRPr="00E2175F">
        <w:rPr>
          <w:rFonts w:ascii="Times New Roman" w:hAnsi="Times New Roman" w:cs="Times New Roman" w:hint="eastAsia"/>
          <w:kern w:val="0"/>
          <w:sz w:val="18"/>
          <w:szCs w:val="18"/>
        </w:rPr>
        <w:t>例如，设在多面体抽象域中</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0</m:t>
            </m:r>
          </m:sub>
        </m:sSub>
        <m:r>
          <m:rPr>
            <m:sty m:val="p"/>
          </m:rPr>
          <w:rPr>
            <w:rFonts w:ascii="Cambria Math" w:hAnsi="Cambria Math" w:cs="Times New Roman" w:hint="eastAsia"/>
            <w:kern w:val="0"/>
            <w:sz w:val="18"/>
            <w:szCs w:val="18"/>
          </w:rPr>
          <m:t>=</m:t>
        </m:r>
        <m:r>
          <m:rPr>
            <m:sty m:val="p"/>
          </m:rPr>
          <w:rPr>
            <w:rFonts w:ascii="Cambria Math" w:hAnsi="Cambria Math" w:cs="CMR9"/>
            <w:kern w:val="0"/>
            <w:sz w:val="18"/>
            <w:szCs w:val="18"/>
          </w:rPr>
          <m:t>{</m:t>
        </m:r>
        <m:r>
          <w:rPr>
            <w:rFonts w:ascii="Cambria Math" w:hAnsi="Cambria Math" w:cs="CMR9"/>
            <w:kern w:val="0"/>
            <w:sz w:val="18"/>
            <w:szCs w:val="18"/>
          </w:rPr>
          <m:t>y==x</m:t>
        </m:r>
        <m:r>
          <w:rPr>
            <w:rFonts w:ascii="Cambria Math" w:hAnsi="Cambria Math" w:cs="CMR9" w:hint="eastAsia"/>
            <w:kern w:val="0"/>
            <w:sz w:val="18"/>
            <w:szCs w:val="18"/>
          </w:rPr>
          <m:t>;x</m:t>
        </m:r>
        <m:r>
          <w:rPr>
            <w:rFonts w:ascii="Cambria Math" w:hAnsi="Cambria Math" w:cs="CMR9"/>
            <w:kern w:val="0"/>
            <w:sz w:val="18"/>
            <w:szCs w:val="18"/>
          </w:rPr>
          <m:t>&gt;</m:t>
        </m:r>
        <m:r>
          <w:rPr>
            <w:rFonts w:ascii="Cambria Math" w:hAnsi="Cambria Math" w:cs="CMR9" w:hint="eastAsia"/>
            <w:kern w:val="0"/>
            <w:sz w:val="18"/>
            <w:szCs w:val="18"/>
          </w:rPr>
          <m:t>=0</m:t>
        </m:r>
        <m:r>
          <m:rPr>
            <m:sty m:val="p"/>
          </m:rPr>
          <w:rPr>
            <w:rFonts w:ascii="Cambria Math" w:hAnsi="Cambria Math" w:cs="CMR9"/>
            <w:kern w:val="0"/>
            <w:sz w:val="18"/>
            <w:szCs w:val="18"/>
          </w:rPr>
          <m:t>}</m:t>
        </m:r>
      </m:oMath>
      <w:r w:rsidR="007B530C" w:rsidRPr="00E2175F">
        <w:rPr>
          <w:rFonts w:ascii="CMR9" w:hAnsi="CMR9" w:cs="CMR9"/>
          <w:kern w:val="0"/>
          <w:sz w:val="18"/>
          <w:szCs w:val="18"/>
        </w:rPr>
        <w:t xml:space="preserve">, </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w:rPr>
            <w:rFonts w:ascii="Cambria Math" w:hAnsi="Cambria Math" w:cs="Times New Roman"/>
            <w:kern w:val="0"/>
            <w:sz w:val="18"/>
            <w:szCs w:val="18"/>
          </w:rPr>
          <m:t>=</m:t>
        </m:r>
        <m:r>
          <w:rPr>
            <w:rFonts w:ascii="Cambria Math" w:hAnsi="Cambria Math" w:cs="CMR9" w:hint="eastAsia"/>
            <w:kern w:val="0"/>
            <w:sz w:val="18"/>
            <w:szCs w:val="18"/>
          </w:rPr>
          <m:t>{</m:t>
        </m:r>
        <m:r>
          <w:rPr>
            <w:rFonts w:ascii="Cambria Math" w:hAnsi="Cambria Math" w:cs="CMR9"/>
            <w:kern w:val="0"/>
            <w:sz w:val="18"/>
            <w:szCs w:val="18"/>
          </w:rPr>
          <m:t>y==x+1,x</m:t>
        </m:r>
        <m:r>
          <w:rPr>
            <w:rFonts w:ascii="Cambria Math" w:hAnsi="Cambria Math" w:cs="CMR9" w:hint="eastAsia"/>
            <w:kern w:val="0"/>
            <w:sz w:val="18"/>
            <w:szCs w:val="18"/>
          </w:rPr>
          <m:t>&gt;=1}</m:t>
        </m:r>
      </m:oMath>
      <w:r w:rsidR="007B530C" w:rsidRPr="00E2175F">
        <w:rPr>
          <w:rFonts w:ascii="CMR9" w:hAnsi="CMR9" w:cs="CMR9" w:hint="eastAsia"/>
          <w:kern w:val="0"/>
          <w:sz w:val="18"/>
          <w:szCs w:val="18"/>
        </w:rPr>
        <w:t>，</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hint="eastAsia"/>
                <w:kern w:val="0"/>
                <w:sz w:val="18"/>
                <w:szCs w:val="18"/>
              </w:rPr>
              <m:t>2</m:t>
            </m:r>
          </m:sub>
        </m:sSub>
        <m:r>
          <w:rPr>
            <w:rFonts w:ascii="Cambria Math" w:hAnsi="Cambria Math" w:cs="Times New Roman"/>
            <w:kern w:val="0"/>
            <w:sz w:val="18"/>
            <w:szCs w:val="18"/>
          </w:rPr>
          <m:t>=</m:t>
        </m:r>
        <m:r>
          <w:rPr>
            <w:rFonts w:ascii="Cambria Math" w:hAnsi="Cambria Math" w:cs="CMR9" w:hint="eastAsia"/>
            <w:kern w:val="0"/>
            <w:sz w:val="18"/>
            <w:szCs w:val="18"/>
          </w:rPr>
          <m:t>{</m:t>
        </m:r>
        <m:r>
          <w:rPr>
            <w:rFonts w:ascii="Cambria Math" w:hAnsi="Cambria Math" w:cs="CMR9"/>
            <w:kern w:val="0"/>
            <w:sz w:val="18"/>
            <w:szCs w:val="18"/>
          </w:rPr>
          <m:t>x&gt;=0,y&gt;=0</m:t>
        </m:r>
        <m:r>
          <w:rPr>
            <w:rFonts w:ascii="Cambria Math" w:hAnsi="Cambria Math" w:cs="CMR9" w:hint="eastAsia"/>
            <w:kern w:val="0"/>
            <w:sz w:val="18"/>
            <w:szCs w:val="18"/>
          </w:rPr>
          <m:t>}</m:t>
        </m:r>
      </m:oMath>
      <w:r w:rsidR="007B530C" w:rsidRPr="00E2175F">
        <w:rPr>
          <w:rFonts w:ascii="CMR9" w:hAnsi="CMR9" w:cs="CMR9" w:hint="eastAsia"/>
          <w:kern w:val="0"/>
          <w:sz w:val="18"/>
          <w:szCs w:val="18"/>
        </w:rPr>
        <w:t>。显然满足</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hint="eastAsia"/>
                <w:kern w:val="0"/>
                <w:sz w:val="18"/>
                <w:szCs w:val="18"/>
              </w:rPr>
              <m:t>2</m:t>
            </m:r>
          </m:sub>
        </m:sSub>
      </m:oMath>
      <w:r w:rsidR="007B530C" w:rsidRPr="00E2175F">
        <w:rPr>
          <w:rFonts w:ascii="CMR9" w:hAnsi="CMR9" w:cs="CMR9" w:hint="eastAsia"/>
          <w:kern w:val="0"/>
          <w:sz w:val="18"/>
          <w:szCs w:val="18"/>
        </w:rPr>
        <w:t>，但</w:t>
      </w:r>
      <m:oMath>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0</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1</m:t>
            </m:r>
          </m:sub>
        </m:sSub>
        <m:r>
          <m:rPr>
            <m:sty m:val="p"/>
          </m:rPr>
          <w:rPr>
            <w:rFonts w:ascii="Cambria Math" w:hAnsi="Cambria Math" w:cs="Times New Roman" w:hint="eastAsia"/>
            <w:kern w:val="0"/>
            <w:sz w:val="18"/>
            <w:szCs w:val="18"/>
          </w:rPr>
          <m:t>=</m:t>
        </m:r>
        <m:d>
          <m:dPr>
            <m:begChr m:val="{"/>
            <m:endChr m:val="}"/>
            <m:ctrlPr>
              <w:rPr>
                <w:rFonts w:ascii="Cambria Math" w:hAnsi="Cambria Math" w:cs="Times New Roman"/>
                <w:kern w:val="0"/>
                <w:sz w:val="18"/>
                <w:szCs w:val="18"/>
              </w:rPr>
            </m:ctrlPr>
          </m:dPr>
          <m:e>
            <m:r>
              <w:rPr>
                <w:rFonts w:ascii="Cambria Math" w:hAnsi="Cambria Math" w:cs="Times New Roman"/>
                <w:kern w:val="0"/>
                <w:sz w:val="18"/>
                <w:szCs w:val="18"/>
              </w:rPr>
              <m:t>⊺</m:t>
            </m:r>
          </m:e>
        </m:d>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0</m:t>
            </m:r>
          </m:sub>
        </m:sSub>
        <m:r>
          <m:rPr>
            <m:sty m:val="p"/>
          </m:rPr>
          <w:rPr>
            <w:rFonts w:ascii="Cambria Math" w:hAnsi="Cambria Math" w:cs="Times New Roman"/>
            <w:kern w:val="0"/>
            <w:sz w:val="18"/>
            <w:szCs w:val="18"/>
          </w:rPr>
          <m:t>∇</m:t>
        </m:r>
        <m:sSub>
          <m:sSubPr>
            <m:ctrlPr>
              <w:rPr>
                <w:rFonts w:ascii="Cambria Math" w:hAnsi="Cambria Math" w:cs="Times New Roman"/>
                <w:kern w:val="0"/>
                <w:sz w:val="18"/>
                <w:szCs w:val="18"/>
              </w:rPr>
            </m:ctrlPr>
          </m:sSubPr>
          <m:e>
            <m:r>
              <w:rPr>
                <w:rFonts w:ascii="Cambria Math" w:hAnsi="Cambria Math" w:cs="Times New Roman"/>
                <w:kern w:val="0"/>
                <w:sz w:val="18"/>
                <w:szCs w:val="18"/>
              </w:rPr>
              <m:t>I</m:t>
            </m:r>
          </m:e>
          <m:sub>
            <m:r>
              <w:rPr>
                <w:rFonts w:ascii="Cambria Math" w:hAnsi="Cambria Math" w:cs="Times New Roman"/>
                <w:kern w:val="0"/>
                <w:sz w:val="18"/>
                <w:szCs w:val="18"/>
              </w:rPr>
              <m:t>2</m:t>
            </m:r>
          </m:sub>
        </m:sSub>
        <m:r>
          <w:rPr>
            <w:rFonts w:ascii="Cambria Math" w:hAnsi="Cambria Math" w:cs="Times New Roman" w:hint="eastAsia"/>
            <w:kern w:val="0"/>
            <w:sz w:val="18"/>
            <w:szCs w:val="18"/>
          </w:rPr>
          <m:t>={</m:t>
        </m:r>
        <m:r>
          <m:rPr>
            <m:sty m:val="p"/>
          </m:rPr>
          <w:rPr>
            <w:rFonts w:ascii="Cambria Math" w:hAnsi="Cambria Math" w:cs="CMR9"/>
            <w:kern w:val="0"/>
            <w:sz w:val="18"/>
            <w:szCs w:val="18"/>
          </w:rPr>
          <m:t>x≥0,y≥0</m:t>
        </m:r>
        <m:r>
          <w:rPr>
            <w:rFonts w:ascii="Cambria Math" w:hAnsi="Cambria Math" w:cs="Times New Roman" w:hint="eastAsia"/>
            <w:kern w:val="0"/>
            <w:sz w:val="18"/>
            <w:szCs w:val="18"/>
          </w:rPr>
          <m:t>}</m:t>
        </m:r>
      </m:oMath>
      <w:r w:rsidR="007B530C" w:rsidRPr="00E2175F">
        <w:rPr>
          <w:rFonts w:ascii="CMR9" w:hAnsi="CMR9" w:cs="CMR9" w:hint="eastAsia"/>
          <w:kern w:val="0"/>
          <w:sz w:val="18"/>
          <w:szCs w:val="18"/>
        </w:rPr>
        <w:t>。</w:t>
      </w:r>
      <w:r w:rsidRPr="00811B36">
        <w:rPr>
          <w:rFonts w:ascii="Times New Roman" w:hAnsi="Times New Roman" w:cs="Times New Roman" w:hint="eastAsia"/>
          <w:kern w:val="0"/>
          <w:sz w:val="18"/>
          <w:szCs w:val="18"/>
        </w:rPr>
        <w:t>换而言之，对迁移函数</w:t>
      </w:r>
      <w:r w:rsidRPr="00811B36">
        <w:rPr>
          <w:rFonts w:ascii="Times New Roman" w:hAnsi="Times New Roman" w:cs="Times New Roman" w:hint="eastAsia"/>
          <w:kern w:val="0"/>
          <w:sz w:val="18"/>
          <w:szCs w:val="18"/>
        </w:rPr>
        <w:t>Relaxing</w:t>
      </w:r>
      <w:r w:rsidRPr="00811B36">
        <w:rPr>
          <w:rFonts w:ascii="Times New Roman" w:hAnsi="Times New Roman" w:cs="Times New Roman"/>
          <w:kern w:val="0"/>
          <w:sz w:val="18"/>
          <w:szCs w:val="18"/>
        </w:rPr>
        <w:t xml:space="preserve"> </w:t>
      </w:r>
      <w:r w:rsidRPr="00811B36">
        <w:rPr>
          <w:rFonts w:ascii="Times New Roman" w:hAnsi="Times New Roman" w:cs="Times New Roman" w:hint="eastAsia"/>
          <w:kern w:val="0"/>
          <w:sz w:val="18"/>
          <w:szCs w:val="18"/>
        </w:rPr>
        <w:t>比不</w:t>
      </w:r>
      <w:r w:rsidRPr="00811B36">
        <w:rPr>
          <w:rFonts w:ascii="Times New Roman" w:hAnsi="Times New Roman" w:cs="Times New Roman" w:hint="eastAsia"/>
          <w:kern w:val="0"/>
          <w:sz w:val="18"/>
          <w:szCs w:val="18"/>
        </w:rPr>
        <w:t>Relaxing</w:t>
      </w:r>
      <w:r w:rsidRPr="00811B36">
        <w:rPr>
          <w:rFonts w:ascii="Times New Roman" w:hAnsi="Times New Roman" w:cs="Times New Roman" w:hint="eastAsia"/>
          <w:kern w:val="0"/>
          <w:sz w:val="18"/>
          <w:szCs w:val="18"/>
        </w:rPr>
        <w:t>会得到更不精确的中间结果，但是加宽后可能反而得到更精确的结果。</w:t>
      </w:r>
    </w:p>
    <w:p w14:paraId="42CFB9ED" w14:textId="77777777" w:rsidR="002E164B" w:rsidRDefault="002E164B" w:rsidP="002E164B">
      <w:pPr>
        <w:ind w:leftChars="202" w:left="424" w:firstLineChars="196" w:firstLine="353"/>
        <w:rPr>
          <w:rFonts w:ascii="CMR9" w:hAnsi="CMR9" w:cs="CMR9"/>
          <w:kern w:val="0"/>
          <w:sz w:val="18"/>
          <w:szCs w:val="18"/>
        </w:rPr>
      </w:pPr>
      <w:r>
        <w:rPr>
          <w:rFonts w:ascii="CMR9" w:hAnsi="CMR9" w:cs="CMR9" w:hint="eastAsia"/>
          <w:kern w:val="0"/>
          <w:sz w:val="18"/>
          <w:szCs w:val="18"/>
        </w:rPr>
        <w:t>基于上述观察，我们定义了一个</w:t>
      </w:r>
      <w:r>
        <w:rPr>
          <w:rFonts w:ascii="CMR9" w:hAnsi="CMR9" w:cs="CMR9" w:hint="eastAsia"/>
          <w:kern w:val="0"/>
          <w:sz w:val="18"/>
          <w:szCs w:val="18"/>
        </w:rPr>
        <w:t>Relaxing</w:t>
      </w:r>
      <w:r>
        <w:rPr>
          <w:rFonts w:ascii="CMR9" w:hAnsi="CMR9" w:cs="CMR9" w:hint="eastAsia"/>
          <w:kern w:val="0"/>
          <w:sz w:val="18"/>
          <w:szCs w:val="18"/>
        </w:rPr>
        <w:t>算子</w:t>
      </w:r>
      <m:oMath>
        <m:r>
          <m:rPr>
            <m:sty m:val="p"/>
          </m:rPr>
          <w:rPr>
            <w:rFonts w:ascii="Cambria Math" w:hAnsi="Cambria Math" w:cs="CMR9"/>
            <w:sz w:val="18"/>
            <w:szCs w:val="18"/>
          </w:rPr>
          <m:t>ω</m:t>
        </m:r>
      </m:oMath>
      <w:r>
        <w:rPr>
          <w:rFonts w:ascii="CMR9" w:hAnsi="CMR9" w:cs="CMR9" w:hint="eastAsia"/>
          <w:kern w:val="0"/>
          <w:sz w:val="18"/>
          <w:szCs w:val="18"/>
        </w:rPr>
        <w:t>分别作用在抽象语义下的初始状态和迁移函数上，从而得到如下基于</w:t>
      </w:r>
      <w:r>
        <w:rPr>
          <w:rFonts w:ascii="CMR9" w:hAnsi="CMR9" w:cs="CMR9" w:hint="eastAsia"/>
          <w:kern w:val="0"/>
          <w:sz w:val="18"/>
          <w:szCs w:val="18"/>
        </w:rPr>
        <w:t>Relaxing</w:t>
      </w:r>
      <w:r>
        <w:rPr>
          <w:rFonts w:ascii="CMR9" w:hAnsi="CMR9" w:cs="CMR9" w:hint="eastAsia"/>
          <w:kern w:val="0"/>
          <w:sz w:val="18"/>
          <w:szCs w:val="18"/>
        </w:rPr>
        <w:t>的</w:t>
      </w:r>
      <w:r>
        <w:rPr>
          <w:rFonts w:ascii="CMR9" w:hAnsi="CMR9" w:cs="CMR9" w:hint="eastAsia"/>
          <w:kern w:val="0"/>
          <w:sz w:val="18"/>
          <w:szCs w:val="18"/>
        </w:rPr>
        <w:t>Kleene</w:t>
      </w:r>
      <w:r>
        <w:rPr>
          <w:rFonts w:ascii="CMR9" w:hAnsi="CMR9" w:cs="CMR9" w:hint="eastAsia"/>
          <w:kern w:val="0"/>
          <w:sz w:val="18"/>
          <w:szCs w:val="18"/>
        </w:rPr>
        <w:t>迭代结果：</w:t>
      </w:r>
    </w:p>
    <w:p w14:paraId="361C8035" w14:textId="77777777" w:rsidR="002E164B" w:rsidRDefault="00140D7A" w:rsidP="002E164B">
      <w:pPr>
        <w:pStyle w:val="a5"/>
        <w:ind w:left="450" w:firstLineChars="800" w:firstLine="1440"/>
        <w:rPr>
          <w:rFonts w:ascii="CMR9" w:hAnsi="CMR9" w:cs="CMR9"/>
          <w:iCs/>
          <w:sz w:val="18"/>
          <w:szCs w:val="18"/>
        </w:rPr>
      </w:pPr>
      <m:oMath>
        <m:sSup>
          <m:sSupPr>
            <m:ctrlPr>
              <w:rPr>
                <w:rFonts w:ascii="Cambria Math" w:hAnsi="Cambria Math" w:cs="CMR9"/>
                <w:i/>
                <w:iCs/>
                <w:kern w:val="0"/>
                <w:sz w:val="18"/>
                <w:szCs w:val="18"/>
              </w:rPr>
            </m:ctrlPr>
          </m:sSupPr>
          <m:e>
            <m:r>
              <w:rPr>
                <w:rFonts w:ascii="Cambria Math" w:hAnsi="Cambria Math" w:cs="CMR9"/>
                <w:kern w:val="0"/>
                <w:sz w:val="18"/>
                <w:szCs w:val="18"/>
              </w:rPr>
              <m:t>lfp</m:t>
            </m:r>
          </m:e>
          <m:sup>
            <m:r>
              <w:rPr>
                <w:rFonts w:ascii="Cambria Math" w:hAnsi="Cambria Math" w:cs="CMR9"/>
                <w:kern w:val="0"/>
                <w:sz w:val="18"/>
                <w:szCs w:val="18"/>
              </w:rPr>
              <m:t>∇</m:t>
            </m:r>
          </m:sup>
        </m:sSup>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m:t>
            </m:r>
          </m:sup>
        </m:sSup>
        <m:r>
          <w:rPr>
            <w:rFonts w:ascii="Cambria Math" w:hAnsi="Cambria Math" w:cs="CMR9"/>
            <w:sz w:val="18"/>
            <w:szCs w:val="18"/>
          </w:rPr>
          <m:t> </m:t>
        </m:r>
      </m:oMath>
      <w:r w:rsidR="002E164B">
        <w:rPr>
          <w:rFonts w:ascii="宋体" w:eastAsia="宋体" w:hAnsi="宋体" w:cs="宋体" w:hint="eastAsia"/>
          <w:iCs/>
          <w:sz w:val="18"/>
          <w:szCs w:val="18"/>
        </w:rPr>
        <w:t xml:space="preserve"> </w:t>
      </w:r>
      <w:proofErr w:type="gramStart"/>
      <w:r w:rsidR="002E164B">
        <w:rPr>
          <w:rFonts w:ascii="CMR9" w:hAnsi="CMR9" w:cs="CMR9"/>
          <w:iCs/>
          <w:sz w:val="18"/>
          <w:szCs w:val="18"/>
        </w:rPr>
        <w:t>where</w:t>
      </w:r>
      <w:proofErr w:type="gramEnd"/>
      <w:r w:rsidR="002E164B">
        <w:rPr>
          <w:rFonts w:ascii="CMR9" w:hAnsi="CMR9" w:cs="CMR9"/>
          <w:iCs/>
          <w:sz w:val="18"/>
          <w:szCs w:val="18"/>
        </w:rPr>
        <w:t xml:space="preserve"> </w:t>
      </w:r>
      <m:oMath>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m:t>
            </m:r>
          </m:sup>
        </m:sSup>
        <m:r>
          <w:rPr>
            <w:rFonts w:ascii="Cambria Math" w:hAnsi="Cambria Math" w:cs="CMR9"/>
            <w:sz w:val="18"/>
            <w:szCs w:val="18"/>
          </w:rPr>
          <m:t>(</m:t>
        </m:r>
        <m:sSup>
          <m:sSupPr>
            <m:ctrlPr>
              <w:rPr>
                <w:rFonts w:ascii="Cambria Math" w:hAnsi="Cambria Math" w:cs="CMR9"/>
                <w:sz w:val="18"/>
                <w:szCs w:val="18"/>
              </w:rPr>
            </m:ctrlPr>
          </m:sSupPr>
          <m:e>
            <m:r>
              <m:rPr>
                <m:sty m:val="p"/>
              </m:rPr>
              <w:rPr>
                <w:rFonts w:ascii="Cambria Math" w:hAnsi="Cambria Math" w:cs="CMR9"/>
                <w:sz w:val="18"/>
                <w:szCs w:val="18"/>
              </w:rPr>
              <m:t>X</m:t>
            </m:r>
          </m:e>
          <m:sup>
            <m:r>
              <w:rPr>
                <w:rFonts w:ascii="Cambria Math" w:hAnsi="Cambria Math" w:cs="CMR9" w:hint="eastAsia"/>
                <w:sz w:val="18"/>
                <w:szCs w:val="18"/>
              </w:rPr>
              <m:t>#</m:t>
            </m:r>
          </m:sup>
        </m:sSup>
        <m:r>
          <m:rPr>
            <m:sty m:val="p"/>
          </m:rPr>
          <w:rPr>
            <w:rFonts w:ascii="Cambria Math" w:hAnsi="Cambria Math" w:cs="CMR9"/>
            <w:sz w:val="18"/>
            <w:szCs w:val="18"/>
          </w:rPr>
          <m:t>)=ω</m:t>
        </m:r>
        <m:d>
          <m:dPr>
            <m:ctrlPr>
              <w:rPr>
                <w:rFonts w:ascii="Cambria Math" w:hAnsi="Cambria Math" w:cs="CMR9"/>
                <w:i/>
                <w:iCs/>
                <w:sz w:val="18"/>
                <w:szCs w:val="18"/>
              </w:rPr>
            </m:ctrlPr>
          </m:dPr>
          <m:e>
            <m:sSup>
              <m:sSupPr>
                <m:ctrlPr>
                  <w:rPr>
                    <w:rFonts w:ascii="Cambria Math" w:hAnsi="Cambria Math" w:cs="CMR9"/>
                    <w:i/>
                    <w:iCs/>
                    <w:sz w:val="18"/>
                    <w:szCs w:val="18"/>
                  </w:rPr>
                </m:ctrlPr>
              </m:sSupPr>
              <m:e>
                <m:sSub>
                  <m:sSubPr>
                    <m:ctrlPr>
                      <w:rPr>
                        <w:rFonts w:ascii="Cambria Math" w:hAnsi="Cambria Math" w:cs="CMR9"/>
                        <w:i/>
                        <w:iCs/>
                        <w:sz w:val="18"/>
                        <w:szCs w:val="18"/>
                      </w:rPr>
                    </m:ctrlPr>
                  </m:sSubPr>
                  <m:e>
                    <m:r>
                      <m:rPr>
                        <m:sty m:val="p"/>
                      </m:rPr>
                      <w:rPr>
                        <w:rFonts w:ascii="Cambria Math" w:hAnsi="Cambria Math" w:cs="CMR9"/>
                        <w:sz w:val="18"/>
                        <w:szCs w:val="18"/>
                      </w:rPr>
                      <m:t>X</m:t>
                    </m:r>
                  </m:e>
                  <m:sub>
                    <m:r>
                      <w:rPr>
                        <w:rFonts w:ascii="Cambria Math" w:hAnsi="Cambria Math" w:cs="CMR9"/>
                        <w:sz w:val="18"/>
                        <w:szCs w:val="18"/>
                      </w:rPr>
                      <m:t>0</m:t>
                    </m:r>
                  </m:sub>
                </m:sSub>
              </m:e>
              <m:sup>
                <m:r>
                  <w:rPr>
                    <w:rFonts w:ascii="Cambria Math" w:hAnsi="Cambria Math" w:cs="CMR9"/>
                    <w:sz w:val="18"/>
                    <w:szCs w:val="18"/>
                  </w:rPr>
                  <m:t>#</m:t>
                </m:r>
              </m:sup>
            </m:sSup>
          </m:e>
        </m:d>
        <m:sSup>
          <m:sSupPr>
            <m:ctrlPr>
              <w:rPr>
                <w:rFonts w:ascii="Cambria Math" w:hAnsi="Cambria Math" w:cs="CMR9"/>
                <w:i/>
                <w:iCs/>
                <w:sz w:val="18"/>
                <w:szCs w:val="18"/>
              </w:rPr>
            </m:ctrlPr>
          </m:sSupPr>
          <m:e>
            <m:r>
              <m:rPr>
                <m:sty m:val="p"/>
              </m:rPr>
              <w:rPr>
                <w:rFonts w:ascii="Cambria Math" w:hAnsi="Cambria Math" w:cs="CMR9"/>
                <w:sz w:val="18"/>
                <w:szCs w:val="18"/>
              </w:rPr>
              <m:t>⊔</m:t>
            </m:r>
          </m:e>
          <m:sup>
            <m:r>
              <w:rPr>
                <w:rFonts w:ascii="Cambria Math" w:hAnsi="Cambria Math" w:cs="CMR9"/>
                <w:sz w:val="18"/>
                <w:szCs w:val="18"/>
              </w:rPr>
              <m:t>#</m:t>
            </m:r>
          </m:sup>
        </m:sSup>
        <m:r>
          <m:rPr>
            <m:sty m:val="p"/>
          </m:rPr>
          <w:rPr>
            <w:rFonts w:ascii="Cambria Math" w:hAnsi="Cambria Math" w:cs="CMR9"/>
            <w:sz w:val="18"/>
            <w:szCs w:val="18"/>
          </w:rPr>
          <m:t>ω</m:t>
        </m:r>
        <m:d>
          <m:dPr>
            <m:ctrlPr>
              <w:rPr>
                <w:rFonts w:ascii="Cambria Math" w:hAnsi="Cambria Math" w:cs="CMR9"/>
                <w:i/>
                <w:iCs/>
                <w:sz w:val="18"/>
                <w:szCs w:val="18"/>
              </w:rPr>
            </m:ctrlPr>
          </m:dPr>
          <m:e>
            <m:sSup>
              <m:sSupPr>
                <m:ctrlPr>
                  <w:rPr>
                    <w:rFonts w:ascii="Cambria Math" w:eastAsia="宋体" w:hAnsi="Cambria Math" w:cs="宋体"/>
                    <w:kern w:val="0"/>
                    <w:sz w:val="18"/>
                    <w:szCs w:val="18"/>
                  </w:rPr>
                </m:ctrlPr>
              </m:sSupPr>
              <m:e>
                <m:r>
                  <w:rPr>
                    <w:rFonts w:ascii="Cambria Math" w:hAnsi="Cambria Math" w:cs="CMR9"/>
                    <w:sz w:val="18"/>
                    <w:szCs w:val="18"/>
                  </w:rPr>
                  <m:t>τ</m:t>
                </m:r>
              </m:e>
              <m:sup>
                <m:r>
                  <w:rPr>
                    <w:rFonts w:ascii="Cambria Math" w:eastAsia="宋体" w:hAnsi="Cambria Math" w:cs="宋体"/>
                    <w:kern w:val="0"/>
                    <w:sz w:val="18"/>
                    <w:szCs w:val="18"/>
                  </w:rPr>
                  <m:t>#</m:t>
                </m:r>
              </m:sup>
            </m:sSup>
            <m:r>
              <w:rPr>
                <w:rFonts w:ascii="Cambria Math" w:eastAsia="宋体" w:hAnsi="Cambria Math" w:cs="宋体"/>
                <w:kern w:val="0"/>
                <w:sz w:val="18"/>
                <w:szCs w:val="18"/>
              </w:rPr>
              <m:t>(</m:t>
            </m:r>
            <m:sSup>
              <m:sSupPr>
                <m:ctrlPr>
                  <w:rPr>
                    <w:rFonts w:ascii="Cambria Math" w:hAnsi="Cambria Math" w:cs="CMR9"/>
                    <w:sz w:val="18"/>
                    <w:szCs w:val="18"/>
                  </w:rPr>
                </m:ctrlPr>
              </m:sSupPr>
              <m:e>
                <m:r>
                  <m:rPr>
                    <m:sty m:val="p"/>
                  </m:rPr>
                  <w:rPr>
                    <w:rFonts w:ascii="Cambria Math" w:hAnsi="Cambria Math" w:cs="CMR9"/>
                    <w:sz w:val="18"/>
                    <w:szCs w:val="18"/>
                  </w:rPr>
                  <m:t>X</m:t>
                </m:r>
              </m:e>
              <m:sup>
                <m:r>
                  <w:rPr>
                    <w:rFonts w:ascii="Cambria Math" w:hAnsi="Cambria Math" w:cs="CMR9" w:hint="eastAsia"/>
                    <w:sz w:val="18"/>
                    <w:szCs w:val="18"/>
                  </w:rPr>
                  <m:t>#</m:t>
                </m:r>
              </m:sup>
            </m:sSup>
            <m:r>
              <w:rPr>
                <w:rFonts w:ascii="Cambria Math" w:eastAsia="宋体" w:hAnsi="Cambria Math" w:cs="宋体"/>
                <w:kern w:val="0"/>
                <w:sz w:val="18"/>
                <w:szCs w:val="18"/>
              </w:rPr>
              <m:t>)</m:t>
            </m:r>
          </m:e>
        </m:d>
      </m:oMath>
      <w:r w:rsidR="002E164B">
        <w:rPr>
          <w:rFonts w:ascii="CMR9" w:hAnsi="CMR9" w:cs="CMR9"/>
          <w:iCs/>
          <w:sz w:val="18"/>
          <w:szCs w:val="18"/>
        </w:rPr>
        <w:t xml:space="preserve">          </w:t>
      </w:r>
    </w:p>
    <w:p w14:paraId="7E6F4193" w14:textId="77777777" w:rsidR="002E164B" w:rsidRDefault="002E164B" w:rsidP="002E164B">
      <w:pPr>
        <w:ind w:leftChars="200" w:left="420" w:firstLineChars="239" w:firstLine="430"/>
        <w:rPr>
          <w:rFonts w:ascii="CMR9" w:hAnsi="CMR9" w:cs="CMR9"/>
          <w:kern w:val="0"/>
          <w:sz w:val="18"/>
          <w:szCs w:val="18"/>
        </w:rPr>
      </w:pPr>
      <w:r>
        <w:rPr>
          <w:rFonts w:ascii="CMR9" w:hAnsi="CMR9" w:cs="CMR9" w:hint="eastAsia"/>
          <w:kern w:val="0"/>
          <w:sz w:val="18"/>
          <w:szCs w:val="18"/>
        </w:rPr>
        <w:t>Relaxing</w:t>
      </w:r>
      <w:r>
        <w:rPr>
          <w:rFonts w:ascii="CMR9" w:hAnsi="CMR9" w:cs="CMR9" w:hint="eastAsia"/>
          <w:kern w:val="0"/>
          <w:sz w:val="18"/>
          <w:szCs w:val="18"/>
        </w:rPr>
        <w:t>后得到</w:t>
      </w:r>
      <w:r w:rsidRPr="00811B36">
        <w:rPr>
          <w:rFonts w:ascii="CMR9" w:hAnsi="CMR9" w:cs="CMR9" w:hint="eastAsia"/>
          <w:kern w:val="0"/>
          <w:sz w:val="18"/>
          <w:szCs w:val="18"/>
        </w:rPr>
        <w:t>的迁移函数</w:t>
      </w:r>
      <w:r w:rsidRPr="00811B36">
        <w:rPr>
          <w:rFonts w:ascii="CMR9" w:hAnsi="CMR9" w:cs="CMR9" w:hint="eastAsia"/>
          <w:kern w:val="0"/>
          <w:sz w:val="18"/>
          <w:szCs w:val="18"/>
        </w:rPr>
        <w:t>F#</w:t>
      </w:r>
      <w:r w:rsidRPr="00811B36">
        <w:rPr>
          <w:rFonts w:ascii="CMR9" w:hAnsi="CMR9" w:cs="CMR9" w:hint="eastAsia"/>
          <w:kern w:val="0"/>
          <w:sz w:val="18"/>
          <w:szCs w:val="18"/>
        </w:rPr>
        <w:t>满足</w:t>
      </w:r>
      <m:oMath>
        <m:sSup>
          <m:sSupPr>
            <m:ctrlPr>
              <w:rPr>
                <w:rFonts w:ascii="Cambria Math" w:hAnsi="Cambria Math" w:cs="CMR9"/>
                <w:i/>
                <w:iCs/>
                <w:kern w:val="0"/>
                <w:sz w:val="18"/>
                <w:szCs w:val="18"/>
              </w:rPr>
            </m:ctrlPr>
          </m:sSupPr>
          <m:e>
            <m:r>
              <w:rPr>
                <w:rFonts w:ascii="Cambria Math" w:hAnsi="Cambria Math" w:cs="CMR9" w:hint="eastAsia"/>
                <w:kern w:val="0"/>
                <w:sz w:val="18"/>
                <w:szCs w:val="18"/>
              </w:rPr>
              <m:t>F</m:t>
            </m:r>
          </m:e>
          <m:sup>
            <m:r>
              <w:rPr>
                <w:rFonts w:ascii="Cambria Math" w:hAnsi="Cambria Math" w:cs="CMR9"/>
                <w:kern w:val="0"/>
                <w:sz w:val="18"/>
                <w:szCs w:val="18"/>
              </w:rPr>
              <m:t>#</m:t>
            </m:r>
          </m:sup>
        </m:sSup>
        <m:r>
          <w:rPr>
            <w:rFonts w:ascii="Cambria Math" w:hAnsi="Cambria Math" w:cs="CMR9"/>
            <w:kern w:val="0"/>
            <w:sz w:val="18"/>
            <w:szCs w:val="18"/>
          </w:rPr>
          <m:t>⊑</m:t>
        </m:r>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m:t>
            </m:r>
          </m:sup>
        </m:sSup>
      </m:oMath>
      <w:r w:rsidRPr="00811B36">
        <w:rPr>
          <w:rFonts w:ascii="CMR9" w:hAnsi="CMR9" w:cs="CMR9" w:hint="eastAsia"/>
          <w:iCs/>
          <w:sz w:val="18"/>
          <w:szCs w:val="18"/>
        </w:rPr>
        <w:t>，由于</w:t>
      </w:r>
      <m:oMath>
        <m:r>
          <w:rPr>
            <w:rFonts w:ascii="Cambria Math" w:hAnsi="Cambria Math" w:cs="CMR9"/>
            <w:sz w:val="18"/>
            <w:szCs w:val="18"/>
          </w:rPr>
          <m:t>lfp</m:t>
        </m:r>
      </m:oMath>
      <w:r w:rsidRPr="00811B36">
        <w:rPr>
          <w:rFonts w:ascii="CMR9" w:hAnsi="CMR9" w:cs="CMR9" w:hint="eastAsia"/>
          <w:iCs/>
          <w:sz w:val="18"/>
          <w:szCs w:val="18"/>
        </w:rPr>
        <w:t>关于初始值和输入函数单调</w:t>
      </w:r>
      <w:r>
        <w:rPr>
          <w:rFonts w:ascii="CMR9" w:hAnsi="CMR9" w:cs="CMR9" w:hint="eastAsia"/>
          <w:iCs/>
          <w:sz w:val="18"/>
          <w:szCs w:val="18"/>
        </w:rPr>
        <w:t>，又由于</w:t>
      </w:r>
      <m:oMath>
        <m:r>
          <w:rPr>
            <w:rFonts w:ascii="Cambria Math" w:hAnsi="Cambria Math" w:cs="CMR9"/>
            <w:kern w:val="0"/>
            <w:sz w:val="18"/>
            <w:szCs w:val="18"/>
            <w:lang w:val="el-GR"/>
          </w:rPr>
          <m:t>γ</m:t>
        </m:r>
      </m:oMath>
      <w:r>
        <w:rPr>
          <w:rFonts w:ascii="CMR9" w:hAnsi="CMR9" w:cs="CMR9" w:hint="eastAsia"/>
          <w:iCs/>
          <w:kern w:val="0"/>
          <w:sz w:val="18"/>
          <w:szCs w:val="18"/>
          <w:lang w:val="el-GR"/>
        </w:rPr>
        <w:t>算子的单调性</w:t>
      </w:r>
      <w:r>
        <w:rPr>
          <w:rFonts w:ascii="CMR9" w:hAnsi="CMR9" w:cs="CMR9" w:hint="eastAsia"/>
          <w:iCs/>
          <w:sz w:val="18"/>
          <w:szCs w:val="18"/>
        </w:rPr>
        <w:t>可得到：</w:t>
      </w:r>
    </w:p>
    <w:p w14:paraId="0D3399D2" w14:textId="77777777" w:rsidR="002E164B" w:rsidRDefault="002E164B" w:rsidP="002E164B">
      <w:pPr>
        <w:pStyle w:val="a5"/>
        <w:ind w:left="450" w:firstLineChars="0" w:firstLine="0"/>
        <w:rPr>
          <w:rFonts w:ascii="CMR9" w:hAnsi="CMR9" w:cs="CMR9"/>
          <w:iCs/>
          <w:kern w:val="0"/>
          <w:sz w:val="18"/>
          <w:szCs w:val="18"/>
        </w:rPr>
      </w:pPr>
      <m:oMathPara>
        <m:oMath>
          <m:r>
            <w:rPr>
              <w:rFonts w:ascii="Cambria Math" w:hAnsi="Cambria Math" w:cs="CMR9"/>
              <w:kern w:val="0"/>
              <w:sz w:val="18"/>
              <w:szCs w:val="18"/>
              <w:lang w:val="el-GR"/>
            </w:rPr>
            <w:lastRenderedPageBreak/>
            <m:t>γ</m:t>
          </m:r>
          <m:r>
            <w:rPr>
              <w:rFonts w:ascii="Cambria Math" w:hAnsi="Cambria Math" w:cs="CMR9"/>
              <w:kern w:val="0"/>
              <w:sz w:val="18"/>
              <w:szCs w:val="18"/>
            </w:rPr>
            <m:t>(lfp</m:t>
          </m:r>
          <m:sSup>
            <m:sSupPr>
              <m:ctrlPr>
                <w:rPr>
                  <w:rFonts w:ascii="Cambria Math" w:hAnsi="Cambria Math" w:cs="CMR9"/>
                  <w:i/>
                  <w:iCs/>
                  <w:kern w:val="0"/>
                  <w:sz w:val="18"/>
                  <w:szCs w:val="18"/>
                </w:rPr>
              </m:ctrlPr>
            </m:sSupPr>
            <m:e>
              <m:r>
                <w:rPr>
                  <w:rFonts w:ascii="Cambria Math" w:hAnsi="Cambria Math" w:cs="CMR9" w:hint="eastAsia"/>
                  <w:kern w:val="0"/>
                  <w:sz w:val="18"/>
                  <w:szCs w:val="18"/>
                </w:rPr>
                <m:t>F</m:t>
              </m:r>
            </m:e>
            <m:sup>
              <m:r>
                <w:rPr>
                  <w:rFonts w:ascii="Cambria Math" w:hAnsi="Cambria Math" w:cs="CMR9"/>
                  <w:kern w:val="0"/>
                  <w:sz w:val="18"/>
                  <w:szCs w:val="18"/>
                </w:rPr>
                <m:t>#</m:t>
              </m:r>
            </m:sup>
          </m:sSup>
          <m:r>
            <w:rPr>
              <w:rFonts w:ascii="Cambria Math" w:hAnsi="Cambria Math" w:cs="CMR9"/>
              <w:kern w:val="0"/>
              <w:sz w:val="18"/>
              <w:szCs w:val="18"/>
            </w:rPr>
            <m:t>) ⊑</m:t>
          </m:r>
          <m:r>
            <w:rPr>
              <w:rFonts w:ascii="Cambria Math" w:hAnsi="Cambria Math" w:cs="CMR9"/>
              <w:kern w:val="0"/>
              <w:sz w:val="18"/>
              <w:szCs w:val="18"/>
              <w:lang w:val="el-GR"/>
            </w:rPr>
            <m:t>γ</m:t>
          </m:r>
          <m:r>
            <w:rPr>
              <w:rFonts w:ascii="Cambria Math" w:hAnsi="Cambria Math" w:cs="CMR9"/>
              <w:kern w:val="0"/>
              <w:sz w:val="18"/>
              <w:szCs w:val="18"/>
            </w:rPr>
            <m:t>(lfp</m:t>
          </m:r>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m:t>
              </m:r>
            </m:sup>
          </m:sSup>
          <m:r>
            <w:rPr>
              <w:rFonts w:ascii="Cambria Math" w:hAnsi="Cambria Math" w:cs="CMR9"/>
              <w:kern w:val="0"/>
              <w:sz w:val="18"/>
              <w:szCs w:val="18"/>
            </w:rPr>
            <m:t>) ⊑</m:t>
          </m:r>
          <m:r>
            <w:rPr>
              <w:rFonts w:ascii="Cambria Math" w:hAnsi="Cambria Math" w:cs="CMR9"/>
              <w:kern w:val="0"/>
              <w:sz w:val="18"/>
              <w:szCs w:val="18"/>
              <w:lang w:val="el-GR"/>
            </w:rPr>
            <m:t>γ</m:t>
          </m:r>
          <m:r>
            <w:rPr>
              <w:rFonts w:ascii="Cambria Math" w:hAnsi="Cambria Math" w:cs="CMR9"/>
              <w:kern w:val="0"/>
              <w:sz w:val="18"/>
              <w:szCs w:val="18"/>
            </w:rPr>
            <m:t>(</m:t>
          </m:r>
          <m:sSup>
            <m:sSupPr>
              <m:ctrlPr>
                <w:rPr>
                  <w:rFonts w:ascii="Cambria Math" w:hAnsi="Cambria Math" w:cs="CMR9"/>
                  <w:i/>
                  <w:iCs/>
                  <w:kern w:val="0"/>
                  <w:sz w:val="18"/>
                  <w:szCs w:val="18"/>
                </w:rPr>
              </m:ctrlPr>
            </m:sSupPr>
            <m:e>
              <m:r>
                <w:rPr>
                  <w:rFonts w:ascii="Cambria Math" w:hAnsi="Cambria Math" w:cs="CMR9"/>
                  <w:kern w:val="0"/>
                  <w:sz w:val="18"/>
                  <w:szCs w:val="18"/>
                </w:rPr>
                <m:t>lfp</m:t>
              </m:r>
            </m:e>
            <m:sup>
              <m:r>
                <w:rPr>
                  <w:rFonts w:ascii="Cambria Math" w:hAnsi="Cambria Math" w:cs="CMR9"/>
                  <w:kern w:val="0"/>
                  <w:sz w:val="18"/>
                  <w:szCs w:val="18"/>
                </w:rPr>
                <m:t>∇</m:t>
              </m:r>
            </m:sup>
          </m:sSup>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m:t>
              </m:r>
            </m:sup>
          </m:sSup>
          <m:r>
            <w:rPr>
              <w:rFonts w:ascii="Cambria Math" w:hAnsi="Cambria Math" w:cs="CMR9"/>
              <w:kern w:val="0"/>
              <w:sz w:val="18"/>
              <w:szCs w:val="18"/>
            </w:rPr>
            <m:t>)</m:t>
          </m:r>
        </m:oMath>
      </m:oMathPara>
    </w:p>
    <w:p w14:paraId="0FA0B2AE" w14:textId="77777777" w:rsidR="002E164B" w:rsidRDefault="002E164B" w:rsidP="002E164B">
      <w:pPr>
        <w:pStyle w:val="a5"/>
        <w:ind w:leftChars="202" w:left="424" w:firstLine="360"/>
        <w:rPr>
          <w:rFonts w:ascii="CMR9" w:hAnsi="CMR9" w:cs="CMR9"/>
          <w:iCs/>
          <w:color w:val="000000" w:themeColor="text1"/>
          <w:sz w:val="18"/>
          <w:szCs w:val="18"/>
        </w:rPr>
      </w:pPr>
      <w:r>
        <w:rPr>
          <w:rFonts w:ascii="CMR9" w:hAnsi="CMR9" w:cs="CMR9" w:hint="eastAsia"/>
          <w:kern w:val="0"/>
          <w:sz w:val="18"/>
          <w:szCs w:val="18"/>
        </w:rPr>
        <w:t>结合（</w:t>
      </w:r>
      <w:r>
        <w:rPr>
          <w:rFonts w:ascii="CMR9" w:hAnsi="CMR9" w:cs="CMR9" w:hint="eastAsia"/>
          <w:kern w:val="0"/>
          <w:sz w:val="18"/>
          <w:szCs w:val="18"/>
        </w:rPr>
        <w:t>1</w:t>
      </w:r>
      <w:r>
        <w:rPr>
          <w:rFonts w:ascii="CMR9" w:hAnsi="CMR9" w:cs="CMR9" w:hint="eastAsia"/>
          <w:kern w:val="0"/>
          <w:sz w:val="18"/>
          <w:szCs w:val="18"/>
        </w:rPr>
        <w:t>）（</w:t>
      </w:r>
      <w:r>
        <w:rPr>
          <w:rFonts w:ascii="CMR9" w:hAnsi="CMR9" w:cs="CMR9" w:hint="eastAsia"/>
          <w:kern w:val="0"/>
          <w:sz w:val="18"/>
          <w:szCs w:val="18"/>
        </w:rPr>
        <w:t>2</w:t>
      </w:r>
      <w:r>
        <w:rPr>
          <w:rFonts w:ascii="CMR9" w:hAnsi="CMR9" w:cs="CMR9" w:hint="eastAsia"/>
          <w:kern w:val="0"/>
          <w:sz w:val="18"/>
          <w:szCs w:val="18"/>
        </w:rPr>
        <w:t>）（</w:t>
      </w:r>
      <w:r>
        <w:rPr>
          <w:rFonts w:ascii="CMR9" w:hAnsi="CMR9" w:cs="CMR9" w:hint="eastAsia"/>
          <w:kern w:val="0"/>
          <w:sz w:val="18"/>
          <w:szCs w:val="18"/>
        </w:rPr>
        <w:t>3</w:t>
      </w:r>
      <w:r>
        <w:rPr>
          <w:rFonts w:ascii="CMR9" w:hAnsi="CMR9" w:cs="CMR9" w:hint="eastAsia"/>
          <w:kern w:val="0"/>
          <w:sz w:val="18"/>
          <w:szCs w:val="18"/>
        </w:rPr>
        <w:t>）满足的关系，可得到</w:t>
      </w:r>
      <w:r>
        <w:rPr>
          <w:rFonts w:ascii="CMR9" w:hAnsi="CMR9" w:cs="CMR9" w:hint="eastAsia"/>
          <w:kern w:val="0"/>
          <w:sz w:val="18"/>
          <w:szCs w:val="18"/>
        </w:rPr>
        <w:t xml:space="preserve"> </w:t>
      </w:r>
      <m:oMath>
        <m:r>
          <w:rPr>
            <w:rFonts w:ascii="Cambria Math" w:hAnsi="Cambria Math" w:cs="CMR9"/>
            <w:kern w:val="0"/>
            <w:sz w:val="18"/>
            <w:szCs w:val="18"/>
          </w:rPr>
          <m:t>lfp F</m:t>
        </m:r>
      </m:oMath>
      <w:r>
        <w:rPr>
          <w:rFonts w:ascii="CMR9" w:hAnsi="CMR9" w:cs="CMR9"/>
          <w:kern w:val="0"/>
          <w:sz w:val="18"/>
          <w:szCs w:val="18"/>
        </w:rPr>
        <w:t xml:space="preserve"> </w:t>
      </w:r>
      <m:oMath>
        <m:r>
          <w:rPr>
            <w:rFonts w:ascii="Cambria Math" w:hAnsi="Cambria Math" w:cs="CMR9"/>
            <w:kern w:val="0"/>
            <w:sz w:val="18"/>
            <w:szCs w:val="18"/>
          </w:rPr>
          <m:t>⊑</m:t>
        </m:r>
      </m:oMath>
      <w:r>
        <w:rPr>
          <w:rFonts w:ascii="CMR9" w:hAnsi="CMR9" w:cs="CMR9"/>
          <w:kern w:val="0"/>
          <w:sz w:val="18"/>
          <w:szCs w:val="18"/>
        </w:rPr>
        <w:t xml:space="preserve"> </w:t>
      </w:r>
      <m:oMath>
        <m:r>
          <w:rPr>
            <w:rFonts w:ascii="Cambria Math" w:hAnsi="Cambria Math" w:cs="CMR9"/>
            <w:kern w:val="0"/>
            <w:sz w:val="18"/>
            <w:szCs w:val="18"/>
            <w:lang w:val="el-GR"/>
          </w:rPr>
          <m:t>γ</m:t>
        </m:r>
        <m:r>
          <w:rPr>
            <w:rFonts w:ascii="Cambria Math" w:hAnsi="Cambria Math" w:cs="CMR9"/>
            <w:kern w:val="0"/>
            <w:sz w:val="18"/>
            <w:szCs w:val="18"/>
          </w:rPr>
          <m:t>(lfp</m:t>
        </m:r>
        <m:sSup>
          <m:sSupPr>
            <m:ctrlPr>
              <w:rPr>
                <w:rFonts w:ascii="Cambria Math" w:hAnsi="Cambria Math" w:cs="CMR9"/>
                <w:i/>
                <w:iCs/>
                <w:kern w:val="0"/>
                <w:sz w:val="18"/>
                <w:szCs w:val="18"/>
              </w:rPr>
            </m:ctrlPr>
          </m:sSupPr>
          <m:e>
            <m:r>
              <w:rPr>
                <w:rFonts w:ascii="Cambria Math" w:hAnsi="Cambria Math" w:cs="CMR9" w:hint="eastAsia"/>
                <w:kern w:val="0"/>
                <w:sz w:val="18"/>
                <w:szCs w:val="18"/>
              </w:rPr>
              <m:t>F</m:t>
            </m:r>
          </m:e>
          <m:sup>
            <m:r>
              <w:rPr>
                <w:rFonts w:ascii="Cambria Math" w:hAnsi="Cambria Math" w:cs="CMR9"/>
                <w:kern w:val="0"/>
                <w:sz w:val="18"/>
                <w:szCs w:val="18"/>
              </w:rPr>
              <m:t>#</m:t>
            </m:r>
          </m:sup>
        </m:sSup>
        <m:r>
          <w:rPr>
            <w:rFonts w:ascii="Cambria Math" w:hAnsi="Cambria Math" w:cs="CMR9"/>
            <w:kern w:val="0"/>
            <w:sz w:val="18"/>
            <w:szCs w:val="18"/>
          </w:rPr>
          <m:t>) ⊑</m:t>
        </m:r>
        <m:r>
          <w:rPr>
            <w:rFonts w:ascii="Cambria Math" w:hAnsi="Cambria Math" w:cs="CMR9"/>
            <w:kern w:val="0"/>
            <w:sz w:val="18"/>
            <w:szCs w:val="18"/>
            <w:lang w:val="el-GR"/>
          </w:rPr>
          <m:t>γ</m:t>
        </m:r>
        <m:r>
          <w:rPr>
            <w:rFonts w:ascii="Cambria Math" w:hAnsi="Cambria Math" w:cs="CMR9"/>
            <w:kern w:val="0"/>
            <w:sz w:val="18"/>
            <w:szCs w:val="18"/>
          </w:rPr>
          <m:t>(</m:t>
        </m:r>
        <m:sSup>
          <m:sSupPr>
            <m:ctrlPr>
              <w:rPr>
                <w:rFonts w:ascii="Cambria Math" w:hAnsi="Cambria Math" w:cs="CMR9"/>
                <w:i/>
                <w:iCs/>
                <w:kern w:val="0"/>
                <w:sz w:val="18"/>
                <w:szCs w:val="18"/>
              </w:rPr>
            </m:ctrlPr>
          </m:sSupPr>
          <m:e>
            <m:r>
              <w:rPr>
                <w:rFonts w:ascii="Cambria Math" w:hAnsi="Cambria Math" w:cs="CMR9"/>
                <w:kern w:val="0"/>
                <w:sz w:val="18"/>
                <w:szCs w:val="18"/>
              </w:rPr>
              <m:t>lfp</m:t>
            </m:r>
          </m:e>
          <m:sup>
            <m:r>
              <w:rPr>
                <w:rFonts w:ascii="Cambria Math" w:hAnsi="Cambria Math" w:cs="CMR9"/>
                <w:kern w:val="0"/>
                <w:sz w:val="18"/>
                <w:szCs w:val="18"/>
              </w:rPr>
              <m:t>∇</m:t>
            </m:r>
          </m:sup>
        </m:sSup>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m:t>
            </m:r>
          </m:sup>
        </m:sSup>
        <m:r>
          <w:rPr>
            <w:rFonts w:ascii="Cambria Math" w:hAnsi="Cambria Math" w:cs="CMR9"/>
            <w:kern w:val="0"/>
            <w:sz w:val="18"/>
            <w:szCs w:val="18"/>
          </w:rPr>
          <m:t>)</m:t>
        </m:r>
      </m:oMath>
      <w:r>
        <w:rPr>
          <w:rFonts w:ascii="CMR9" w:hAnsi="CMR9" w:cs="CMR9" w:hint="eastAsia"/>
          <w:iCs/>
          <w:kern w:val="0"/>
          <w:sz w:val="18"/>
          <w:szCs w:val="18"/>
        </w:rPr>
        <w:t>，即经过可靠</w:t>
      </w:r>
      <w:r>
        <w:rPr>
          <w:rFonts w:ascii="CMR9" w:hAnsi="CMR9" w:cs="CMR9" w:hint="eastAsia"/>
          <w:iCs/>
          <w:kern w:val="0"/>
          <w:sz w:val="18"/>
          <w:szCs w:val="18"/>
        </w:rPr>
        <w:t>Relaxing</w:t>
      </w:r>
      <w:r>
        <w:rPr>
          <w:rFonts w:ascii="CMR9" w:hAnsi="CMR9" w:cs="CMR9" w:hint="eastAsia"/>
          <w:iCs/>
          <w:kern w:val="0"/>
          <w:sz w:val="18"/>
          <w:szCs w:val="18"/>
        </w:rPr>
        <w:t>后得到的循环不变式是程序具体语义下的不变式的上近似，</w:t>
      </w:r>
      <w:proofErr w:type="gramStart"/>
      <w:r>
        <w:rPr>
          <w:rFonts w:ascii="CMR9" w:hAnsi="CMR9" w:cs="CMR9" w:hint="eastAsia"/>
          <w:iCs/>
          <w:kern w:val="0"/>
          <w:sz w:val="18"/>
          <w:szCs w:val="18"/>
        </w:rPr>
        <w:t>即结果</w:t>
      </w:r>
      <w:proofErr w:type="gramEnd"/>
      <w:r>
        <w:rPr>
          <w:rFonts w:ascii="CMR9" w:hAnsi="CMR9" w:cs="CMR9" w:hint="eastAsia"/>
          <w:iCs/>
          <w:kern w:val="0"/>
          <w:sz w:val="18"/>
          <w:szCs w:val="18"/>
        </w:rPr>
        <w:t>是可靠的。</w:t>
      </w:r>
    </w:p>
    <w:p w14:paraId="7E0B9FB3" w14:textId="5B70E44A" w:rsidR="002416BE" w:rsidRDefault="002E164B" w:rsidP="00395C1B">
      <w:pPr>
        <w:ind w:leftChars="200" w:left="420" w:firstLineChars="200" w:firstLine="360"/>
        <w:rPr>
          <w:rFonts w:ascii="CMR9" w:hAnsi="CMR9" w:cs="CMR9"/>
          <w:kern w:val="0"/>
          <w:sz w:val="18"/>
          <w:szCs w:val="18"/>
        </w:rPr>
      </w:pPr>
      <w:r>
        <w:rPr>
          <w:rFonts w:ascii="CMR9" w:hAnsi="CMR9" w:cs="CMR9" w:hint="eastAsia"/>
          <w:iCs/>
          <w:color w:val="000000" w:themeColor="text1"/>
          <w:sz w:val="18"/>
          <w:szCs w:val="18"/>
        </w:rPr>
        <w:t>在保证</w:t>
      </w:r>
      <w:r>
        <w:rPr>
          <w:rFonts w:ascii="CMR9" w:hAnsi="CMR9" w:cs="CMR9" w:hint="eastAsia"/>
          <w:iCs/>
          <w:color w:val="000000" w:themeColor="text1"/>
          <w:sz w:val="18"/>
          <w:szCs w:val="18"/>
        </w:rPr>
        <w:t>Relaxing</w:t>
      </w:r>
      <w:r>
        <w:rPr>
          <w:rFonts w:ascii="CMR9" w:hAnsi="CMR9" w:cs="CMR9" w:hint="eastAsia"/>
          <w:iCs/>
          <w:color w:val="000000" w:themeColor="text1"/>
          <w:sz w:val="18"/>
          <w:szCs w:val="18"/>
        </w:rPr>
        <w:t>可靠的前提下，虽然迁移函数存在关系</w:t>
      </w:r>
      <m:oMath>
        <m:sSup>
          <m:sSupPr>
            <m:ctrlPr>
              <w:rPr>
                <w:rFonts w:ascii="Cambria Math" w:hAnsi="Cambria Math" w:cs="CMR9"/>
                <w:i/>
                <w:iCs/>
                <w:sz w:val="18"/>
                <w:szCs w:val="18"/>
              </w:rPr>
            </m:ctrlPr>
          </m:sSupPr>
          <m:e>
            <m:r>
              <w:rPr>
                <w:rFonts w:ascii="Cambria Math" w:hAnsi="Cambria Math" w:cs="CMR9" w:hint="eastAsia"/>
                <w:sz w:val="18"/>
                <w:szCs w:val="18"/>
              </w:rPr>
              <m:t>F</m:t>
            </m:r>
          </m:e>
          <m:sup>
            <m:r>
              <w:rPr>
                <w:rFonts w:ascii="Cambria Math" w:hAnsi="Cambria Math" w:cs="CMR9"/>
                <w:sz w:val="18"/>
                <w:szCs w:val="18"/>
              </w:rPr>
              <m:t>#</m:t>
            </m:r>
          </m:sup>
        </m:sSup>
        <m:r>
          <w:rPr>
            <w:rFonts w:ascii="Cambria Math" w:hAnsi="Cambria Math" w:cs="CMR9"/>
            <w:sz w:val="18"/>
            <w:szCs w:val="18"/>
          </w:rPr>
          <m:t>⊑</m:t>
        </m:r>
        <m:sSup>
          <m:sSupPr>
            <m:ctrlPr>
              <w:rPr>
                <w:rFonts w:ascii="Cambria Math" w:hAnsi="Cambria Math" w:cs="CMR9"/>
                <w:i/>
                <w:iCs/>
                <w:sz w:val="18"/>
                <w:szCs w:val="18"/>
              </w:rPr>
            </m:ctrlPr>
          </m:sSupPr>
          <m:e>
            <m:acc>
              <m:accPr>
                <m:chr m:val="̅"/>
                <m:ctrlPr>
                  <w:rPr>
                    <w:rFonts w:ascii="Cambria Math" w:hAnsi="Cambria Math" w:cs="CMR9"/>
                    <w:i/>
                    <w:iCs/>
                    <w:sz w:val="18"/>
                    <w:szCs w:val="18"/>
                  </w:rPr>
                </m:ctrlPr>
              </m:accPr>
              <m:e>
                <m:r>
                  <w:rPr>
                    <w:rFonts w:ascii="Cambria Math" w:hAnsi="Cambria Math" w:cs="CMR9"/>
                    <w:sz w:val="18"/>
                    <w:szCs w:val="18"/>
                  </w:rPr>
                  <m:t>F</m:t>
                </m:r>
              </m:e>
            </m:acc>
          </m:e>
          <m:sup>
            <m:r>
              <w:rPr>
                <w:rFonts w:ascii="Cambria Math" w:hAnsi="Cambria Math" w:cs="CMR9"/>
                <w:sz w:val="18"/>
                <w:szCs w:val="18"/>
              </w:rPr>
              <m:t xml:space="preserve"># </m:t>
            </m:r>
          </m:sup>
        </m:sSup>
      </m:oMath>
      <w:r>
        <w:rPr>
          <w:rFonts w:ascii="CMR9" w:hAnsi="CMR9" w:cs="CMR9" w:hint="eastAsia"/>
          <w:iCs/>
          <w:sz w:val="18"/>
          <w:szCs w:val="18"/>
        </w:rPr>
        <w:t>，但由于加宽算子的非单性，</w:t>
      </w:r>
      <m:oMath>
        <m:sSup>
          <m:sSupPr>
            <m:ctrlPr>
              <w:rPr>
                <w:rFonts w:ascii="Cambria Math" w:hAnsi="Cambria Math"/>
                <w:i/>
                <w:iCs/>
                <w:color w:val="000000"/>
                <w:kern w:val="24"/>
                <w:sz w:val="18"/>
                <w:szCs w:val="21"/>
              </w:rPr>
            </m:ctrlPr>
          </m:sSupPr>
          <m:e>
            <m:r>
              <w:rPr>
                <w:rFonts w:ascii="Cambria Math" w:hAnsi="Cambria Math"/>
                <w:color w:val="000000"/>
                <w:kern w:val="24"/>
                <w:sz w:val="18"/>
                <w:szCs w:val="21"/>
              </w:rPr>
              <m:t>lfp</m:t>
            </m:r>
          </m:e>
          <m:sup>
            <m:r>
              <w:rPr>
                <w:rFonts w:ascii="Cambria Math" w:eastAsia="Cambria Math" w:hAnsi="Cambria Math"/>
                <w:color w:val="000000"/>
                <w:kern w:val="24"/>
                <w:sz w:val="18"/>
                <w:szCs w:val="21"/>
              </w:rPr>
              <m:t>∇</m:t>
            </m:r>
          </m:sup>
        </m:sSup>
        <m:sSup>
          <m:sSupPr>
            <m:ctrlPr>
              <w:rPr>
                <w:rFonts w:ascii="Cambria Math" w:hAnsi="Cambria Math"/>
                <w:i/>
                <w:iCs/>
                <w:color w:val="000000"/>
                <w:kern w:val="24"/>
                <w:sz w:val="18"/>
                <w:szCs w:val="21"/>
              </w:rPr>
            </m:ctrlPr>
          </m:sSupPr>
          <m:e>
            <m:r>
              <w:rPr>
                <w:rFonts w:ascii="Cambria Math" w:hAnsi="Cambria Math"/>
                <w:color w:val="000000"/>
                <w:kern w:val="24"/>
                <w:sz w:val="18"/>
                <w:szCs w:val="21"/>
              </w:rPr>
              <m:t>F</m:t>
            </m:r>
          </m:e>
          <m:sup>
            <m:r>
              <w:rPr>
                <w:rFonts w:ascii="Cambria Math" w:hAnsi="Cambria Math"/>
                <w:color w:val="000000"/>
                <w:kern w:val="24"/>
                <w:sz w:val="18"/>
                <w:szCs w:val="21"/>
              </w:rPr>
              <m:t>#</m:t>
            </m:r>
          </m:sup>
        </m:sSup>
      </m:oMath>
      <w:r>
        <w:rPr>
          <w:rFonts w:ascii="CMR9" w:hAnsi="CMR9" w:cs="CMR9" w:hint="eastAsia"/>
          <w:iCs/>
          <w:color w:val="000000"/>
          <w:kern w:val="24"/>
          <w:sz w:val="18"/>
          <w:szCs w:val="21"/>
        </w:rPr>
        <w:t>和</w:t>
      </w:r>
      <m:oMath>
        <m:sSup>
          <m:sSupPr>
            <m:ctrlPr>
              <w:rPr>
                <w:rFonts w:ascii="Cambria Math" w:hAnsi="Cambria Math"/>
                <w:i/>
                <w:iCs/>
                <w:color w:val="000000"/>
                <w:kern w:val="24"/>
                <w:sz w:val="18"/>
                <w:szCs w:val="21"/>
              </w:rPr>
            </m:ctrlPr>
          </m:sSupPr>
          <m:e>
            <m:r>
              <w:rPr>
                <w:rFonts w:ascii="Cambria Math" w:hAnsi="Cambria Math"/>
                <w:color w:val="000000"/>
                <w:kern w:val="24"/>
                <w:sz w:val="18"/>
                <w:szCs w:val="21"/>
              </w:rPr>
              <m:t>lfp</m:t>
            </m:r>
          </m:e>
          <m:sup>
            <m:r>
              <w:rPr>
                <w:rFonts w:ascii="Cambria Math" w:eastAsia="Cambria Math" w:hAnsi="Cambria Math"/>
                <w:color w:val="000000"/>
                <w:kern w:val="24"/>
                <w:sz w:val="18"/>
                <w:szCs w:val="21"/>
              </w:rPr>
              <m:t>∇</m:t>
            </m:r>
          </m:sup>
        </m:sSup>
        <m:r>
          <w:rPr>
            <w:rFonts w:ascii="Cambria Math" w:hAnsi="Cambria Math"/>
            <w:color w:val="000000"/>
            <w:kern w:val="24"/>
            <w:sz w:val="18"/>
            <w:szCs w:val="21"/>
          </w:rPr>
          <m:t> </m:t>
        </m:r>
        <m:sSup>
          <m:sSupPr>
            <m:ctrlPr>
              <w:rPr>
                <w:rFonts w:ascii="Cambria Math" w:hAnsi="Cambria Math"/>
                <w:i/>
                <w:iCs/>
                <w:color w:val="000000"/>
                <w:kern w:val="24"/>
                <w:sz w:val="18"/>
                <w:szCs w:val="21"/>
              </w:rPr>
            </m:ctrlPr>
          </m:sSupPr>
          <m:e>
            <m:acc>
              <m:accPr>
                <m:chr m:val="̅"/>
                <m:ctrlPr>
                  <w:rPr>
                    <w:rFonts w:ascii="Cambria Math" w:hAnsi="Cambria Math"/>
                    <w:i/>
                    <w:iCs/>
                    <w:color w:val="000000"/>
                    <w:kern w:val="24"/>
                    <w:sz w:val="18"/>
                    <w:szCs w:val="21"/>
                  </w:rPr>
                </m:ctrlPr>
              </m:accPr>
              <m:e>
                <m:r>
                  <w:rPr>
                    <w:rFonts w:ascii="Cambria Math" w:hAnsi="Cambria Math"/>
                    <w:color w:val="000000"/>
                    <w:kern w:val="24"/>
                    <w:sz w:val="18"/>
                    <w:szCs w:val="21"/>
                  </w:rPr>
                  <m:t>F</m:t>
                </m:r>
              </m:e>
            </m:acc>
          </m:e>
          <m:sup>
            <m:r>
              <w:rPr>
                <w:rFonts w:ascii="Cambria Math" w:hAnsi="Cambria Math"/>
                <w:color w:val="000000"/>
                <w:kern w:val="24"/>
                <w:sz w:val="18"/>
                <w:szCs w:val="21"/>
              </w:rPr>
              <m:t>#</m:t>
            </m:r>
          </m:sup>
        </m:sSup>
      </m:oMath>
      <w:r>
        <w:rPr>
          <w:rFonts w:ascii="CMR9" w:hAnsi="CMR9" w:cs="CMR9" w:hint="eastAsia"/>
          <w:iCs/>
          <w:color w:val="000000"/>
          <w:kern w:val="24"/>
          <w:sz w:val="18"/>
          <w:szCs w:val="21"/>
        </w:rPr>
        <w:t>之间的关系反而是不确定。正是由于二者之间关系的非确定性，才使得通过对迁移函数进</w:t>
      </w:r>
      <w:r w:rsidR="00395C1B">
        <w:rPr>
          <w:rFonts w:ascii="CMR9" w:hAnsi="CMR9" w:cs="CMR9" w:hint="eastAsia"/>
          <w:iCs/>
          <w:color w:val="000000"/>
          <w:kern w:val="24"/>
          <w:sz w:val="18"/>
          <w:szCs w:val="21"/>
        </w:rPr>
        <w:t xml:space="preserve">  </w:t>
      </w:r>
      <w:r>
        <w:rPr>
          <w:rFonts w:ascii="CMR9" w:hAnsi="CMR9" w:cs="CMR9" w:hint="eastAsia"/>
          <w:iCs/>
          <w:color w:val="000000"/>
          <w:kern w:val="24"/>
          <w:sz w:val="18"/>
          <w:szCs w:val="21"/>
        </w:rPr>
        <w:t>行</w:t>
      </w:r>
      <w:r>
        <w:rPr>
          <w:rFonts w:ascii="CMR9" w:hAnsi="CMR9" w:cs="CMR9" w:hint="eastAsia"/>
          <w:iCs/>
          <w:color w:val="000000"/>
          <w:kern w:val="24"/>
          <w:sz w:val="18"/>
          <w:szCs w:val="21"/>
        </w:rPr>
        <w:t>Relaxing</w:t>
      </w:r>
      <w:r>
        <w:rPr>
          <w:rFonts w:ascii="CMR9" w:hAnsi="CMR9" w:cs="CMR9" w:hint="eastAsia"/>
          <w:iCs/>
          <w:color w:val="000000"/>
          <w:kern w:val="24"/>
          <w:sz w:val="18"/>
          <w:szCs w:val="21"/>
        </w:rPr>
        <w:t>来提高分析的精度成为可能，而接下来问题的</w:t>
      </w:r>
      <w:r>
        <w:rPr>
          <w:rFonts w:ascii="CMR9" w:hAnsi="CMR9" w:cs="CMR9" w:hint="eastAsia"/>
          <w:iCs/>
          <w:sz w:val="18"/>
          <w:szCs w:val="18"/>
        </w:rPr>
        <w:t>关键就在于如何设计一个好的</w:t>
      </w:r>
      <w:r>
        <w:rPr>
          <w:rFonts w:ascii="CMR9" w:hAnsi="CMR9" w:cs="CMR9" w:hint="eastAsia"/>
          <w:iCs/>
          <w:sz w:val="18"/>
          <w:szCs w:val="18"/>
        </w:rPr>
        <w:t>Relaxing</w:t>
      </w:r>
      <w:r>
        <w:rPr>
          <w:rFonts w:ascii="CMR9" w:hAnsi="CMR9" w:cs="CMR9" w:hint="eastAsia"/>
          <w:iCs/>
          <w:sz w:val="18"/>
          <w:szCs w:val="18"/>
        </w:rPr>
        <w:t>算子</w:t>
      </w:r>
      <m:oMath>
        <m:r>
          <m:rPr>
            <m:sty m:val="p"/>
          </m:rPr>
          <w:rPr>
            <w:rFonts w:ascii="Cambria Math" w:hAnsi="Cambria Math" w:cs="CMR9"/>
            <w:sz w:val="18"/>
            <w:szCs w:val="18"/>
          </w:rPr>
          <m:t>ω</m:t>
        </m:r>
      </m:oMath>
      <w:r>
        <w:rPr>
          <w:rFonts w:ascii="CMR9" w:hAnsi="CMR9" w:cs="CMR9" w:hint="eastAsia"/>
          <w:sz w:val="18"/>
          <w:szCs w:val="18"/>
        </w:rPr>
        <w:t>，使得在保证可靠的前提下，尽量减少加宽带来的精度损失。</w:t>
      </w:r>
    </w:p>
    <w:p w14:paraId="4563F61C" w14:textId="77777777" w:rsidR="00FE4ADE" w:rsidRPr="00517A11" w:rsidRDefault="00FE4ADE" w:rsidP="00FE4ADE">
      <w:pPr>
        <w:pStyle w:val="a5"/>
        <w:numPr>
          <w:ilvl w:val="0"/>
          <w:numId w:val="1"/>
        </w:numPr>
        <w:ind w:firstLineChars="0"/>
        <w:rPr>
          <w:rFonts w:ascii="CMR9" w:hAnsi="CMR9" w:cs="CMR9"/>
          <w:b/>
          <w:kern w:val="0"/>
          <w:szCs w:val="18"/>
        </w:rPr>
      </w:pPr>
      <w:r w:rsidRPr="00517A11">
        <w:rPr>
          <w:rFonts w:ascii="CMR9" w:hAnsi="CMR9" w:cs="CMR9" w:hint="eastAsia"/>
          <w:b/>
          <w:kern w:val="0"/>
          <w:szCs w:val="18"/>
        </w:rPr>
        <w:t>实验</w:t>
      </w:r>
      <w:r>
        <w:rPr>
          <w:rFonts w:ascii="CMR9" w:hAnsi="CMR9" w:cs="CMR9" w:hint="eastAsia"/>
          <w:b/>
          <w:kern w:val="0"/>
          <w:szCs w:val="18"/>
        </w:rPr>
        <w:t>及结果分析</w:t>
      </w:r>
    </w:p>
    <w:p w14:paraId="26E5691D" w14:textId="7A724858" w:rsidR="00FE4ADE" w:rsidRDefault="00FE4ADE" w:rsidP="00FE4ADE">
      <w:pPr>
        <w:ind w:leftChars="202" w:left="424" w:firstLineChars="163" w:firstLine="293"/>
        <w:rPr>
          <w:rFonts w:ascii="CMR9" w:hAnsi="CMR9" w:cs="CMR9"/>
          <w:kern w:val="0"/>
          <w:sz w:val="18"/>
          <w:szCs w:val="18"/>
        </w:rPr>
      </w:pPr>
      <w:r>
        <w:rPr>
          <w:rFonts w:ascii="CMR9" w:hAnsi="CMR9" w:cs="CMR9" w:hint="eastAsia"/>
          <w:kern w:val="0"/>
          <w:sz w:val="18"/>
          <w:szCs w:val="18"/>
        </w:rPr>
        <w:t>本文实现所采用的抽象解释分析工具是</w:t>
      </w:r>
      <w:r>
        <w:rPr>
          <w:rFonts w:ascii="CMR9" w:hAnsi="CMR9" w:cs="CMR9" w:hint="eastAsia"/>
          <w:kern w:val="0"/>
          <w:sz w:val="18"/>
          <w:szCs w:val="18"/>
        </w:rPr>
        <w:t>Interproc</w:t>
      </w:r>
      <w:r w:rsidRPr="00583F9C">
        <w:rPr>
          <w:rFonts w:ascii="CMR9" w:hAnsi="CMR9" w:cs="CMR9" w:hint="eastAsia"/>
          <w:kern w:val="0"/>
          <w:sz w:val="18"/>
          <w:szCs w:val="18"/>
          <w:vertAlign w:val="superscript"/>
        </w:rPr>
        <w:t>[20]</w:t>
      </w:r>
      <w:r>
        <w:rPr>
          <w:rFonts w:ascii="CMR9" w:hAnsi="CMR9" w:cs="CMR9" w:hint="eastAsia"/>
          <w:kern w:val="0"/>
          <w:sz w:val="18"/>
          <w:szCs w:val="18"/>
        </w:rPr>
        <w:t>，使用的抽象</w:t>
      </w:r>
      <w:proofErr w:type="gramStart"/>
      <w:r>
        <w:rPr>
          <w:rFonts w:ascii="CMR9" w:hAnsi="CMR9" w:cs="CMR9" w:hint="eastAsia"/>
          <w:kern w:val="0"/>
          <w:sz w:val="18"/>
          <w:szCs w:val="18"/>
        </w:rPr>
        <w:t>域主要</w:t>
      </w:r>
      <w:proofErr w:type="gramEnd"/>
      <w:r>
        <w:rPr>
          <w:rFonts w:ascii="CMR9" w:hAnsi="CMR9" w:cs="CMR9" w:hint="eastAsia"/>
          <w:kern w:val="0"/>
          <w:sz w:val="18"/>
          <w:szCs w:val="18"/>
        </w:rPr>
        <w:t>是</w:t>
      </w:r>
      <w:r>
        <w:rPr>
          <w:rFonts w:ascii="CMR9" w:hAnsi="CMR9" w:cs="CMR9" w:hint="eastAsia"/>
          <w:kern w:val="0"/>
          <w:sz w:val="18"/>
          <w:szCs w:val="18"/>
        </w:rPr>
        <w:t>Apron</w:t>
      </w:r>
      <w:proofErr w:type="gramStart"/>
      <w:r>
        <w:rPr>
          <w:rFonts w:ascii="CMR9" w:hAnsi="CMR9" w:cs="CMR9" w:hint="eastAsia"/>
          <w:kern w:val="0"/>
          <w:sz w:val="18"/>
          <w:szCs w:val="18"/>
        </w:rPr>
        <w:t>抽象域库下</w:t>
      </w:r>
      <w:proofErr w:type="gramEnd"/>
      <w:r>
        <w:rPr>
          <w:rFonts w:ascii="CMR9" w:hAnsi="CMR9" w:cs="CMR9" w:hint="eastAsia"/>
          <w:kern w:val="0"/>
          <w:sz w:val="18"/>
          <w:szCs w:val="18"/>
        </w:rPr>
        <w:t>的</w:t>
      </w:r>
      <w:r>
        <w:rPr>
          <w:rFonts w:ascii="CMR9" w:hAnsi="CMR9" w:cs="CMR9" w:hint="eastAsia"/>
          <w:kern w:val="0"/>
          <w:sz w:val="18"/>
          <w:szCs w:val="18"/>
        </w:rPr>
        <w:t>Interval</w:t>
      </w:r>
      <w:r>
        <w:rPr>
          <w:rFonts w:ascii="CMR9" w:hAnsi="CMR9" w:cs="CMR9"/>
          <w:kern w:val="0"/>
          <w:sz w:val="18"/>
          <w:szCs w:val="18"/>
        </w:rPr>
        <w:t>[2]</w:t>
      </w:r>
      <w:r>
        <w:rPr>
          <w:rFonts w:ascii="CMR9" w:hAnsi="CMR9" w:cs="CMR9" w:hint="eastAsia"/>
          <w:kern w:val="0"/>
          <w:sz w:val="18"/>
          <w:szCs w:val="18"/>
        </w:rPr>
        <w:t>和</w:t>
      </w:r>
      <w:r>
        <w:rPr>
          <w:rFonts w:ascii="CMR9" w:hAnsi="CMR9" w:cs="CMR9" w:hint="eastAsia"/>
          <w:kern w:val="0"/>
          <w:sz w:val="18"/>
          <w:szCs w:val="18"/>
        </w:rPr>
        <w:t>Polyhedron</w:t>
      </w:r>
      <w:r>
        <w:rPr>
          <w:rFonts w:ascii="CMR9" w:hAnsi="CMR9" w:cs="CMR9"/>
          <w:kern w:val="0"/>
          <w:sz w:val="18"/>
          <w:szCs w:val="18"/>
        </w:rPr>
        <w:t>[4]</w:t>
      </w:r>
      <w:r>
        <w:rPr>
          <w:rFonts w:ascii="CMR9" w:hAnsi="CMR9" w:cs="CMR9" w:hint="eastAsia"/>
          <w:kern w:val="0"/>
          <w:sz w:val="18"/>
          <w:szCs w:val="18"/>
        </w:rPr>
        <w:t>。</w:t>
      </w:r>
      <w:r>
        <w:rPr>
          <w:rFonts w:ascii="CMR9" w:hAnsi="CMR9" w:cs="CMR9" w:hint="eastAsia"/>
          <w:kern w:val="0"/>
          <w:sz w:val="18"/>
          <w:szCs w:val="18"/>
        </w:rPr>
        <w:t>Our</w:t>
      </w:r>
      <w:r>
        <w:rPr>
          <w:rFonts w:ascii="CMR9" w:hAnsi="CMR9" w:cs="CMR9"/>
          <w:kern w:val="0"/>
          <w:sz w:val="18"/>
          <w:szCs w:val="18"/>
        </w:rPr>
        <w:t xml:space="preserve"> </w:t>
      </w:r>
      <w:r>
        <w:rPr>
          <w:rFonts w:ascii="CMR9" w:hAnsi="CMR9" w:cs="CMR9" w:hint="eastAsia"/>
          <w:kern w:val="0"/>
          <w:sz w:val="18"/>
          <w:szCs w:val="18"/>
        </w:rPr>
        <w:t>experiment</w:t>
      </w:r>
      <w:r>
        <w:rPr>
          <w:rFonts w:ascii="CMR9" w:hAnsi="CMR9" w:cs="CMR9"/>
          <w:kern w:val="0"/>
          <w:sz w:val="18"/>
          <w:szCs w:val="18"/>
        </w:rPr>
        <w:t xml:space="preserve">s </w:t>
      </w:r>
      <w:r w:rsidRPr="002C6ABA">
        <w:rPr>
          <w:rFonts w:ascii="CMR9" w:hAnsi="CMR9" w:cs="CMR9"/>
          <w:kern w:val="0"/>
          <w:sz w:val="18"/>
          <w:szCs w:val="18"/>
        </w:rPr>
        <w:t>were taken on a virtual machine (using</w:t>
      </w:r>
      <w:r>
        <w:rPr>
          <w:rFonts w:ascii="CMR9" w:hAnsi="CMR9" w:cs="CMR9"/>
          <w:kern w:val="0"/>
          <w:sz w:val="18"/>
          <w:szCs w:val="18"/>
        </w:rPr>
        <w:t xml:space="preserve"> </w:t>
      </w:r>
      <w:r w:rsidRPr="00FA2E19">
        <w:rPr>
          <w:rFonts w:ascii="CMR9" w:hAnsi="CMR9" w:cs="CMR9"/>
          <w:kern w:val="0"/>
          <w:sz w:val="18"/>
          <w:szCs w:val="18"/>
        </w:rPr>
        <w:t>VMware Workstation</w:t>
      </w:r>
      <w:r>
        <w:rPr>
          <w:rFonts w:ascii="CMR9" w:hAnsi="CMR9" w:cs="CMR9"/>
          <w:kern w:val="0"/>
          <w:sz w:val="18"/>
          <w:szCs w:val="18"/>
        </w:rPr>
        <w:t>), with a guest OS of</w:t>
      </w:r>
      <w:r>
        <w:rPr>
          <w:rFonts w:ascii="CMR9" w:hAnsi="CMR9" w:cs="CMR9" w:hint="eastAsia"/>
          <w:kern w:val="0"/>
          <w:sz w:val="18"/>
          <w:szCs w:val="18"/>
        </w:rPr>
        <w:t xml:space="preserve"> </w:t>
      </w:r>
      <w:r w:rsidRPr="002C6ABA">
        <w:rPr>
          <w:rFonts w:ascii="CMR9" w:hAnsi="CMR9" w:cs="CMR9"/>
          <w:kern w:val="0"/>
          <w:sz w:val="18"/>
          <w:szCs w:val="18"/>
        </w:rPr>
        <w:t>Ubuntu 14.04</w:t>
      </w:r>
      <w:r w:rsidR="004D5CF8">
        <w:rPr>
          <w:rFonts w:ascii="CMR9" w:hAnsi="CMR9" w:cs="CMR9" w:hint="eastAsia"/>
          <w:kern w:val="0"/>
          <w:sz w:val="18"/>
          <w:szCs w:val="18"/>
        </w:rPr>
        <w:t>(</w:t>
      </w:r>
      <w:r w:rsidR="000E108F">
        <w:rPr>
          <w:rFonts w:ascii="CMR9" w:hAnsi="CMR9" w:cs="CMR9"/>
          <w:kern w:val="0"/>
          <w:sz w:val="18"/>
          <w:szCs w:val="18"/>
        </w:rPr>
        <w:t>2GB Memory</w:t>
      </w:r>
      <w:r w:rsidR="004D5CF8">
        <w:rPr>
          <w:rFonts w:ascii="CMR9" w:hAnsi="CMR9" w:cs="CMR9" w:hint="eastAsia"/>
          <w:kern w:val="0"/>
          <w:sz w:val="18"/>
          <w:szCs w:val="18"/>
        </w:rPr>
        <w:t>)</w:t>
      </w:r>
      <w:r w:rsidRPr="002C6ABA">
        <w:rPr>
          <w:rFonts w:ascii="CMR9" w:hAnsi="CMR9" w:cs="CMR9"/>
          <w:kern w:val="0"/>
          <w:sz w:val="18"/>
          <w:szCs w:val="18"/>
        </w:rPr>
        <w:t xml:space="preserve">, host OS of </w:t>
      </w:r>
      <w:r>
        <w:rPr>
          <w:rFonts w:ascii="CMR9" w:hAnsi="CMR9" w:cs="CMR9"/>
          <w:kern w:val="0"/>
          <w:sz w:val="18"/>
          <w:szCs w:val="18"/>
        </w:rPr>
        <w:t>Windows 8</w:t>
      </w:r>
      <w:r w:rsidRPr="002C6ABA">
        <w:rPr>
          <w:rFonts w:ascii="CMR9" w:hAnsi="CMR9" w:cs="CMR9"/>
          <w:kern w:val="0"/>
          <w:sz w:val="18"/>
          <w:szCs w:val="18"/>
        </w:rPr>
        <w:t>, and a 3.2 GHz quad-core Intel</w:t>
      </w:r>
      <w:r>
        <w:rPr>
          <w:rFonts w:ascii="CMR9" w:hAnsi="CMR9" w:cs="CMR9"/>
          <w:kern w:val="0"/>
          <w:sz w:val="18"/>
          <w:szCs w:val="18"/>
        </w:rPr>
        <w:t>(R)</w:t>
      </w:r>
      <w:r w:rsidRPr="002C6ABA">
        <w:rPr>
          <w:rFonts w:ascii="CMR9" w:hAnsi="CMR9" w:cs="CMR9"/>
          <w:kern w:val="0"/>
          <w:sz w:val="18"/>
          <w:szCs w:val="18"/>
        </w:rPr>
        <w:t xml:space="preserve"> Core</w:t>
      </w:r>
      <w:r>
        <w:rPr>
          <w:rFonts w:ascii="CMR9" w:hAnsi="CMR9" w:cs="CMR9"/>
          <w:kern w:val="0"/>
          <w:sz w:val="18"/>
          <w:szCs w:val="18"/>
        </w:rPr>
        <w:t>(TM) i7-550</w:t>
      </w:r>
      <w:r w:rsidRPr="002C6ABA">
        <w:rPr>
          <w:rFonts w:ascii="CMR9" w:hAnsi="CMR9" w:cs="CMR9"/>
          <w:kern w:val="0"/>
          <w:sz w:val="18"/>
          <w:szCs w:val="18"/>
        </w:rPr>
        <w:t>0</w:t>
      </w:r>
      <w:r>
        <w:rPr>
          <w:rFonts w:ascii="CMR9" w:hAnsi="CMR9" w:cs="CMR9"/>
          <w:kern w:val="0"/>
          <w:sz w:val="18"/>
          <w:szCs w:val="18"/>
        </w:rPr>
        <w:t>U</w:t>
      </w:r>
      <w:r w:rsidRPr="002C6ABA">
        <w:rPr>
          <w:rFonts w:ascii="CMR9" w:hAnsi="CMR9" w:cs="CMR9"/>
          <w:kern w:val="0"/>
          <w:sz w:val="18"/>
          <w:szCs w:val="18"/>
        </w:rPr>
        <w:t xml:space="preserve"> host CPU.</w:t>
      </w:r>
      <w:r>
        <w:rPr>
          <w:rFonts w:ascii="CMR9" w:hAnsi="CMR9" w:cs="CMR9"/>
          <w:kern w:val="0"/>
          <w:sz w:val="18"/>
          <w:szCs w:val="18"/>
        </w:rPr>
        <w:t xml:space="preserve"> </w:t>
      </w:r>
    </w:p>
    <w:p w14:paraId="3B29098B" w14:textId="7EBD2A5D" w:rsidR="00FE4ADE" w:rsidRPr="003F121B" w:rsidRDefault="00FE4ADE" w:rsidP="003F121B">
      <w:pPr>
        <w:ind w:leftChars="202" w:left="424" w:firstLineChars="200" w:firstLine="360"/>
        <w:rPr>
          <w:rFonts w:ascii="宋体" w:eastAsia="宋体" w:hAnsi="宋体" w:cs="宋体"/>
          <w:bCs/>
          <w:kern w:val="0"/>
          <w:sz w:val="18"/>
        </w:rPr>
      </w:pPr>
      <w:r>
        <w:rPr>
          <w:rFonts w:ascii="CMR9" w:hAnsi="CMR9" w:cs="CMR9" w:hint="eastAsia"/>
          <w:kern w:val="0"/>
          <w:sz w:val="18"/>
          <w:szCs w:val="18"/>
        </w:rPr>
        <w:t>本文共对</w:t>
      </w:r>
      <w:r>
        <w:rPr>
          <w:rFonts w:ascii="CMR9" w:hAnsi="CMR9" w:cs="CMR9" w:hint="eastAsia"/>
          <w:kern w:val="0"/>
          <w:sz w:val="18"/>
          <w:szCs w:val="18"/>
        </w:rPr>
        <w:t>38</w:t>
      </w:r>
      <w:r>
        <w:rPr>
          <w:rFonts w:ascii="CMR9" w:hAnsi="CMR9" w:cs="CMR9" w:hint="eastAsia"/>
          <w:kern w:val="0"/>
          <w:sz w:val="18"/>
          <w:szCs w:val="18"/>
        </w:rPr>
        <w:t>个程序进行试验，其中</w:t>
      </w:r>
      <w:r>
        <w:rPr>
          <w:rFonts w:ascii="CMR9" w:hAnsi="CMR9" w:cs="CMR9" w:hint="eastAsia"/>
          <w:kern w:val="0"/>
          <w:sz w:val="18"/>
          <w:szCs w:val="18"/>
        </w:rPr>
        <w:t>35</w:t>
      </w:r>
      <w:r>
        <w:rPr>
          <w:rFonts w:ascii="CMR9" w:hAnsi="CMR9" w:cs="CMR9" w:hint="eastAsia"/>
          <w:kern w:val="0"/>
          <w:sz w:val="18"/>
          <w:szCs w:val="18"/>
        </w:rPr>
        <w:t>个程序主要来源是</w:t>
      </w:r>
      <w:r w:rsidRPr="004D2F44">
        <w:rPr>
          <w:rFonts w:ascii="CMR9" w:hAnsi="CMR9" w:cs="CMR9"/>
          <w:kern w:val="0"/>
          <w:sz w:val="18"/>
          <w:szCs w:val="18"/>
        </w:rPr>
        <w:t>THANHVU NGUYEN and DEEPAK KAPUR</w:t>
      </w:r>
      <w:r>
        <w:rPr>
          <w:rFonts w:ascii="CMR9" w:hAnsi="CMR9" w:cs="CMR9" w:hint="eastAsia"/>
          <w:kern w:val="0"/>
          <w:sz w:val="18"/>
          <w:szCs w:val="18"/>
        </w:rPr>
        <w:t>等人在</w:t>
      </w:r>
      <w:r>
        <w:rPr>
          <w:rFonts w:ascii="宋体" w:eastAsia="宋体" w:hAnsi="宋体" w:cs="宋体"/>
          <w:bCs/>
          <w:kern w:val="0"/>
          <w:sz w:val="18"/>
        </w:rPr>
        <w:t>[21]</w:t>
      </w:r>
      <w:r>
        <w:rPr>
          <w:rFonts w:ascii="宋体" w:eastAsia="宋体" w:hAnsi="宋体" w:cs="宋体" w:hint="eastAsia"/>
          <w:bCs/>
          <w:kern w:val="0"/>
          <w:sz w:val="18"/>
        </w:rPr>
        <w:t>[22]</w:t>
      </w:r>
      <w:r w:rsidRPr="00FF5595">
        <w:rPr>
          <w:rFonts w:ascii="宋体" w:eastAsia="宋体" w:hAnsi="宋体" w:cs="宋体" w:hint="eastAsia"/>
          <w:bCs/>
          <w:kern w:val="0"/>
          <w:sz w:val="18"/>
        </w:rPr>
        <w:t>中所使用的（Non-linear</w:t>
      </w:r>
      <w:r w:rsidRPr="00FF5595">
        <w:rPr>
          <w:rFonts w:ascii="宋体" w:eastAsia="宋体" w:hAnsi="宋体" w:cs="宋体"/>
          <w:bCs/>
          <w:kern w:val="0"/>
          <w:sz w:val="18"/>
        </w:rPr>
        <w:t xml:space="preserve"> </w:t>
      </w:r>
      <w:r w:rsidRPr="00FF5595">
        <w:rPr>
          <w:rFonts w:ascii="宋体" w:eastAsia="宋体" w:hAnsi="宋体" w:cs="宋体" w:hint="eastAsia"/>
          <w:bCs/>
          <w:kern w:val="0"/>
          <w:sz w:val="18"/>
        </w:rPr>
        <w:t>Algorithmic）NLA的Benchmark，</w:t>
      </w:r>
      <w:r>
        <w:rPr>
          <w:rFonts w:ascii="宋体" w:eastAsia="宋体" w:hAnsi="宋体" w:cs="宋体" w:hint="eastAsia"/>
          <w:bCs/>
          <w:kern w:val="0"/>
          <w:sz w:val="18"/>
        </w:rPr>
        <w:t>在此基础上</w:t>
      </w:r>
      <w:r w:rsidRPr="0032553A">
        <w:rPr>
          <w:rFonts w:ascii="宋体" w:eastAsia="宋体" w:hAnsi="宋体" w:cs="宋体"/>
          <w:bCs/>
          <w:kern w:val="0"/>
          <w:sz w:val="18"/>
        </w:rPr>
        <w:t xml:space="preserve">Sankaranarayanan </w:t>
      </w:r>
      <w:r>
        <w:rPr>
          <w:rFonts w:ascii="宋体" w:eastAsia="宋体" w:hAnsi="宋体" w:cs="宋体" w:hint="eastAsia"/>
          <w:bCs/>
          <w:kern w:val="0"/>
          <w:sz w:val="18"/>
        </w:rPr>
        <w:t>等人在[23]中还使用</w:t>
      </w:r>
      <w:r w:rsidRPr="002D5611">
        <w:rPr>
          <w:rFonts w:ascii="宋体" w:eastAsia="宋体" w:hAnsi="宋体" w:cs="宋体" w:hint="eastAsia"/>
          <w:kern w:val="0"/>
          <w:sz w:val="18"/>
          <w:szCs w:val="18"/>
        </w:rPr>
        <w:t>mul2作为测试用例，</w:t>
      </w:r>
      <w:r w:rsidRPr="002D5611">
        <w:rPr>
          <w:rFonts w:ascii="宋体" w:eastAsia="宋体" w:hAnsi="宋体" w:cs="宋体"/>
          <w:kern w:val="0"/>
          <w:sz w:val="18"/>
          <w:szCs w:val="18"/>
        </w:rPr>
        <w:t>Rahul Sharma</w:t>
      </w:r>
      <w:r w:rsidRPr="002D5611">
        <w:rPr>
          <w:rFonts w:ascii="宋体" w:eastAsia="宋体" w:hAnsi="宋体" w:cs="宋体" w:hint="eastAsia"/>
          <w:kern w:val="0"/>
          <w:sz w:val="18"/>
          <w:szCs w:val="18"/>
        </w:rPr>
        <w:t>在[24]中使用了prod，petter作为测试用例</w:t>
      </w:r>
      <w:r>
        <w:rPr>
          <w:rFonts w:ascii="CMR9" w:hAnsi="CMR9" w:cs="CMR9" w:hint="eastAsia"/>
          <w:kern w:val="0"/>
          <w:sz w:val="18"/>
          <w:szCs w:val="18"/>
        </w:rPr>
        <w:t>。这些程序经常作为测试用例集出现在非线性不变式生成的工作中</w:t>
      </w:r>
      <w:r w:rsidRPr="00D27FBB">
        <w:rPr>
          <w:rFonts w:ascii="CMR9" w:hAnsi="CMR9" w:cs="CMR9" w:hint="eastAsia"/>
          <w:kern w:val="0"/>
          <w:sz w:val="18"/>
          <w:szCs w:val="18"/>
          <w:vertAlign w:val="superscript"/>
        </w:rPr>
        <w:t>[</w:t>
      </w:r>
      <w:r w:rsidRPr="00D27FBB">
        <w:rPr>
          <w:rFonts w:ascii="CMR9" w:hAnsi="CMR9" w:cs="CMR9"/>
          <w:kern w:val="0"/>
          <w:sz w:val="18"/>
          <w:szCs w:val="18"/>
          <w:vertAlign w:val="superscript"/>
        </w:rPr>
        <w:t>25-29</w:t>
      </w:r>
      <w:r w:rsidRPr="00D27FBB">
        <w:rPr>
          <w:rFonts w:ascii="CMR9" w:hAnsi="CMR9" w:cs="CMR9" w:hint="eastAsia"/>
          <w:kern w:val="0"/>
          <w:sz w:val="18"/>
          <w:szCs w:val="18"/>
          <w:vertAlign w:val="superscript"/>
        </w:rPr>
        <w:t>]</w:t>
      </w:r>
      <w:r>
        <w:rPr>
          <w:rFonts w:ascii="CMR9" w:hAnsi="CMR9" w:cs="CMR9" w:hint="eastAsia"/>
          <w:kern w:val="0"/>
          <w:sz w:val="18"/>
          <w:szCs w:val="18"/>
        </w:rPr>
        <w:t>，它们的规模都在</w:t>
      </w:r>
      <w:r>
        <w:rPr>
          <w:rFonts w:ascii="CMR9" w:hAnsi="CMR9" w:cs="CMR9" w:hint="eastAsia"/>
          <w:kern w:val="0"/>
          <w:sz w:val="18"/>
          <w:szCs w:val="18"/>
        </w:rPr>
        <w:t>100</w:t>
      </w:r>
      <w:r>
        <w:rPr>
          <w:rFonts w:ascii="CMR9" w:hAnsi="CMR9" w:cs="CMR9" w:hint="eastAsia"/>
          <w:kern w:val="0"/>
          <w:sz w:val="18"/>
          <w:szCs w:val="18"/>
        </w:rPr>
        <w:t>行代码以内，都实现了相对独立的数学功能，且包含非线性循环不变式。在这些程序中，很多函数都含有符号输入，为了保证循环终止，我们给定了一组固定的参数传递给这些函数，其中</w:t>
      </w:r>
      <w:r>
        <w:rPr>
          <w:rFonts w:ascii="CMR9" w:hAnsi="CMR9" w:cs="CMR9" w:hint="eastAsia"/>
          <w:kern w:val="0"/>
          <w:sz w:val="18"/>
          <w:szCs w:val="18"/>
        </w:rPr>
        <w:t xml:space="preserve"> 5</w:t>
      </w:r>
      <w:r>
        <w:rPr>
          <w:rFonts w:ascii="CMR9" w:hAnsi="CMR9" w:cs="CMR9" w:hint="eastAsia"/>
          <w:kern w:val="0"/>
          <w:sz w:val="18"/>
          <w:szCs w:val="18"/>
        </w:rPr>
        <w:t>个程序包含无穷循环，为了将程序行为限定在</w:t>
      </w:r>
      <w:r>
        <w:rPr>
          <w:rFonts w:ascii="CMR9" w:hAnsi="CMR9" w:cs="CMR9" w:hint="eastAsia"/>
          <w:kern w:val="0"/>
          <w:sz w:val="18"/>
          <w:szCs w:val="18"/>
        </w:rPr>
        <w:t>Polyhedron</w:t>
      </w:r>
      <w:r>
        <w:rPr>
          <w:rFonts w:ascii="CMR9" w:hAnsi="CMR9" w:cs="CMR9" w:hint="eastAsia"/>
          <w:kern w:val="0"/>
          <w:sz w:val="18"/>
          <w:szCs w:val="18"/>
        </w:rPr>
        <w:t>能表示的范围内，本文对最大迭代次数进行有界限定。对这些程序分别采用不带</w:t>
      </w:r>
      <w:r>
        <w:rPr>
          <w:rFonts w:ascii="CMR9" w:hAnsi="CMR9" w:cs="CMR9" w:hint="eastAsia"/>
          <w:kern w:val="0"/>
          <w:sz w:val="18"/>
          <w:szCs w:val="18"/>
        </w:rPr>
        <w:t>Relaxing</w:t>
      </w:r>
      <w:r>
        <w:rPr>
          <w:rFonts w:ascii="CMR9" w:hAnsi="CMR9" w:cs="CMR9" w:hint="eastAsia"/>
          <w:kern w:val="0"/>
          <w:sz w:val="18"/>
          <w:szCs w:val="18"/>
        </w:rPr>
        <w:t>的传统抽象解释分析和带</w:t>
      </w:r>
      <w:r>
        <w:rPr>
          <w:rFonts w:ascii="CMR9" w:hAnsi="CMR9" w:cs="CMR9" w:hint="eastAsia"/>
          <w:kern w:val="0"/>
          <w:sz w:val="18"/>
          <w:szCs w:val="18"/>
        </w:rPr>
        <w:t>Relaxing</w:t>
      </w:r>
      <w:r>
        <w:rPr>
          <w:rFonts w:ascii="CMR9" w:hAnsi="CMR9" w:cs="CMR9" w:hint="eastAsia"/>
          <w:kern w:val="0"/>
          <w:sz w:val="18"/>
          <w:szCs w:val="18"/>
        </w:rPr>
        <w:t>的结合多种不动点迭代方式的结果对比如下表所示：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203"/>
        <w:gridCol w:w="490"/>
        <w:gridCol w:w="417"/>
        <w:gridCol w:w="418"/>
        <w:gridCol w:w="435"/>
        <w:gridCol w:w="634"/>
        <w:gridCol w:w="501"/>
        <w:gridCol w:w="601"/>
        <w:gridCol w:w="309"/>
      </w:tblGrid>
      <w:tr w:rsidR="00815634" w:rsidRPr="003F121B" w14:paraId="430F5B53" w14:textId="77777777" w:rsidTr="00815634">
        <w:trPr>
          <w:trHeight w:val="270"/>
          <w:jc w:val="center"/>
        </w:trPr>
        <w:tc>
          <w:tcPr>
            <w:tcW w:w="0" w:type="auto"/>
            <w:vMerge w:val="restart"/>
            <w:shd w:val="clear" w:color="auto" w:fill="auto"/>
            <w:noWrap/>
            <w:vAlign w:val="bottom"/>
            <w:hideMark/>
          </w:tcPr>
          <w:p w14:paraId="305FE33A" w14:textId="77777777" w:rsidR="006435FC" w:rsidRPr="003F121B" w:rsidRDefault="006435FC" w:rsidP="002E164B">
            <w:pPr>
              <w:jc w:val="center"/>
              <w:rPr>
                <w:rFonts w:eastAsia="宋体" w:cs="宋体"/>
                <w:kern w:val="0"/>
                <w:sz w:val="18"/>
                <w:szCs w:val="18"/>
              </w:rPr>
            </w:pPr>
            <w:r w:rsidRPr="003F121B">
              <w:rPr>
                <w:rFonts w:eastAsia="宋体" w:cs="宋体"/>
                <w:kern w:val="0"/>
                <w:sz w:val="18"/>
                <w:szCs w:val="18"/>
              </w:rPr>
              <w:t>Program</w:t>
            </w:r>
          </w:p>
        </w:tc>
        <w:tc>
          <w:tcPr>
            <w:tcW w:w="0" w:type="auto"/>
            <w:vMerge w:val="restart"/>
          </w:tcPr>
          <w:p w14:paraId="6AD14158" w14:textId="77777777" w:rsidR="006435FC" w:rsidRDefault="006435FC" w:rsidP="002E164B">
            <w:pPr>
              <w:widowControl/>
              <w:jc w:val="center"/>
              <w:rPr>
                <w:rFonts w:eastAsia="宋体" w:cs="宋体"/>
                <w:kern w:val="0"/>
                <w:sz w:val="18"/>
                <w:szCs w:val="18"/>
              </w:rPr>
            </w:pPr>
          </w:p>
          <w:p w14:paraId="2E2AAFF9" w14:textId="2903EC31" w:rsidR="006435FC" w:rsidRPr="003F121B" w:rsidRDefault="006435FC" w:rsidP="002E164B">
            <w:pPr>
              <w:widowControl/>
              <w:jc w:val="center"/>
              <w:rPr>
                <w:rFonts w:eastAsia="宋体" w:cs="宋体"/>
                <w:kern w:val="0"/>
                <w:sz w:val="18"/>
                <w:szCs w:val="18"/>
              </w:rPr>
            </w:pPr>
            <w:r>
              <w:rPr>
                <w:rFonts w:eastAsia="宋体" w:cs="宋体" w:hint="eastAsia"/>
                <w:kern w:val="0"/>
                <w:sz w:val="18"/>
                <w:szCs w:val="18"/>
              </w:rPr>
              <w:t>Desr</w:t>
            </w:r>
          </w:p>
        </w:tc>
        <w:tc>
          <w:tcPr>
            <w:tcW w:w="0" w:type="auto"/>
            <w:vMerge w:val="restart"/>
            <w:vAlign w:val="bottom"/>
          </w:tcPr>
          <w:p w14:paraId="699CF7B8" w14:textId="5F45EA92" w:rsidR="006435FC" w:rsidRPr="003F121B" w:rsidRDefault="00AB4F4B" w:rsidP="002E164B">
            <w:pPr>
              <w:widowControl/>
              <w:jc w:val="center"/>
              <w:rPr>
                <w:rFonts w:eastAsia="Times New Roman" w:cs="Times New Roman"/>
                <w:kern w:val="0"/>
                <w:sz w:val="18"/>
                <w:szCs w:val="18"/>
              </w:rPr>
            </w:pPr>
            <w:r>
              <w:rPr>
                <w:rFonts w:eastAsia="宋体" w:cs="宋体"/>
                <w:kern w:val="0"/>
                <w:sz w:val="18"/>
                <w:szCs w:val="18"/>
              </w:rPr>
              <w:t>#V</w:t>
            </w:r>
          </w:p>
        </w:tc>
        <w:tc>
          <w:tcPr>
            <w:tcW w:w="0" w:type="auto"/>
            <w:vMerge w:val="restart"/>
            <w:shd w:val="clear" w:color="auto" w:fill="auto"/>
            <w:noWrap/>
            <w:vAlign w:val="bottom"/>
            <w:hideMark/>
          </w:tcPr>
          <w:p w14:paraId="45D82AE8" w14:textId="432F064A" w:rsidR="006435FC" w:rsidRPr="003F121B" w:rsidRDefault="006F577F" w:rsidP="002E164B">
            <w:pPr>
              <w:widowControl/>
              <w:jc w:val="center"/>
              <w:rPr>
                <w:rFonts w:eastAsia="宋体" w:cs="宋体"/>
                <w:kern w:val="0"/>
                <w:sz w:val="18"/>
                <w:szCs w:val="18"/>
              </w:rPr>
            </w:pPr>
            <w:r>
              <w:rPr>
                <w:rFonts w:eastAsia="宋体" w:cs="宋体"/>
                <w:kern w:val="0"/>
                <w:sz w:val="18"/>
                <w:szCs w:val="18"/>
              </w:rPr>
              <w:t>#D</w:t>
            </w:r>
          </w:p>
        </w:tc>
        <w:tc>
          <w:tcPr>
            <w:tcW w:w="0" w:type="auto"/>
            <w:vMerge w:val="restart"/>
            <w:vAlign w:val="bottom"/>
          </w:tcPr>
          <w:p w14:paraId="10F2D0B0" w14:textId="7E583439" w:rsidR="006435FC" w:rsidRPr="003F121B" w:rsidRDefault="006435FC" w:rsidP="00AB4F4B">
            <w:pPr>
              <w:widowControl/>
              <w:jc w:val="center"/>
              <w:rPr>
                <w:rFonts w:eastAsia="宋体" w:cs="宋体"/>
                <w:kern w:val="0"/>
                <w:sz w:val="18"/>
                <w:szCs w:val="18"/>
              </w:rPr>
            </w:pPr>
            <w:r w:rsidRPr="003F121B">
              <w:rPr>
                <w:rFonts w:eastAsia="宋体" w:cs="宋体"/>
                <w:kern w:val="0"/>
                <w:sz w:val="18"/>
                <w:szCs w:val="18"/>
              </w:rPr>
              <w:t>#</w:t>
            </w:r>
            <w:r w:rsidR="006F577F">
              <w:rPr>
                <w:rFonts w:eastAsia="宋体" w:cs="宋体" w:hint="eastAsia"/>
                <w:kern w:val="0"/>
                <w:sz w:val="18"/>
                <w:szCs w:val="18"/>
              </w:rPr>
              <w:t>H</w:t>
            </w:r>
          </w:p>
        </w:tc>
        <w:tc>
          <w:tcPr>
            <w:tcW w:w="0" w:type="auto"/>
            <w:gridSpan w:val="2"/>
            <w:shd w:val="clear" w:color="auto" w:fill="auto"/>
            <w:noWrap/>
            <w:vAlign w:val="bottom"/>
            <w:hideMark/>
          </w:tcPr>
          <w:p w14:paraId="4E3CB193" w14:textId="77777777" w:rsidR="006435FC" w:rsidRPr="003F121B" w:rsidRDefault="006435FC" w:rsidP="002E164B">
            <w:pPr>
              <w:widowControl/>
              <w:jc w:val="center"/>
              <w:rPr>
                <w:rFonts w:eastAsia="宋体" w:cs="宋体"/>
                <w:kern w:val="0"/>
                <w:sz w:val="18"/>
                <w:szCs w:val="18"/>
              </w:rPr>
            </w:pPr>
            <w:r w:rsidRPr="003F121B">
              <w:rPr>
                <w:rFonts w:eastAsia="宋体" w:cs="宋体"/>
                <w:kern w:val="0"/>
                <w:sz w:val="18"/>
                <w:szCs w:val="18"/>
              </w:rPr>
              <w:t>Standard AI</w:t>
            </w:r>
          </w:p>
        </w:tc>
        <w:tc>
          <w:tcPr>
            <w:tcW w:w="0" w:type="auto"/>
            <w:gridSpan w:val="2"/>
            <w:tcBorders>
              <w:bottom w:val="single" w:sz="4" w:space="0" w:color="auto"/>
            </w:tcBorders>
            <w:shd w:val="clear" w:color="auto" w:fill="auto"/>
            <w:noWrap/>
            <w:vAlign w:val="bottom"/>
            <w:hideMark/>
          </w:tcPr>
          <w:p w14:paraId="097532BE" w14:textId="77777777" w:rsidR="006435FC" w:rsidRPr="003F121B" w:rsidRDefault="006435FC" w:rsidP="002E164B">
            <w:pPr>
              <w:widowControl/>
              <w:jc w:val="center"/>
              <w:rPr>
                <w:rFonts w:eastAsia="宋体" w:cs="宋体"/>
                <w:kern w:val="0"/>
                <w:sz w:val="18"/>
                <w:szCs w:val="18"/>
              </w:rPr>
            </w:pPr>
            <w:r w:rsidRPr="003F121B">
              <w:rPr>
                <w:rFonts w:eastAsia="宋体" w:cs="宋体"/>
                <w:kern w:val="0"/>
                <w:sz w:val="18"/>
                <w:szCs w:val="18"/>
              </w:rPr>
              <w:t>Relaxing&amp;AI</w:t>
            </w:r>
          </w:p>
        </w:tc>
        <w:tc>
          <w:tcPr>
            <w:tcW w:w="0" w:type="auto"/>
            <w:vMerge w:val="restart"/>
          </w:tcPr>
          <w:p w14:paraId="54BC72FE" w14:textId="77777777" w:rsidR="006435FC" w:rsidRPr="003F121B" w:rsidRDefault="006435FC" w:rsidP="003F121B">
            <w:pPr>
              <w:widowControl/>
              <w:rPr>
                <w:rFonts w:eastAsia="宋体" w:cs="宋体"/>
                <w:kern w:val="0"/>
                <w:sz w:val="18"/>
                <w:szCs w:val="18"/>
              </w:rPr>
            </w:pPr>
          </w:p>
          <w:p w14:paraId="5C945F0D" w14:textId="77777777" w:rsidR="006435FC" w:rsidRPr="003F121B" w:rsidRDefault="006435FC" w:rsidP="002E164B">
            <w:pPr>
              <w:widowControl/>
              <w:jc w:val="center"/>
              <w:rPr>
                <w:rFonts w:eastAsia="宋体" w:cs="宋体"/>
                <w:kern w:val="0"/>
                <w:sz w:val="18"/>
                <w:szCs w:val="18"/>
              </w:rPr>
            </w:pPr>
            <w:r w:rsidRPr="003F121B">
              <w:rPr>
                <w:rFonts w:eastAsia="宋体" w:cs="宋体"/>
                <w:kern w:val="0"/>
                <w:sz w:val="18"/>
                <w:szCs w:val="18"/>
              </w:rPr>
              <w:t>P</w:t>
            </w:r>
          </w:p>
        </w:tc>
      </w:tr>
      <w:tr w:rsidR="008801E5" w:rsidRPr="003F121B" w14:paraId="1E6E32DE" w14:textId="77777777" w:rsidTr="00815634">
        <w:trPr>
          <w:trHeight w:val="270"/>
          <w:jc w:val="center"/>
        </w:trPr>
        <w:tc>
          <w:tcPr>
            <w:tcW w:w="0" w:type="auto"/>
            <w:vMerge/>
            <w:shd w:val="clear" w:color="auto" w:fill="auto"/>
            <w:noWrap/>
            <w:vAlign w:val="bottom"/>
            <w:hideMark/>
          </w:tcPr>
          <w:p w14:paraId="3F2F64AE" w14:textId="77777777" w:rsidR="006435FC" w:rsidRPr="003F121B" w:rsidRDefault="006435FC" w:rsidP="002E164B">
            <w:pPr>
              <w:widowControl/>
              <w:jc w:val="center"/>
              <w:rPr>
                <w:rFonts w:eastAsia="宋体" w:cs="宋体"/>
                <w:b/>
                <w:bCs/>
                <w:kern w:val="0"/>
                <w:sz w:val="18"/>
                <w:szCs w:val="18"/>
              </w:rPr>
            </w:pPr>
          </w:p>
        </w:tc>
        <w:tc>
          <w:tcPr>
            <w:tcW w:w="0" w:type="auto"/>
            <w:vMerge/>
          </w:tcPr>
          <w:p w14:paraId="3E97E892" w14:textId="77777777" w:rsidR="006435FC" w:rsidRPr="003F121B" w:rsidRDefault="006435FC" w:rsidP="002E164B">
            <w:pPr>
              <w:widowControl/>
              <w:jc w:val="center"/>
              <w:rPr>
                <w:rFonts w:eastAsia="宋体" w:cs="宋体"/>
                <w:kern w:val="0"/>
                <w:sz w:val="18"/>
                <w:szCs w:val="18"/>
              </w:rPr>
            </w:pPr>
          </w:p>
        </w:tc>
        <w:tc>
          <w:tcPr>
            <w:tcW w:w="0" w:type="auto"/>
            <w:vMerge/>
            <w:vAlign w:val="bottom"/>
          </w:tcPr>
          <w:p w14:paraId="183645C6" w14:textId="36ADA4CC" w:rsidR="006435FC" w:rsidRPr="003F121B" w:rsidRDefault="006435FC" w:rsidP="002E164B">
            <w:pPr>
              <w:widowControl/>
              <w:jc w:val="center"/>
              <w:rPr>
                <w:rFonts w:eastAsia="宋体" w:cs="宋体"/>
                <w:kern w:val="0"/>
                <w:sz w:val="18"/>
                <w:szCs w:val="18"/>
              </w:rPr>
            </w:pPr>
          </w:p>
        </w:tc>
        <w:tc>
          <w:tcPr>
            <w:tcW w:w="0" w:type="auto"/>
            <w:vMerge/>
            <w:shd w:val="clear" w:color="auto" w:fill="auto"/>
            <w:noWrap/>
            <w:vAlign w:val="bottom"/>
            <w:hideMark/>
          </w:tcPr>
          <w:p w14:paraId="751F793E" w14:textId="77777777" w:rsidR="006435FC" w:rsidRPr="003F121B" w:rsidRDefault="006435FC" w:rsidP="002E164B">
            <w:pPr>
              <w:widowControl/>
              <w:jc w:val="center"/>
              <w:rPr>
                <w:rFonts w:eastAsia="宋体" w:cs="宋体"/>
                <w:kern w:val="0"/>
                <w:sz w:val="18"/>
                <w:szCs w:val="18"/>
              </w:rPr>
            </w:pPr>
          </w:p>
        </w:tc>
        <w:tc>
          <w:tcPr>
            <w:tcW w:w="0" w:type="auto"/>
            <w:vMerge/>
            <w:vAlign w:val="bottom"/>
          </w:tcPr>
          <w:p w14:paraId="537B4831" w14:textId="77777777" w:rsidR="006435FC" w:rsidRPr="003F121B" w:rsidRDefault="006435FC" w:rsidP="002E164B">
            <w:pPr>
              <w:widowControl/>
              <w:jc w:val="center"/>
              <w:rPr>
                <w:rFonts w:eastAsia="宋体" w:cs="宋体"/>
                <w:b/>
                <w:bCs/>
                <w:kern w:val="0"/>
                <w:sz w:val="18"/>
                <w:szCs w:val="18"/>
              </w:rPr>
            </w:pPr>
          </w:p>
        </w:tc>
        <w:tc>
          <w:tcPr>
            <w:tcW w:w="0" w:type="auto"/>
            <w:shd w:val="clear" w:color="auto" w:fill="auto"/>
            <w:noWrap/>
            <w:vAlign w:val="bottom"/>
            <w:hideMark/>
          </w:tcPr>
          <w:p w14:paraId="3B8D65A1" w14:textId="56748D72" w:rsidR="006435FC" w:rsidRPr="003F121B" w:rsidRDefault="006435FC" w:rsidP="000873D7">
            <w:pPr>
              <w:widowControl/>
              <w:jc w:val="center"/>
              <w:rPr>
                <w:rFonts w:eastAsia="宋体" w:cs="宋体"/>
                <w:kern w:val="0"/>
                <w:sz w:val="18"/>
                <w:szCs w:val="18"/>
              </w:rPr>
            </w:pPr>
            <w:r w:rsidRPr="003F121B">
              <w:rPr>
                <w:rFonts w:eastAsia="宋体" w:cs="宋体"/>
                <w:kern w:val="0"/>
                <w:sz w:val="18"/>
                <w:szCs w:val="18"/>
              </w:rPr>
              <w:t>#B</w:t>
            </w:r>
          </w:p>
        </w:tc>
        <w:tc>
          <w:tcPr>
            <w:tcW w:w="0" w:type="auto"/>
            <w:tcBorders>
              <w:right w:val="single" w:sz="4" w:space="0" w:color="auto"/>
            </w:tcBorders>
            <w:shd w:val="clear" w:color="auto" w:fill="auto"/>
            <w:noWrap/>
            <w:vAlign w:val="bottom"/>
            <w:hideMark/>
          </w:tcPr>
          <w:p w14:paraId="3A80A58F" w14:textId="77777777" w:rsidR="006435FC" w:rsidRPr="003F121B" w:rsidRDefault="006435FC" w:rsidP="002E164B">
            <w:pPr>
              <w:widowControl/>
              <w:jc w:val="center"/>
              <w:rPr>
                <w:rFonts w:eastAsia="宋体" w:cs="宋体"/>
                <w:kern w:val="0"/>
                <w:sz w:val="18"/>
                <w:szCs w:val="18"/>
              </w:rPr>
            </w:pPr>
            <w:r w:rsidRPr="003F121B">
              <w:rPr>
                <w:rFonts w:eastAsia="宋体" w:cs="宋体"/>
                <w:kern w:val="0"/>
                <w:sz w:val="18"/>
                <w:szCs w:val="18"/>
              </w:rPr>
              <w:t>T/ms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C3125" w14:textId="50633225" w:rsidR="006435FC" w:rsidRPr="003F121B" w:rsidRDefault="006435FC" w:rsidP="000873D7">
            <w:pPr>
              <w:widowControl/>
              <w:jc w:val="center"/>
              <w:rPr>
                <w:rFonts w:eastAsia="宋体" w:cs="宋体"/>
                <w:kern w:val="0"/>
                <w:sz w:val="18"/>
                <w:szCs w:val="18"/>
              </w:rPr>
            </w:pPr>
            <w:r w:rsidRPr="003F121B">
              <w:rPr>
                <w:rFonts w:eastAsia="宋体" w:cs="宋体"/>
                <w:kern w:val="0"/>
                <w:sz w:val="18"/>
                <w:szCs w:val="18"/>
              </w:rPr>
              <w:t>#B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63C40" w14:textId="77777777" w:rsidR="006435FC" w:rsidRPr="003F121B" w:rsidRDefault="006435FC" w:rsidP="002E164B">
            <w:pPr>
              <w:widowControl/>
              <w:jc w:val="center"/>
              <w:rPr>
                <w:rFonts w:eastAsia="宋体" w:cs="宋体"/>
                <w:kern w:val="0"/>
                <w:sz w:val="18"/>
                <w:szCs w:val="18"/>
              </w:rPr>
            </w:pPr>
            <w:r w:rsidRPr="003F121B">
              <w:rPr>
                <w:rFonts w:eastAsia="宋体" w:cs="宋体"/>
                <w:kern w:val="0"/>
                <w:sz w:val="18"/>
                <w:szCs w:val="18"/>
              </w:rPr>
              <w:t>T/ms</w:t>
            </w:r>
          </w:p>
        </w:tc>
        <w:tc>
          <w:tcPr>
            <w:tcW w:w="0" w:type="auto"/>
            <w:vMerge/>
            <w:tcBorders>
              <w:left w:val="single" w:sz="4" w:space="0" w:color="auto"/>
            </w:tcBorders>
          </w:tcPr>
          <w:p w14:paraId="28D214A1" w14:textId="77777777" w:rsidR="006435FC" w:rsidRPr="003F121B" w:rsidRDefault="006435FC" w:rsidP="002E164B">
            <w:pPr>
              <w:widowControl/>
              <w:jc w:val="center"/>
              <w:rPr>
                <w:rFonts w:eastAsia="宋体" w:cs="宋体"/>
                <w:kern w:val="0"/>
                <w:sz w:val="18"/>
                <w:szCs w:val="18"/>
              </w:rPr>
            </w:pPr>
          </w:p>
        </w:tc>
      </w:tr>
      <w:tr w:rsidR="00815634" w:rsidRPr="003F121B" w14:paraId="1C9E34FF" w14:textId="77777777" w:rsidTr="00815634">
        <w:trPr>
          <w:trHeight w:val="270"/>
          <w:jc w:val="center"/>
        </w:trPr>
        <w:tc>
          <w:tcPr>
            <w:tcW w:w="0" w:type="auto"/>
            <w:shd w:val="clear" w:color="auto" w:fill="auto"/>
            <w:noWrap/>
            <w:vAlign w:val="bottom"/>
          </w:tcPr>
          <w:p w14:paraId="6C3A5782" w14:textId="039853EC"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mul2</w:t>
            </w:r>
          </w:p>
        </w:tc>
        <w:tc>
          <w:tcPr>
            <w:tcW w:w="0" w:type="auto"/>
          </w:tcPr>
          <w:p w14:paraId="153C09EB" w14:textId="05D83990" w:rsidR="0057448F" w:rsidRPr="00F34669" w:rsidRDefault="0057448F" w:rsidP="0057448F">
            <w:pPr>
              <w:widowControl/>
              <w:jc w:val="center"/>
              <w:rPr>
                <w:rFonts w:eastAsia="宋体" w:cs="宋体"/>
                <w:kern w:val="0"/>
                <w:sz w:val="18"/>
                <w:szCs w:val="18"/>
              </w:rPr>
            </w:pPr>
            <w:r>
              <w:rPr>
                <w:rFonts w:eastAsia="宋体" w:cs="宋体" w:hint="eastAsia"/>
                <w:kern w:val="0"/>
                <w:sz w:val="18"/>
                <w:szCs w:val="18"/>
              </w:rPr>
              <w:t>product</w:t>
            </w:r>
          </w:p>
        </w:tc>
        <w:tc>
          <w:tcPr>
            <w:tcW w:w="0" w:type="auto"/>
            <w:vAlign w:val="bottom"/>
          </w:tcPr>
          <w:p w14:paraId="3B55413B" w14:textId="5324FEF6"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50B44B80" w14:textId="4D55FF4E"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1p</w:t>
            </w:r>
          </w:p>
        </w:tc>
        <w:tc>
          <w:tcPr>
            <w:tcW w:w="0" w:type="auto"/>
            <w:vAlign w:val="bottom"/>
          </w:tcPr>
          <w:p w14:paraId="2FC149E3" w14:textId="7730284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253C61E2" w14:textId="0D87116E"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1883DB78" w14:textId="11B45B6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8</w:t>
            </w:r>
          </w:p>
        </w:tc>
        <w:tc>
          <w:tcPr>
            <w:tcW w:w="0" w:type="auto"/>
            <w:shd w:val="clear" w:color="auto" w:fill="auto"/>
            <w:noWrap/>
            <w:vAlign w:val="bottom"/>
          </w:tcPr>
          <w:p w14:paraId="15873F32" w14:textId="4F22C82B"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00902846" w14:textId="04660659"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16</w:t>
            </w:r>
          </w:p>
        </w:tc>
        <w:tc>
          <w:tcPr>
            <w:tcW w:w="0" w:type="auto"/>
          </w:tcPr>
          <w:p w14:paraId="3565C75E" w14:textId="590E26F3" w:rsidR="0057448F" w:rsidRPr="003F121B" w:rsidRDefault="0057448F" w:rsidP="0057448F">
            <w:pPr>
              <w:rPr>
                <w:rFonts w:eastAsia="Times New Roman" w:cs="Times New Roman"/>
                <w:sz w:val="18"/>
                <w:szCs w:val="18"/>
              </w:rPr>
            </w:pPr>
            <w:r w:rsidRPr="003F121B">
              <w:rPr>
                <w:rFonts w:eastAsia="宋体" w:cs="宋体"/>
                <w:kern w:val="0"/>
                <w:sz w:val="18"/>
                <w:szCs w:val="18"/>
              </w:rPr>
              <w:t>=</w:t>
            </w:r>
          </w:p>
        </w:tc>
      </w:tr>
      <w:tr w:rsidR="00815634" w:rsidRPr="003F121B" w14:paraId="36AE4930" w14:textId="77777777" w:rsidTr="00815634">
        <w:trPr>
          <w:trHeight w:val="270"/>
          <w:jc w:val="center"/>
        </w:trPr>
        <w:tc>
          <w:tcPr>
            <w:tcW w:w="0" w:type="auto"/>
            <w:shd w:val="clear" w:color="auto" w:fill="auto"/>
            <w:noWrap/>
            <w:vAlign w:val="bottom"/>
          </w:tcPr>
          <w:p w14:paraId="6820E512" w14:textId="0EF90EF9"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prod</w:t>
            </w:r>
          </w:p>
        </w:tc>
        <w:tc>
          <w:tcPr>
            <w:tcW w:w="0" w:type="auto"/>
          </w:tcPr>
          <w:p w14:paraId="5100C3AC" w14:textId="03C02002" w:rsidR="0057448F" w:rsidRPr="00F34669" w:rsidRDefault="0057448F" w:rsidP="0057448F">
            <w:pPr>
              <w:widowControl/>
              <w:jc w:val="center"/>
              <w:rPr>
                <w:rFonts w:eastAsia="宋体" w:cs="宋体"/>
                <w:kern w:val="0"/>
                <w:sz w:val="18"/>
                <w:szCs w:val="18"/>
              </w:rPr>
            </w:pPr>
            <w:r w:rsidRPr="00212483">
              <w:rPr>
                <w:rFonts w:eastAsia="宋体" w:cs="宋体"/>
                <w:kern w:val="0"/>
                <w:sz w:val="18"/>
                <w:szCs w:val="18"/>
              </w:rPr>
              <w:t>product</w:t>
            </w:r>
          </w:p>
        </w:tc>
        <w:tc>
          <w:tcPr>
            <w:tcW w:w="0" w:type="auto"/>
            <w:vAlign w:val="bottom"/>
          </w:tcPr>
          <w:p w14:paraId="255F790C" w14:textId="7C988D0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5AB399D9" w14:textId="0366DDA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37220787" w14:textId="1C52D5D8"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2F879CE3" w14:textId="30E2887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009A77F3" w14:textId="7D997A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28</w:t>
            </w:r>
          </w:p>
        </w:tc>
        <w:tc>
          <w:tcPr>
            <w:tcW w:w="0" w:type="auto"/>
            <w:shd w:val="clear" w:color="auto" w:fill="auto"/>
            <w:noWrap/>
            <w:vAlign w:val="bottom"/>
          </w:tcPr>
          <w:p w14:paraId="40F863B1" w14:textId="03FC2D82"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141562E8" w14:textId="7C6A748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84</w:t>
            </w:r>
          </w:p>
        </w:tc>
        <w:tc>
          <w:tcPr>
            <w:tcW w:w="0" w:type="auto"/>
          </w:tcPr>
          <w:p w14:paraId="138028EA" w14:textId="77777777" w:rsidR="0057448F" w:rsidRPr="003F121B" w:rsidRDefault="0057448F" w:rsidP="0057448F">
            <w:pPr>
              <w:rPr>
                <w:rFonts w:eastAsia="Times New Roman" w:cs="Times New Roman"/>
                <w:sz w:val="18"/>
                <w:szCs w:val="18"/>
              </w:rPr>
            </w:pPr>
          </w:p>
        </w:tc>
      </w:tr>
      <w:tr w:rsidR="00815634" w:rsidRPr="003F121B" w14:paraId="6B8DEF81" w14:textId="77777777" w:rsidTr="00815634">
        <w:trPr>
          <w:trHeight w:val="270"/>
          <w:jc w:val="center"/>
        </w:trPr>
        <w:tc>
          <w:tcPr>
            <w:tcW w:w="0" w:type="auto"/>
            <w:shd w:val="clear" w:color="auto" w:fill="auto"/>
            <w:noWrap/>
            <w:vAlign w:val="bottom"/>
          </w:tcPr>
          <w:p w14:paraId="7733904A" w14:textId="175AF8A2"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cohendiv</w:t>
            </w:r>
          </w:p>
        </w:tc>
        <w:tc>
          <w:tcPr>
            <w:tcW w:w="0" w:type="auto"/>
          </w:tcPr>
          <w:p w14:paraId="10334EBD" w14:textId="18012403" w:rsidR="0057448F" w:rsidRPr="00212483" w:rsidRDefault="0057448F" w:rsidP="0057448F">
            <w:pPr>
              <w:widowControl/>
              <w:jc w:val="center"/>
              <w:rPr>
                <w:rFonts w:eastAsia="宋体" w:cs="宋体"/>
                <w:kern w:val="0"/>
                <w:sz w:val="18"/>
                <w:szCs w:val="18"/>
              </w:rPr>
            </w:pPr>
            <w:r w:rsidRPr="00F34669">
              <w:rPr>
                <w:rFonts w:eastAsia="宋体" w:cs="宋体"/>
                <w:kern w:val="0"/>
                <w:sz w:val="18"/>
                <w:szCs w:val="18"/>
              </w:rPr>
              <w:t>division</w:t>
            </w:r>
          </w:p>
        </w:tc>
        <w:tc>
          <w:tcPr>
            <w:tcW w:w="0" w:type="auto"/>
            <w:vAlign w:val="bottom"/>
          </w:tcPr>
          <w:p w14:paraId="1B6052D9" w14:textId="7ECF53AA"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6</w:t>
            </w:r>
          </w:p>
        </w:tc>
        <w:tc>
          <w:tcPr>
            <w:tcW w:w="0" w:type="auto"/>
            <w:shd w:val="clear" w:color="auto" w:fill="auto"/>
            <w:noWrap/>
            <w:vAlign w:val="bottom"/>
          </w:tcPr>
          <w:p w14:paraId="59570C6C" w14:textId="72C9930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7B8470E9" w14:textId="3A1A272B"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22EC8725" w14:textId="185D7C4F"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67094A84" w14:textId="5576947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28</w:t>
            </w:r>
          </w:p>
        </w:tc>
        <w:tc>
          <w:tcPr>
            <w:tcW w:w="0" w:type="auto"/>
            <w:shd w:val="clear" w:color="auto" w:fill="auto"/>
            <w:noWrap/>
            <w:vAlign w:val="bottom"/>
          </w:tcPr>
          <w:p w14:paraId="6A7C8D02" w14:textId="4129F0FF"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6</w:t>
            </w:r>
          </w:p>
        </w:tc>
        <w:tc>
          <w:tcPr>
            <w:tcW w:w="0" w:type="auto"/>
            <w:shd w:val="clear" w:color="auto" w:fill="auto"/>
            <w:noWrap/>
            <w:vAlign w:val="bottom"/>
          </w:tcPr>
          <w:p w14:paraId="473A6483" w14:textId="010F2BBA"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96</w:t>
            </w:r>
          </w:p>
        </w:tc>
        <w:tc>
          <w:tcPr>
            <w:tcW w:w="0" w:type="auto"/>
            <w:vAlign w:val="bottom"/>
          </w:tcPr>
          <w:p w14:paraId="262EC6D0" w14:textId="77777777" w:rsidR="0057448F" w:rsidRPr="003F121B" w:rsidRDefault="0057448F" w:rsidP="0057448F">
            <w:pPr>
              <w:rPr>
                <w:rFonts w:eastAsia="Times New Roman" w:cs="Times New Roman"/>
                <w:sz w:val="18"/>
                <w:szCs w:val="18"/>
              </w:rPr>
            </w:pPr>
          </w:p>
        </w:tc>
      </w:tr>
      <w:tr w:rsidR="008801E5" w:rsidRPr="003F121B" w14:paraId="3993013C" w14:textId="77777777" w:rsidTr="00815634">
        <w:trPr>
          <w:trHeight w:val="270"/>
          <w:jc w:val="center"/>
        </w:trPr>
        <w:tc>
          <w:tcPr>
            <w:tcW w:w="0" w:type="auto"/>
            <w:shd w:val="clear" w:color="auto" w:fill="auto"/>
            <w:noWrap/>
            <w:vAlign w:val="bottom"/>
          </w:tcPr>
          <w:p w14:paraId="4BADDB1D" w14:textId="5F37AAE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mannadiv</w:t>
            </w:r>
          </w:p>
        </w:tc>
        <w:tc>
          <w:tcPr>
            <w:tcW w:w="0" w:type="auto"/>
          </w:tcPr>
          <w:p w14:paraId="67BBB41C" w14:textId="75A541BA" w:rsidR="0057448F" w:rsidRPr="00F34669" w:rsidRDefault="0057448F" w:rsidP="0057448F">
            <w:pPr>
              <w:widowControl/>
              <w:jc w:val="center"/>
              <w:rPr>
                <w:rFonts w:eastAsia="宋体" w:cs="宋体"/>
                <w:kern w:val="0"/>
                <w:sz w:val="18"/>
                <w:szCs w:val="18"/>
              </w:rPr>
            </w:pPr>
            <w:r w:rsidRPr="00F34669">
              <w:rPr>
                <w:rFonts w:eastAsia="宋体" w:cs="宋体"/>
                <w:kern w:val="0"/>
                <w:sz w:val="18"/>
                <w:szCs w:val="18"/>
              </w:rPr>
              <w:t>division</w:t>
            </w:r>
          </w:p>
        </w:tc>
        <w:tc>
          <w:tcPr>
            <w:tcW w:w="0" w:type="auto"/>
            <w:vAlign w:val="bottom"/>
          </w:tcPr>
          <w:p w14:paraId="26F993E7" w14:textId="5FD77188"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FABD6D0" w14:textId="672B5D1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1p</w:t>
            </w:r>
          </w:p>
        </w:tc>
        <w:tc>
          <w:tcPr>
            <w:tcW w:w="0" w:type="auto"/>
            <w:vAlign w:val="bottom"/>
          </w:tcPr>
          <w:p w14:paraId="0E5CD7DC" w14:textId="059E869C"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1AD1D4C9" w14:textId="2D9EC6F2"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7EDCEFE4" w14:textId="3F42F53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16</w:t>
            </w:r>
          </w:p>
        </w:tc>
        <w:tc>
          <w:tcPr>
            <w:tcW w:w="0" w:type="auto"/>
            <w:shd w:val="clear" w:color="auto" w:fill="auto"/>
            <w:noWrap/>
            <w:vAlign w:val="bottom"/>
          </w:tcPr>
          <w:p w14:paraId="7CEC0BF7" w14:textId="06C583B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0693F29A" w14:textId="625AC351"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36</w:t>
            </w:r>
          </w:p>
        </w:tc>
        <w:tc>
          <w:tcPr>
            <w:tcW w:w="0" w:type="auto"/>
            <w:vAlign w:val="bottom"/>
          </w:tcPr>
          <w:p w14:paraId="74CEB8C3" w14:textId="4F03F156" w:rsidR="0057448F" w:rsidRPr="003F121B" w:rsidRDefault="0057448F" w:rsidP="0057448F">
            <w:pPr>
              <w:rPr>
                <w:rFonts w:eastAsia="Times New Roman" w:cs="Times New Roman"/>
                <w:sz w:val="18"/>
                <w:szCs w:val="18"/>
              </w:rPr>
            </w:pPr>
            <w:r w:rsidRPr="003F121B">
              <w:rPr>
                <w:sz w:val="18"/>
                <w:szCs w:val="18"/>
              </w:rPr>
              <w:t>=</w:t>
            </w:r>
          </w:p>
        </w:tc>
      </w:tr>
      <w:tr w:rsidR="008801E5" w:rsidRPr="003F121B" w14:paraId="7C504A1A" w14:textId="77777777" w:rsidTr="00815634">
        <w:trPr>
          <w:trHeight w:val="270"/>
          <w:jc w:val="center"/>
        </w:trPr>
        <w:tc>
          <w:tcPr>
            <w:tcW w:w="0" w:type="auto"/>
            <w:shd w:val="clear" w:color="auto" w:fill="auto"/>
            <w:noWrap/>
            <w:vAlign w:val="bottom"/>
          </w:tcPr>
          <w:p w14:paraId="4F8953B9" w14:textId="71AE1A39"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divbin</w:t>
            </w:r>
          </w:p>
        </w:tc>
        <w:tc>
          <w:tcPr>
            <w:tcW w:w="0" w:type="auto"/>
          </w:tcPr>
          <w:p w14:paraId="625DBC38" w14:textId="3F30DE0A" w:rsidR="0057448F" w:rsidRPr="00F34669" w:rsidRDefault="0057448F" w:rsidP="0057448F">
            <w:pPr>
              <w:widowControl/>
              <w:jc w:val="center"/>
              <w:rPr>
                <w:rFonts w:eastAsia="宋体" w:cs="宋体"/>
                <w:kern w:val="0"/>
                <w:sz w:val="18"/>
                <w:szCs w:val="18"/>
              </w:rPr>
            </w:pPr>
            <w:r w:rsidRPr="00F34669">
              <w:rPr>
                <w:rFonts w:eastAsia="宋体" w:cs="宋体"/>
                <w:kern w:val="0"/>
                <w:sz w:val="18"/>
                <w:szCs w:val="18"/>
              </w:rPr>
              <w:t>division</w:t>
            </w:r>
          </w:p>
        </w:tc>
        <w:tc>
          <w:tcPr>
            <w:tcW w:w="0" w:type="auto"/>
            <w:vAlign w:val="bottom"/>
          </w:tcPr>
          <w:p w14:paraId="410A8C48" w14:textId="50C2FDAC"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CB47B20" w14:textId="638A99BB"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42E453B7" w14:textId="57388A80"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C6C6C32" w14:textId="2F263C19"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767F9666" w14:textId="68DC5EA0"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36</w:t>
            </w:r>
          </w:p>
        </w:tc>
        <w:tc>
          <w:tcPr>
            <w:tcW w:w="0" w:type="auto"/>
            <w:shd w:val="clear" w:color="auto" w:fill="auto"/>
            <w:noWrap/>
            <w:vAlign w:val="bottom"/>
          </w:tcPr>
          <w:p w14:paraId="17B9B7E6" w14:textId="69270E4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AD0BB4F" w14:textId="1A5B475C"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128</w:t>
            </w:r>
          </w:p>
        </w:tc>
        <w:tc>
          <w:tcPr>
            <w:tcW w:w="0" w:type="auto"/>
            <w:vAlign w:val="bottom"/>
          </w:tcPr>
          <w:p w14:paraId="44AEADD9" w14:textId="77777777" w:rsidR="0057448F" w:rsidRPr="003F121B" w:rsidRDefault="0057448F" w:rsidP="0057448F">
            <w:pPr>
              <w:rPr>
                <w:sz w:val="18"/>
                <w:szCs w:val="18"/>
              </w:rPr>
            </w:pPr>
          </w:p>
        </w:tc>
      </w:tr>
      <w:tr w:rsidR="00815634" w:rsidRPr="003F121B" w14:paraId="2E9FBD14" w14:textId="77777777" w:rsidTr="00815634">
        <w:trPr>
          <w:trHeight w:val="270"/>
          <w:jc w:val="center"/>
        </w:trPr>
        <w:tc>
          <w:tcPr>
            <w:tcW w:w="0" w:type="auto"/>
            <w:shd w:val="clear" w:color="auto" w:fill="auto"/>
            <w:noWrap/>
            <w:vAlign w:val="bottom"/>
          </w:tcPr>
          <w:p w14:paraId="052B3C81" w14:textId="0542733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hard</w:t>
            </w:r>
          </w:p>
        </w:tc>
        <w:tc>
          <w:tcPr>
            <w:tcW w:w="0" w:type="auto"/>
          </w:tcPr>
          <w:p w14:paraId="66BCD9CF" w14:textId="614A70E6" w:rsidR="0057448F" w:rsidRPr="00F34669" w:rsidRDefault="0057448F" w:rsidP="0057448F">
            <w:pPr>
              <w:widowControl/>
              <w:jc w:val="center"/>
              <w:rPr>
                <w:rFonts w:eastAsia="宋体" w:cs="宋体"/>
                <w:kern w:val="0"/>
                <w:sz w:val="18"/>
                <w:szCs w:val="18"/>
              </w:rPr>
            </w:pPr>
            <w:r w:rsidRPr="00F34669">
              <w:rPr>
                <w:rFonts w:eastAsia="宋体" w:cs="宋体"/>
                <w:kern w:val="0"/>
                <w:sz w:val="18"/>
                <w:szCs w:val="18"/>
              </w:rPr>
              <w:t>division</w:t>
            </w:r>
          </w:p>
        </w:tc>
        <w:tc>
          <w:tcPr>
            <w:tcW w:w="0" w:type="auto"/>
            <w:vAlign w:val="bottom"/>
          </w:tcPr>
          <w:p w14:paraId="75FCB5D5" w14:textId="7FDA0DAE"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7AD8B233" w14:textId="6B4BBC2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66393840" w14:textId="537E0C6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3C2FD47B" w14:textId="25AE4BA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11F7355F" w14:textId="2A98C15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28</w:t>
            </w:r>
          </w:p>
        </w:tc>
        <w:tc>
          <w:tcPr>
            <w:tcW w:w="0" w:type="auto"/>
            <w:shd w:val="clear" w:color="auto" w:fill="auto"/>
            <w:noWrap/>
            <w:vAlign w:val="bottom"/>
          </w:tcPr>
          <w:p w14:paraId="53C74A50" w14:textId="413D5276"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1F7ABFDF" w14:textId="68915361"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120</w:t>
            </w:r>
          </w:p>
        </w:tc>
        <w:tc>
          <w:tcPr>
            <w:tcW w:w="0" w:type="auto"/>
            <w:vAlign w:val="bottom"/>
          </w:tcPr>
          <w:p w14:paraId="431F9B90" w14:textId="2A389A43" w:rsidR="0057448F" w:rsidRPr="003F121B" w:rsidRDefault="0057448F" w:rsidP="0057448F">
            <w:pPr>
              <w:rPr>
                <w:rFonts w:eastAsia="Times New Roman" w:cs="Times New Roman"/>
                <w:sz w:val="18"/>
                <w:szCs w:val="18"/>
              </w:rPr>
            </w:pPr>
            <w:r w:rsidRPr="003F121B">
              <w:rPr>
                <w:sz w:val="18"/>
                <w:szCs w:val="18"/>
              </w:rPr>
              <w:t>&gt;</w:t>
            </w:r>
          </w:p>
        </w:tc>
      </w:tr>
      <w:tr w:rsidR="008801E5" w:rsidRPr="003F121B" w14:paraId="046BDEDA" w14:textId="77777777" w:rsidTr="00815634">
        <w:trPr>
          <w:trHeight w:val="270"/>
          <w:jc w:val="center"/>
        </w:trPr>
        <w:tc>
          <w:tcPr>
            <w:tcW w:w="0" w:type="auto"/>
            <w:shd w:val="clear" w:color="auto" w:fill="auto"/>
            <w:noWrap/>
            <w:vAlign w:val="bottom"/>
          </w:tcPr>
          <w:p w14:paraId="728FBE87" w14:textId="037D1B0F" w:rsidR="0057448F" w:rsidRPr="003F121B" w:rsidRDefault="0057448F" w:rsidP="0057448F">
            <w:pPr>
              <w:widowControl/>
              <w:jc w:val="center"/>
              <w:rPr>
                <w:rFonts w:eastAsia="宋体" w:cs="宋体"/>
                <w:kern w:val="0"/>
                <w:sz w:val="18"/>
                <w:szCs w:val="18"/>
              </w:rPr>
            </w:pPr>
            <w:r>
              <w:rPr>
                <w:rFonts w:eastAsia="宋体" w:cs="宋体"/>
                <w:kern w:val="0"/>
                <w:sz w:val="18"/>
                <w:szCs w:val="18"/>
              </w:rPr>
              <w:t>wensley</w:t>
            </w:r>
          </w:p>
        </w:tc>
        <w:tc>
          <w:tcPr>
            <w:tcW w:w="0" w:type="auto"/>
          </w:tcPr>
          <w:p w14:paraId="0F8D455F" w14:textId="7183CD76" w:rsidR="0057448F" w:rsidRPr="00F34669" w:rsidRDefault="0057448F" w:rsidP="0057448F">
            <w:pPr>
              <w:widowControl/>
              <w:jc w:val="center"/>
              <w:rPr>
                <w:rFonts w:eastAsia="宋体" w:cs="宋体"/>
                <w:kern w:val="0"/>
                <w:sz w:val="18"/>
                <w:szCs w:val="18"/>
              </w:rPr>
            </w:pPr>
            <w:r w:rsidRPr="005D1328">
              <w:rPr>
                <w:rFonts w:eastAsia="宋体" w:cs="宋体"/>
                <w:kern w:val="0"/>
                <w:sz w:val="18"/>
                <w:szCs w:val="18"/>
              </w:rPr>
              <w:t>division</w:t>
            </w:r>
          </w:p>
        </w:tc>
        <w:tc>
          <w:tcPr>
            <w:tcW w:w="0" w:type="auto"/>
            <w:vAlign w:val="bottom"/>
          </w:tcPr>
          <w:p w14:paraId="39AAF899" w14:textId="686E1EDA"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6F0FCA10" w14:textId="63A27C1E"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4BC7C8C4" w14:textId="6B806C7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4A6DD1E8" w14:textId="38CD8B0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721A8ECA" w14:textId="405AC91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36</w:t>
            </w:r>
          </w:p>
        </w:tc>
        <w:tc>
          <w:tcPr>
            <w:tcW w:w="0" w:type="auto"/>
            <w:shd w:val="clear" w:color="auto" w:fill="auto"/>
            <w:noWrap/>
            <w:vAlign w:val="bottom"/>
          </w:tcPr>
          <w:p w14:paraId="7FE4CF98" w14:textId="75E1000B"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07FCEFEF" w14:textId="53CBA8E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96</w:t>
            </w:r>
          </w:p>
        </w:tc>
        <w:tc>
          <w:tcPr>
            <w:tcW w:w="0" w:type="auto"/>
            <w:vAlign w:val="bottom"/>
          </w:tcPr>
          <w:p w14:paraId="0D8D6517" w14:textId="471B3F9E" w:rsidR="0057448F" w:rsidRPr="003F121B" w:rsidRDefault="0057448F" w:rsidP="0057448F">
            <w:pPr>
              <w:rPr>
                <w:sz w:val="18"/>
                <w:szCs w:val="18"/>
              </w:rPr>
            </w:pPr>
            <w:r w:rsidRPr="003F121B">
              <w:rPr>
                <w:sz w:val="18"/>
                <w:szCs w:val="18"/>
              </w:rPr>
              <w:t>&gt;</w:t>
            </w:r>
          </w:p>
        </w:tc>
      </w:tr>
      <w:tr w:rsidR="008801E5" w:rsidRPr="003F121B" w14:paraId="31590C20" w14:textId="77777777" w:rsidTr="00815634">
        <w:trPr>
          <w:trHeight w:val="270"/>
          <w:jc w:val="center"/>
        </w:trPr>
        <w:tc>
          <w:tcPr>
            <w:tcW w:w="0" w:type="auto"/>
            <w:shd w:val="clear" w:color="auto" w:fill="auto"/>
            <w:noWrap/>
            <w:vAlign w:val="bottom"/>
            <w:hideMark/>
          </w:tcPr>
          <w:p w14:paraId="5E1E0CB4"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dijkstra</w:t>
            </w:r>
          </w:p>
        </w:tc>
        <w:tc>
          <w:tcPr>
            <w:tcW w:w="0" w:type="auto"/>
          </w:tcPr>
          <w:p w14:paraId="375EE193" w14:textId="79E7EF8F" w:rsidR="0057448F" w:rsidRPr="003F121B" w:rsidRDefault="0057448F" w:rsidP="0057448F">
            <w:pPr>
              <w:widowControl/>
              <w:jc w:val="center"/>
              <w:rPr>
                <w:rFonts w:eastAsia="宋体" w:cs="宋体"/>
                <w:kern w:val="0"/>
                <w:sz w:val="18"/>
                <w:szCs w:val="18"/>
              </w:rPr>
            </w:pPr>
            <w:r>
              <w:rPr>
                <w:rFonts w:eastAsia="宋体" w:cs="宋体"/>
                <w:kern w:val="0"/>
                <w:sz w:val="18"/>
                <w:szCs w:val="18"/>
              </w:rPr>
              <w:t>square root</w:t>
            </w:r>
          </w:p>
        </w:tc>
        <w:tc>
          <w:tcPr>
            <w:tcW w:w="0" w:type="auto"/>
            <w:vAlign w:val="bottom"/>
          </w:tcPr>
          <w:p w14:paraId="41DA2F61" w14:textId="0C3A65C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hideMark/>
          </w:tcPr>
          <w:p w14:paraId="6A587BD8"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5F9404FA"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hideMark/>
          </w:tcPr>
          <w:p w14:paraId="4C8FE028"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4697499B"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40</w:t>
            </w:r>
          </w:p>
        </w:tc>
        <w:tc>
          <w:tcPr>
            <w:tcW w:w="0" w:type="auto"/>
            <w:shd w:val="clear" w:color="auto" w:fill="auto"/>
            <w:noWrap/>
            <w:vAlign w:val="bottom"/>
            <w:hideMark/>
          </w:tcPr>
          <w:p w14:paraId="34EF8871"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hideMark/>
          </w:tcPr>
          <w:p w14:paraId="64521550" w14:textId="7777777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284</w:t>
            </w:r>
          </w:p>
        </w:tc>
        <w:tc>
          <w:tcPr>
            <w:tcW w:w="0" w:type="auto"/>
            <w:vAlign w:val="bottom"/>
          </w:tcPr>
          <w:p w14:paraId="3C089C18" w14:textId="77777777" w:rsidR="0057448F" w:rsidRPr="003F121B" w:rsidRDefault="0057448F" w:rsidP="0057448F">
            <w:pPr>
              <w:rPr>
                <w:rFonts w:eastAsia="Times New Roman" w:cs="Times New Roman"/>
                <w:sz w:val="18"/>
                <w:szCs w:val="18"/>
              </w:rPr>
            </w:pPr>
          </w:p>
        </w:tc>
      </w:tr>
      <w:tr w:rsidR="008801E5" w:rsidRPr="003F121B" w14:paraId="07D0EA2E" w14:textId="77777777" w:rsidTr="00815634">
        <w:trPr>
          <w:trHeight w:val="270"/>
          <w:jc w:val="center"/>
        </w:trPr>
        <w:tc>
          <w:tcPr>
            <w:tcW w:w="0" w:type="auto"/>
            <w:shd w:val="clear" w:color="auto" w:fill="auto"/>
            <w:noWrap/>
            <w:vAlign w:val="bottom"/>
          </w:tcPr>
          <w:p w14:paraId="4033056F" w14:textId="0B384DD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sqrt</w:t>
            </w:r>
          </w:p>
        </w:tc>
        <w:tc>
          <w:tcPr>
            <w:tcW w:w="0" w:type="auto"/>
          </w:tcPr>
          <w:p w14:paraId="0A44B0DF" w14:textId="0A0FD1A8" w:rsidR="0057448F" w:rsidRPr="003F121B" w:rsidRDefault="0057448F" w:rsidP="0057448F">
            <w:pPr>
              <w:widowControl/>
              <w:jc w:val="center"/>
              <w:rPr>
                <w:rFonts w:eastAsia="宋体" w:cs="宋体"/>
                <w:kern w:val="0"/>
                <w:sz w:val="18"/>
                <w:szCs w:val="18"/>
              </w:rPr>
            </w:pPr>
            <w:r>
              <w:rPr>
                <w:rFonts w:eastAsia="宋体" w:cs="宋体"/>
                <w:kern w:val="0"/>
                <w:sz w:val="18"/>
                <w:szCs w:val="18"/>
              </w:rPr>
              <w:t>square root</w:t>
            </w:r>
          </w:p>
        </w:tc>
        <w:tc>
          <w:tcPr>
            <w:tcW w:w="0" w:type="auto"/>
            <w:vAlign w:val="bottom"/>
          </w:tcPr>
          <w:p w14:paraId="00645D0D" w14:textId="1BEAE09E"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25527A84" w14:textId="1CB7C4EC"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2p</w:t>
            </w:r>
          </w:p>
        </w:tc>
        <w:tc>
          <w:tcPr>
            <w:tcW w:w="0" w:type="auto"/>
            <w:vAlign w:val="bottom"/>
          </w:tcPr>
          <w:p w14:paraId="6832D5AC" w14:textId="510A5C10"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013C06CC" w14:textId="157AB2D9"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76DD7561" w14:textId="1F2BEAE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12</w:t>
            </w:r>
          </w:p>
        </w:tc>
        <w:tc>
          <w:tcPr>
            <w:tcW w:w="0" w:type="auto"/>
            <w:shd w:val="clear" w:color="auto" w:fill="auto"/>
            <w:noWrap/>
            <w:vAlign w:val="bottom"/>
          </w:tcPr>
          <w:p w14:paraId="28ED1010" w14:textId="72E0537F"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298E0490" w14:textId="22F0215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32</w:t>
            </w:r>
          </w:p>
        </w:tc>
        <w:tc>
          <w:tcPr>
            <w:tcW w:w="0" w:type="auto"/>
            <w:vAlign w:val="bottom"/>
          </w:tcPr>
          <w:p w14:paraId="4851DE7B" w14:textId="77777777" w:rsidR="0057448F" w:rsidRPr="003F121B" w:rsidRDefault="0057448F" w:rsidP="0057448F">
            <w:pPr>
              <w:rPr>
                <w:rFonts w:eastAsia="Times New Roman" w:cs="Times New Roman"/>
                <w:sz w:val="18"/>
                <w:szCs w:val="18"/>
              </w:rPr>
            </w:pPr>
          </w:p>
        </w:tc>
      </w:tr>
      <w:tr w:rsidR="008801E5" w:rsidRPr="003F121B" w14:paraId="33DC88CC" w14:textId="77777777" w:rsidTr="00815634">
        <w:trPr>
          <w:trHeight w:val="270"/>
          <w:jc w:val="center"/>
        </w:trPr>
        <w:tc>
          <w:tcPr>
            <w:tcW w:w="0" w:type="auto"/>
            <w:shd w:val="clear" w:color="auto" w:fill="auto"/>
            <w:noWrap/>
            <w:vAlign w:val="bottom"/>
          </w:tcPr>
          <w:p w14:paraId="517D20A1" w14:textId="4FC98E16"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z3sqrt</w:t>
            </w:r>
          </w:p>
        </w:tc>
        <w:tc>
          <w:tcPr>
            <w:tcW w:w="0" w:type="auto"/>
          </w:tcPr>
          <w:p w14:paraId="48599CBA" w14:textId="025CCA39" w:rsidR="0057448F" w:rsidRDefault="0057448F" w:rsidP="0057448F">
            <w:pPr>
              <w:widowControl/>
              <w:jc w:val="center"/>
              <w:rPr>
                <w:rFonts w:eastAsia="宋体" w:cs="宋体"/>
                <w:kern w:val="0"/>
                <w:sz w:val="18"/>
                <w:szCs w:val="18"/>
              </w:rPr>
            </w:pPr>
            <w:r>
              <w:rPr>
                <w:rFonts w:eastAsia="宋体" w:cs="宋体"/>
                <w:kern w:val="0"/>
                <w:sz w:val="18"/>
                <w:szCs w:val="18"/>
              </w:rPr>
              <w:t>square root</w:t>
            </w:r>
          </w:p>
        </w:tc>
        <w:tc>
          <w:tcPr>
            <w:tcW w:w="0" w:type="auto"/>
            <w:vAlign w:val="bottom"/>
          </w:tcPr>
          <w:p w14:paraId="30DE560D" w14:textId="3CC69338"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5C97F954" w14:textId="290AB320"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4D44E5BB" w14:textId="1A868CB2"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w:t>
            </w:r>
          </w:p>
        </w:tc>
        <w:tc>
          <w:tcPr>
            <w:tcW w:w="0" w:type="auto"/>
            <w:shd w:val="clear" w:color="auto" w:fill="auto"/>
            <w:noWrap/>
            <w:vAlign w:val="bottom"/>
          </w:tcPr>
          <w:p w14:paraId="672E0515" w14:textId="36D059B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6B85E1C6" w14:textId="720F6FAA"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24</w:t>
            </w:r>
          </w:p>
        </w:tc>
        <w:tc>
          <w:tcPr>
            <w:tcW w:w="0" w:type="auto"/>
            <w:shd w:val="clear" w:color="auto" w:fill="auto"/>
            <w:noWrap/>
            <w:vAlign w:val="bottom"/>
          </w:tcPr>
          <w:p w14:paraId="0A335F65" w14:textId="553BBBF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6FDF5FE8" w14:textId="6FA64865"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44</w:t>
            </w:r>
          </w:p>
        </w:tc>
        <w:tc>
          <w:tcPr>
            <w:tcW w:w="0" w:type="auto"/>
            <w:vAlign w:val="bottom"/>
          </w:tcPr>
          <w:p w14:paraId="676F4CA7" w14:textId="593432D7" w:rsidR="0057448F" w:rsidRPr="003F121B" w:rsidRDefault="0057448F" w:rsidP="0057448F">
            <w:pPr>
              <w:rPr>
                <w:rFonts w:eastAsia="Times New Roman" w:cs="Times New Roman"/>
                <w:sz w:val="18"/>
                <w:szCs w:val="18"/>
              </w:rPr>
            </w:pPr>
            <w:r w:rsidRPr="003F121B">
              <w:rPr>
                <w:color w:val="7030A0"/>
                <w:sz w:val="18"/>
                <w:szCs w:val="18"/>
              </w:rPr>
              <w:t>=</w:t>
            </w:r>
          </w:p>
        </w:tc>
      </w:tr>
      <w:tr w:rsidR="008801E5" w:rsidRPr="003F121B" w14:paraId="322A47BB" w14:textId="77777777" w:rsidTr="00815634">
        <w:trPr>
          <w:trHeight w:val="270"/>
          <w:jc w:val="center"/>
        </w:trPr>
        <w:tc>
          <w:tcPr>
            <w:tcW w:w="0" w:type="auto"/>
            <w:shd w:val="clear" w:color="auto" w:fill="auto"/>
            <w:noWrap/>
            <w:vAlign w:val="bottom"/>
          </w:tcPr>
          <w:p w14:paraId="7DB6B3ED" w14:textId="644C8701"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freire1</w:t>
            </w:r>
          </w:p>
        </w:tc>
        <w:tc>
          <w:tcPr>
            <w:tcW w:w="0" w:type="auto"/>
          </w:tcPr>
          <w:p w14:paraId="652188E6" w14:textId="66E40B5A" w:rsidR="0057448F" w:rsidRDefault="0057448F" w:rsidP="0057448F">
            <w:pPr>
              <w:widowControl/>
              <w:jc w:val="center"/>
              <w:rPr>
                <w:rFonts w:eastAsia="宋体" w:cs="宋体"/>
                <w:kern w:val="0"/>
                <w:sz w:val="18"/>
                <w:szCs w:val="18"/>
              </w:rPr>
            </w:pPr>
            <w:r>
              <w:rPr>
                <w:rFonts w:eastAsia="宋体" w:cs="宋体"/>
                <w:kern w:val="0"/>
                <w:sz w:val="18"/>
                <w:szCs w:val="18"/>
              </w:rPr>
              <w:t>square root</w:t>
            </w:r>
          </w:p>
        </w:tc>
        <w:tc>
          <w:tcPr>
            <w:tcW w:w="0" w:type="auto"/>
            <w:vAlign w:val="bottom"/>
          </w:tcPr>
          <w:p w14:paraId="528DDEDB" w14:textId="55945B4E"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27AB68B4" w14:textId="377F907C"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2p</w:t>
            </w:r>
          </w:p>
        </w:tc>
        <w:tc>
          <w:tcPr>
            <w:tcW w:w="0" w:type="auto"/>
            <w:vAlign w:val="bottom"/>
          </w:tcPr>
          <w:p w14:paraId="75DC7F81" w14:textId="33D6B406"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w:t>
            </w:r>
          </w:p>
        </w:tc>
        <w:tc>
          <w:tcPr>
            <w:tcW w:w="0" w:type="auto"/>
            <w:shd w:val="clear" w:color="auto" w:fill="auto"/>
            <w:noWrap/>
            <w:vAlign w:val="bottom"/>
          </w:tcPr>
          <w:p w14:paraId="271467F5" w14:textId="4EC50EE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54E4F1A7" w14:textId="78D909F4"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8</w:t>
            </w:r>
          </w:p>
        </w:tc>
        <w:tc>
          <w:tcPr>
            <w:tcW w:w="0" w:type="auto"/>
            <w:shd w:val="clear" w:color="auto" w:fill="auto"/>
            <w:noWrap/>
            <w:vAlign w:val="bottom"/>
          </w:tcPr>
          <w:p w14:paraId="6E1770BA" w14:textId="395FE0A2"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144C8057" w14:textId="2E397E98"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8</w:t>
            </w:r>
          </w:p>
        </w:tc>
        <w:tc>
          <w:tcPr>
            <w:tcW w:w="0" w:type="auto"/>
            <w:vAlign w:val="bottom"/>
          </w:tcPr>
          <w:p w14:paraId="55E44B51" w14:textId="77777777" w:rsidR="0057448F" w:rsidRPr="003F121B" w:rsidRDefault="0057448F" w:rsidP="0057448F">
            <w:pPr>
              <w:rPr>
                <w:color w:val="7030A0"/>
                <w:sz w:val="18"/>
                <w:szCs w:val="18"/>
              </w:rPr>
            </w:pPr>
          </w:p>
        </w:tc>
      </w:tr>
      <w:tr w:rsidR="008801E5" w:rsidRPr="003F121B" w14:paraId="36BBD45E" w14:textId="77777777" w:rsidTr="00815634">
        <w:trPr>
          <w:trHeight w:val="270"/>
          <w:jc w:val="center"/>
        </w:trPr>
        <w:tc>
          <w:tcPr>
            <w:tcW w:w="0" w:type="auto"/>
            <w:tcBorders>
              <w:bottom w:val="single" w:sz="4" w:space="0" w:color="auto"/>
            </w:tcBorders>
            <w:shd w:val="clear" w:color="auto" w:fill="auto"/>
            <w:noWrap/>
            <w:vAlign w:val="bottom"/>
            <w:hideMark/>
          </w:tcPr>
          <w:p w14:paraId="74B4A3D9" w14:textId="7E58AFE8"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freire2</w:t>
            </w:r>
          </w:p>
        </w:tc>
        <w:tc>
          <w:tcPr>
            <w:tcW w:w="0" w:type="auto"/>
            <w:tcBorders>
              <w:bottom w:val="single" w:sz="4" w:space="0" w:color="auto"/>
            </w:tcBorders>
          </w:tcPr>
          <w:p w14:paraId="66DCBDFB" w14:textId="4D18E7D1" w:rsidR="0057448F" w:rsidRPr="003F121B" w:rsidRDefault="0057448F" w:rsidP="0057448F">
            <w:pPr>
              <w:widowControl/>
              <w:jc w:val="center"/>
              <w:rPr>
                <w:rFonts w:eastAsia="宋体" w:cs="宋体"/>
                <w:kern w:val="0"/>
                <w:sz w:val="18"/>
                <w:szCs w:val="18"/>
              </w:rPr>
            </w:pPr>
            <w:r>
              <w:rPr>
                <w:rFonts w:eastAsia="宋体" w:cs="宋体"/>
                <w:kern w:val="0"/>
                <w:sz w:val="18"/>
                <w:szCs w:val="18"/>
              </w:rPr>
              <w:t>cubic root</w:t>
            </w:r>
          </w:p>
        </w:tc>
        <w:tc>
          <w:tcPr>
            <w:tcW w:w="0" w:type="auto"/>
            <w:tcBorders>
              <w:bottom w:val="single" w:sz="4" w:space="0" w:color="auto"/>
            </w:tcBorders>
            <w:vAlign w:val="bottom"/>
          </w:tcPr>
          <w:p w14:paraId="50FEC46D" w14:textId="4B431F4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tcBorders>
              <w:bottom w:val="single" w:sz="4" w:space="0" w:color="auto"/>
            </w:tcBorders>
            <w:shd w:val="clear" w:color="auto" w:fill="auto"/>
            <w:noWrap/>
            <w:vAlign w:val="bottom"/>
            <w:hideMark/>
          </w:tcPr>
          <w:p w14:paraId="58C26888" w14:textId="563103AD"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3p</w:t>
            </w:r>
          </w:p>
        </w:tc>
        <w:tc>
          <w:tcPr>
            <w:tcW w:w="0" w:type="auto"/>
            <w:tcBorders>
              <w:bottom w:val="single" w:sz="4" w:space="0" w:color="auto"/>
            </w:tcBorders>
            <w:vAlign w:val="bottom"/>
          </w:tcPr>
          <w:p w14:paraId="35310891" w14:textId="53FFC757"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w:t>
            </w:r>
          </w:p>
        </w:tc>
        <w:tc>
          <w:tcPr>
            <w:tcW w:w="0" w:type="auto"/>
            <w:tcBorders>
              <w:bottom w:val="single" w:sz="4" w:space="0" w:color="auto"/>
            </w:tcBorders>
            <w:shd w:val="clear" w:color="auto" w:fill="auto"/>
            <w:noWrap/>
            <w:vAlign w:val="bottom"/>
            <w:hideMark/>
          </w:tcPr>
          <w:p w14:paraId="35227061" w14:textId="0DDBBE41"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0</w:t>
            </w:r>
          </w:p>
        </w:tc>
        <w:tc>
          <w:tcPr>
            <w:tcW w:w="0" w:type="auto"/>
            <w:tcBorders>
              <w:bottom w:val="single" w:sz="4" w:space="0" w:color="auto"/>
            </w:tcBorders>
            <w:shd w:val="clear" w:color="auto" w:fill="auto"/>
            <w:noWrap/>
            <w:vAlign w:val="bottom"/>
            <w:hideMark/>
          </w:tcPr>
          <w:p w14:paraId="053DFA94" w14:textId="25896201"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16</w:t>
            </w:r>
          </w:p>
        </w:tc>
        <w:tc>
          <w:tcPr>
            <w:tcW w:w="0" w:type="auto"/>
            <w:tcBorders>
              <w:bottom w:val="single" w:sz="4" w:space="0" w:color="auto"/>
            </w:tcBorders>
            <w:shd w:val="clear" w:color="auto" w:fill="auto"/>
            <w:noWrap/>
            <w:vAlign w:val="bottom"/>
            <w:hideMark/>
          </w:tcPr>
          <w:p w14:paraId="35C2C23A" w14:textId="5DE95262"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w:t>
            </w:r>
          </w:p>
        </w:tc>
        <w:tc>
          <w:tcPr>
            <w:tcW w:w="0" w:type="auto"/>
            <w:tcBorders>
              <w:bottom w:val="single" w:sz="4" w:space="0" w:color="auto"/>
            </w:tcBorders>
            <w:shd w:val="clear" w:color="auto" w:fill="auto"/>
            <w:noWrap/>
            <w:vAlign w:val="bottom"/>
            <w:hideMark/>
          </w:tcPr>
          <w:p w14:paraId="0BA20955" w14:textId="3A771673" w:rsidR="0057448F" w:rsidRPr="003F121B" w:rsidRDefault="0057448F" w:rsidP="0057448F">
            <w:pPr>
              <w:widowControl/>
              <w:jc w:val="center"/>
              <w:rPr>
                <w:rFonts w:eastAsia="宋体" w:cs="宋体"/>
                <w:kern w:val="0"/>
                <w:sz w:val="18"/>
                <w:szCs w:val="18"/>
              </w:rPr>
            </w:pPr>
            <w:r w:rsidRPr="003F121B">
              <w:rPr>
                <w:rFonts w:eastAsia="宋体" w:cs="宋体"/>
                <w:kern w:val="0"/>
                <w:sz w:val="18"/>
                <w:szCs w:val="18"/>
              </w:rPr>
              <w:t>36</w:t>
            </w:r>
          </w:p>
        </w:tc>
        <w:tc>
          <w:tcPr>
            <w:tcW w:w="0" w:type="auto"/>
            <w:tcBorders>
              <w:bottom w:val="single" w:sz="4" w:space="0" w:color="auto"/>
            </w:tcBorders>
            <w:vAlign w:val="bottom"/>
          </w:tcPr>
          <w:p w14:paraId="624CC8AF" w14:textId="77777777" w:rsidR="0057448F" w:rsidRPr="003F121B" w:rsidRDefault="0057448F" w:rsidP="0057448F">
            <w:pPr>
              <w:rPr>
                <w:rFonts w:eastAsia="Times New Roman" w:cs="Times New Roman"/>
                <w:sz w:val="18"/>
                <w:szCs w:val="18"/>
              </w:rPr>
            </w:pPr>
          </w:p>
        </w:tc>
      </w:tr>
      <w:tr w:rsidR="008801E5" w:rsidRPr="003F121B" w14:paraId="243D073F" w14:textId="77777777" w:rsidTr="00815634">
        <w:trPr>
          <w:trHeight w:val="270"/>
          <w:jc w:val="center"/>
        </w:trPr>
        <w:tc>
          <w:tcPr>
            <w:tcW w:w="0" w:type="auto"/>
            <w:tcBorders>
              <w:bottom w:val="single" w:sz="4" w:space="0" w:color="auto"/>
            </w:tcBorders>
            <w:shd w:val="clear" w:color="auto" w:fill="auto"/>
            <w:noWrap/>
            <w:vAlign w:val="bottom"/>
          </w:tcPr>
          <w:p w14:paraId="19C522EE" w14:textId="5D72A18A"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euclidex1</w:t>
            </w:r>
          </w:p>
        </w:tc>
        <w:tc>
          <w:tcPr>
            <w:tcW w:w="0" w:type="auto"/>
            <w:tcBorders>
              <w:bottom w:val="single" w:sz="4" w:space="0" w:color="auto"/>
            </w:tcBorders>
            <w:vAlign w:val="bottom"/>
          </w:tcPr>
          <w:p w14:paraId="3AD9D4A3" w14:textId="0E5C702E"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extended gcd</w:t>
            </w:r>
          </w:p>
        </w:tc>
        <w:tc>
          <w:tcPr>
            <w:tcW w:w="0" w:type="auto"/>
            <w:tcBorders>
              <w:bottom w:val="single" w:sz="4" w:space="0" w:color="auto"/>
            </w:tcBorders>
            <w:vAlign w:val="bottom"/>
          </w:tcPr>
          <w:p w14:paraId="51BF3254" w14:textId="64D3DCD1"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9</w:t>
            </w:r>
          </w:p>
        </w:tc>
        <w:tc>
          <w:tcPr>
            <w:tcW w:w="0" w:type="auto"/>
            <w:tcBorders>
              <w:bottom w:val="single" w:sz="4" w:space="0" w:color="auto"/>
            </w:tcBorders>
            <w:shd w:val="clear" w:color="auto" w:fill="auto"/>
            <w:noWrap/>
            <w:vAlign w:val="bottom"/>
          </w:tcPr>
          <w:p w14:paraId="2EFA9470" w14:textId="2ECB1BF6"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e</w:t>
            </w:r>
          </w:p>
        </w:tc>
        <w:tc>
          <w:tcPr>
            <w:tcW w:w="0" w:type="auto"/>
            <w:tcBorders>
              <w:bottom w:val="single" w:sz="4" w:space="0" w:color="auto"/>
            </w:tcBorders>
            <w:vAlign w:val="bottom"/>
          </w:tcPr>
          <w:p w14:paraId="5E1D50F2" w14:textId="40FC84A2"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3</w:t>
            </w:r>
          </w:p>
        </w:tc>
        <w:tc>
          <w:tcPr>
            <w:tcW w:w="0" w:type="auto"/>
            <w:tcBorders>
              <w:bottom w:val="single" w:sz="4" w:space="0" w:color="auto"/>
            </w:tcBorders>
            <w:shd w:val="clear" w:color="auto" w:fill="auto"/>
            <w:noWrap/>
            <w:vAlign w:val="bottom"/>
          </w:tcPr>
          <w:p w14:paraId="25B73FF6" w14:textId="327913A5"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0</w:t>
            </w:r>
          </w:p>
        </w:tc>
        <w:tc>
          <w:tcPr>
            <w:tcW w:w="0" w:type="auto"/>
            <w:tcBorders>
              <w:bottom w:val="single" w:sz="4" w:space="0" w:color="auto"/>
            </w:tcBorders>
            <w:shd w:val="clear" w:color="auto" w:fill="auto"/>
            <w:noWrap/>
            <w:vAlign w:val="bottom"/>
          </w:tcPr>
          <w:p w14:paraId="021D975D" w14:textId="69F35DC8"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96</w:t>
            </w:r>
          </w:p>
        </w:tc>
        <w:tc>
          <w:tcPr>
            <w:tcW w:w="0" w:type="auto"/>
            <w:tcBorders>
              <w:bottom w:val="single" w:sz="4" w:space="0" w:color="auto"/>
            </w:tcBorders>
            <w:shd w:val="clear" w:color="auto" w:fill="auto"/>
            <w:noWrap/>
            <w:vAlign w:val="bottom"/>
          </w:tcPr>
          <w:p w14:paraId="444479D7" w14:textId="3861AE61"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4</w:t>
            </w:r>
          </w:p>
        </w:tc>
        <w:tc>
          <w:tcPr>
            <w:tcW w:w="0" w:type="auto"/>
            <w:tcBorders>
              <w:bottom w:val="single" w:sz="4" w:space="0" w:color="auto"/>
            </w:tcBorders>
            <w:shd w:val="clear" w:color="auto" w:fill="auto"/>
            <w:noWrap/>
            <w:vAlign w:val="bottom"/>
          </w:tcPr>
          <w:p w14:paraId="120309A6" w14:textId="166B8839" w:rsidR="008801E5" w:rsidRPr="008801E5" w:rsidRDefault="008801E5" w:rsidP="008801E5">
            <w:pPr>
              <w:widowControl/>
              <w:jc w:val="center"/>
              <w:rPr>
                <w:rFonts w:eastAsia="宋体" w:cs="宋体"/>
                <w:kern w:val="0"/>
                <w:sz w:val="18"/>
                <w:szCs w:val="18"/>
              </w:rPr>
            </w:pPr>
            <w:r w:rsidRPr="008801E5">
              <w:rPr>
                <w:rFonts w:eastAsia="宋体" w:cs="宋体"/>
                <w:kern w:val="0"/>
                <w:sz w:val="18"/>
                <w:szCs w:val="18"/>
              </w:rPr>
              <w:t>420</w:t>
            </w:r>
          </w:p>
        </w:tc>
        <w:tc>
          <w:tcPr>
            <w:tcW w:w="0" w:type="auto"/>
            <w:tcBorders>
              <w:bottom w:val="single" w:sz="4" w:space="0" w:color="auto"/>
            </w:tcBorders>
            <w:vAlign w:val="bottom"/>
          </w:tcPr>
          <w:p w14:paraId="1995D5F0" w14:textId="77777777" w:rsidR="008801E5" w:rsidRPr="003F121B" w:rsidRDefault="008801E5" w:rsidP="008801E5">
            <w:pPr>
              <w:rPr>
                <w:rFonts w:eastAsia="Times New Roman" w:cs="Times New Roman"/>
                <w:sz w:val="18"/>
                <w:szCs w:val="18"/>
              </w:rPr>
            </w:pPr>
          </w:p>
        </w:tc>
      </w:tr>
      <w:tr w:rsidR="008801E5" w:rsidRPr="003F121B" w14:paraId="7B89F83F" w14:textId="77777777" w:rsidTr="00815634">
        <w:trPr>
          <w:trHeight w:val="270"/>
          <w:jc w:val="center"/>
        </w:trPr>
        <w:tc>
          <w:tcPr>
            <w:tcW w:w="0" w:type="auto"/>
            <w:shd w:val="clear" w:color="000000" w:fill="FFFFFF" w:themeFill="background1"/>
            <w:noWrap/>
            <w:vAlign w:val="bottom"/>
            <w:hideMark/>
          </w:tcPr>
          <w:p w14:paraId="5ECED81D"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euclidex2</w:t>
            </w:r>
          </w:p>
        </w:tc>
        <w:tc>
          <w:tcPr>
            <w:tcW w:w="0" w:type="auto"/>
            <w:shd w:val="clear" w:color="000000" w:fill="FFFFFF" w:themeFill="background1"/>
          </w:tcPr>
          <w:p w14:paraId="39CF01DE" w14:textId="7F5D7FCA" w:rsidR="008801E5" w:rsidRPr="003F121B" w:rsidRDefault="008801E5" w:rsidP="008801E5">
            <w:pPr>
              <w:widowControl/>
              <w:jc w:val="center"/>
              <w:rPr>
                <w:rFonts w:eastAsia="宋体" w:cs="宋体"/>
                <w:kern w:val="0"/>
                <w:sz w:val="18"/>
                <w:szCs w:val="18"/>
              </w:rPr>
            </w:pPr>
            <w:r w:rsidRPr="00AB4F4B">
              <w:rPr>
                <w:rFonts w:eastAsia="宋体" w:cs="宋体"/>
                <w:kern w:val="0"/>
                <w:sz w:val="18"/>
                <w:szCs w:val="18"/>
              </w:rPr>
              <w:t>extended gcd</w:t>
            </w:r>
          </w:p>
        </w:tc>
        <w:tc>
          <w:tcPr>
            <w:tcW w:w="0" w:type="auto"/>
            <w:shd w:val="clear" w:color="000000" w:fill="FFFFFF" w:themeFill="background1"/>
            <w:vAlign w:val="bottom"/>
          </w:tcPr>
          <w:p w14:paraId="4045B2B1" w14:textId="3D712CC3"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w:t>
            </w:r>
          </w:p>
        </w:tc>
        <w:tc>
          <w:tcPr>
            <w:tcW w:w="0" w:type="auto"/>
            <w:shd w:val="clear" w:color="000000" w:fill="FFFFFF" w:themeFill="background1"/>
            <w:noWrap/>
            <w:vAlign w:val="bottom"/>
            <w:hideMark/>
          </w:tcPr>
          <w:p w14:paraId="4CE50831"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shd w:val="clear" w:color="000000" w:fill="FFFFFF" w:themeFill="background1"/>
            <w:vAlign w:val="bottom"/>
          </w:tcPr>
          <w:p w14:paraId="09781C1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000000" w:fill="FFFFFF" w:themeFill="background1"/>
            <w:noWrap/>
            <w:vAlign w:val="bottom"/>
            <w:hideMark/>
          </w:tcPr>
          <w:p w14:paraId="5FDB55F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000000" w:fill="FFFFFF" w:themeFill="background1"/>
            <w:noWrap/>
            <w:vAlign w:val="bottom"/>
            <w:hideMark/>
          </w:tcPr>
          <w:p w14:paraId="7C7E6907"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36</w:t>
            </w:r>
          </w:p>
        </w:tc>
        <w:tc>
          <w:tcPr>
            <w:tcW w:w="0" w:type="auto"/>
            <w:shd w:val="clear" w:color="000000" w:fill="FFFFFF" w:themeFill="background1"/>
            <w:noWrap/>
            <w:vAlign w:val="bottom"/>
            <w:hideMark/>
          </w:tcPr>
          <w:p w14:paraId="1890327F"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000000" w:fill="FFFFFF" w:themeFill="background1"/>
            <w:noWrap/>
            <w:vAlign w:val="bottom"/>
            <w:hideMark/>
          </w:tcPr>
          <w:p w14:paraId="6EEDFCD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72</w:t>
            </w:r>
          </w:p>
        </w:tc>
        <w:tc>
          <w:tcPr>
            <w:tcW w:w="0" w:type="auto"/>
            <w:shd w:val="clear" w:color="000000" w:fill="FFFFFF" w:themeFill="background1"/>
            <w:vAlign w:val="bottom"/>
          </w:tcPr>
          <w:p w14:paraId="3B09A19E" w14:textId="77777777" w:rsidR="008801E5" w:rsidRPr="003F121B" w:rsidRDefault="008801E5" w:rsidP="008801E5">
            <w:pPr>
              <w:rPr>
                <w:rFonts w:eastAsia="宋体" w:cs="宋体"/>
                <w:sz w:val="18"/>
                <w:szCs w:val="18"/>
              </w:rPr>
            </w:pPr>
            <w:r w:rsidRPr="003F121B">
              <w:rPr>
                <w:sz w:val="18"/>
                <w:szCs w:val="18"/>
              </w:rPr>
              <w:t>&lt;</w:t>
            </w:r>
          </w:p>
        </w:tc>
      </w:tr>
      <w:tr w:rsidR="008801E5" w:rsidRPr="003F121B" w14:paraId="252EC678" w14:textId="77777777" w:rsidTr="00815634">
        <w:trPr>
          <w:trHeight w:val="270"/>
          <w:jc w:val="center"/>
        </w:trPr>
        <w:tc>
          <w:tcPr>
            <w:tcW w:w="0" w:type="auto"/>
            <w:shd w:val="clear" w:color="auto" w:fill="auto"/>
            <w:noWrap/>
            <w:vAlign w:val="bottom"/>
            <w:hideMark/>
          </w:tcPr>
          <w:p w14:paraId="77057E85"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euclidex3</w:t>
            </w:r>
          </w:p>
        </w:tc>
        <w:tc>
          <w:tcPr>
            <w:tcW w:w="0" w:type="auto"/>
          </w:tcPr>
          <w:p w14:paraId="4806CE30" w14:textId="40FC564E" w:rsidR="008801E5" w:rsidRPr="003F121B" w:rsidRDefault="008801E5" w:rsidP="008801E5">
            <w:pPr>
              <w:widowControl/>
              <w:jc w:val="center"/>
              <w:rPr>
                <w:rFonts w:eastAsia="宋体" w:cs="宋体"/>
                <w:kern w:val="0"/>
                <w:sz w:val="18"/>
                <w:szCs w:val="18"/>
              </w:rPr>
            </w:pPr>
            <w:r w:rsidRPr="00AB4F4B">
              <w:rPr>
                <w:rFonts w:eastAsia="宋体" w:cs="宋体"/>
                <w:kern w:val="0"/>
                <w:sz w:val="18"/>
                <w:szCs w:val="18"/>
              </w:rPr>
              <w:t>extended gcd</w:t>
            </w:r>
          </w:p>
        </w:tc>
        <w:tc>
          <w:tcPr>
            <w:tcW w:w="0" w:type="auto"/>
            <w:vAlign w:val="bottom"/>
          </w:tcPr>
          <w:p w14:paraId="28D3BB6A" w14:textId="558770F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11</w:t>
            </w:r>
          </w:p>
        </w:tc>
        <w:tc>
          <w:tcPr>
            <w:tcW w:w="0" w:type="auto"/>
            <w:shd w:val="clear" w:color="auto" w:fill="auto"/>
            <w:noWrap/>
            <w:vAlign w:val="bottom"/>
            <w:hideMark/>
          </w:tcPr>
          <w:p w14:paraId="5DC9982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19DF681D"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hideMark/>
          </w:tcPr>
          <w:p w14:paraId="2AA9E6BF"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5305E86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96</w:t>
            </w:r>
          </w:p>
        </w:tc>
        <w:tc>
          <w:tcPr>
            <w:tcW w:w="0" w:type="auto"/>
            <w:shd w:val="clear" w:color="auto" w:fill="auto"/>
            <w:noWrap/>
            <w:vAlign w:val="bottom"/>
            <w:hideMark/>
          </w:tcPr>
          <w:p w14:paraId="24B2A2E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74200A5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312</w:t>
            </w:r>
          </w:p>
        </w:tc>
        <w:tc>
          <w:tcPr>
            <w:tcW w:w="0" w:type="auto"/>
            <w:vAlign w:val="bottom"/>
          </w:tcPr>
          <w:p w14:paraId="0C39EC66" w14:textId="77777777" w:rsidR="008801E5" w:rsidRPr="003F121B" w:rsidRDefault="008801E5" w:rsidP="008801E5">
            <w:pPr>
              <w:rPr>
                <w:sz w:val="18"/>
                <w:szCs w:val="18"/>
              </w:rPr>
            </w:pPr>
          </w:p>
        </w:tc>
      </w:tr>
      <w:tr w:rsidR="008801E5" w:rsidRPr="003F121B" w14:paraId="15DB80BE" w14:textId="77777777" w:rsidTr="00815634">
        <w:trPr>
          <w:trHeight w:val="270"/>
          <w:jc w:val="center"/>
        </w:trPr>
        <w:tc>
          <w:tcPr>
            <w:tcW w:w="0" w:type="auto"/>
            <w:shd w:val="clear" w:color="auto" w:fill="auto"/>
            <w:noWrap/>
            <w:vAlign w:val="bottom"/>
          </w:tcPr>
          <w:p w14:paraId="6E49A443" w14:textId="4AE3B5D1"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fermat</w:t>
            </w:r>
          </w:p>
        </w:tc>
        <w:tc>
          <w:tcPr>
            <w:tcW w:w="0" w:type="auto"/>
          </w:tcPr>
          <w:p w14:paraId="1A2F8B10" w14:textId="1CC300FF" w:rsidR="008801E5" w:rsidRPr="00AB4F4B" w:rsidRDefault="008801E5" w:rsidP="008801E5">
            <w:pPr>
              <w:widowControl/>
              <w:jc w:val="center"/>
              <w:rPr>
                <w:rFonts w:eastAsia="宋体" w:cs="宋体"/>
                <w:kern w:val="0"/>
                <w:sz w:val="18"/>
                <w:szCs w:val="18"/>
              </w:rPr>
            </w:pPr>
            <w:r w:rsidRPr="00F02BC9">
              <w:rPr>
                <w:rFonts w:eastAsia="宋体" w:cs="宋体"/>
                <w:kern w:val="0"/>
                <w:sz w:val="18"/>
                <w:szCs w:val="18"/>
              </w:rPr>
              <w:t>divisor</w:t>
            </w:r>
          </w:p>
        </w:tc>
        <w:tc>
          <w:tcPr>
            <w:tcW w:w="0" w:type="auto"/>
            <w:vAlign w:val="bottom"/>
          </w:tcPr>
          <w:p w14:paraId="2CF6ADDE" w14:textId="000A09F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0E78FB50" w14:textId="1C2CD53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2p</w:t>
            </w:r>
          </w:p>
        </w:tc>
        <w:tc>
          <w:tcPr>
            <w:tcW w:w="0" w:type="auto"/>
            <w:vAlign w:val="bottom"/>
          </w:tcPr>
          <w:p w14:paraId="524DE17C" w14:textId="7EFD922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w:t>
            </w:r>
          </w:p>
        </w:tc>
        <w:tc>
          <w:tcPr>
            <w:tcW w:w="0" w:type="auto"/>
            <w:shd w:val="clear" w:color="auto" w:fill="auto"/>
            <w:noWrap/>
            <w:vAlign w:val="bottom"/>
          </w:tcPr>
          <w:p w14:paraId="10D03F72" w14:textId="60DDA9F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201EB363" w14:textId="32CECFB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36</w:t>
            </w:r>
          </w:p>
        </w:tc>
        <w:tc>
          <w:tcPr>
            <w:tcW w:w="0" w:type="auto"/>
            <w:shd w:val="clear" w:color="auto" w:fill="auto"/>
            <w:noWrap/>
            <w:vAlign w:val="bottom"/>
          </w:tcPr>
          <w:p w14:paraId="54D48E91" w14:textId="43043910"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796E33F4" w14:textId="140DE58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112</w:t>
            </w:r>
          </w:p>
        </w:tc>
        <w:tc>
          <w:tcPr>
            <w:tcW w:w="0" w:type="auto"/>
            <w:vAlign w:val="bottom"/>
          </w:tcPr>
          <w:p w14:paraId="13CC0B55" w14:textId="742AD676" w:rsidR="008801E5" w:rsidRPr="003F121B" w:rsidRDefault="008801E5" w:rsidP="008801E5">
            <w:pPr>
              <w:rPr>
                <w:sz w:val="18"/>
                <w:szCs w:val="18"/>
              </w:rPr>
            </w:pPr>
            <w:r w:rsidRPr="003F121B">
              <w:rPr>
                <w:color w:val="7030A0"/>
                <w:sz w:val="18"/>
                <w:szCs w:val="18"/>
              </w:rPr>
              <w:t>&lt;</w:t>
            </w:r>
          </w:p>
        </w:tc>
      </w:tr>
      <w:tr w:rsidR="008801E5" w:rsidRPr="003F121B" w14:paraId="16A74C83" w14:textId="77777777" w:rsidTr="00815634">
        <w:trPr>
          <w:trHeight w:val="270"/>
          <w:jc w:val="center"/>
        </w:trPr>
        <w:tc>
          <w:tcPr>
            <w:tcW w:w="0" w:type="auto"/>
            <w:shd w:val="clear" w:color="auto" w:fill="auto"/>
            <w:noWrap/>
            <w:vAlign w:val="bottom"/>
          </w:tcPr>
          <w:p w14:paraId="497500B0" w14:textId="2A72611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fermat2</w:t>
            </w:r>
          </w:p>
        </w:tc>
        <w:tc>
          <w:tcPr>
            <w:tcW w:w="0" w:type="auto"/>
          </w:tcPr>
          <w:p w14:paraId="28A833EF" w14:textId="010331FB" w:rsidR="008801E5" w:rsidRPr="00AB4F4B" w:rsidRDefault="008801E5" w:rsidP="008801E5">
            <w:pPr>
              <w:widowControl/>
              <w:jc w:val="center"/>
              <w:rPr>
                <w:rFonts w:eastAsia="宋体" w:cs="宋体"/>
                <w:kern w:val="0"/>
                <w:sz w:val="18"/>
                <w:szCs w:val="18"/>
              </w:rPr>
            </w:pPr>
            <w:r w:rsidRPr="00F02BC9">
              <w:rPr>
                <w:rFonts w:eastAsia="宋体" w:cs="宋体"/>
                <w:kern w:val="0"/>
                <w:sz w:val="18"/>
                <w:szCs w:val="18"/>
              </w:rPr>
              <w:t>divisor</w:t>
            </w:r>
          </w:p>
        </w:tc>
        <w:tc>
          <w:tcPr>
            <w:tcW w:w="0" w:type="auto"/>
            <w:vAlign w:val="bottom"/>
          </w:tcPr>
          <w:p w14:paraId="57DD230D" w14:textId="72A12B5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599691A6" w14:textId="2C09B66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2p</w:t>
            </w:r>
          </w:p>
        </w:tc>
        <w:tc>
          <w:tcPr>
            <w:tcW w:w="0" w:type="auto"/>
            <w:vAlign w:val="bottom"/>
          </w:tcPr>
          <w:p w14:paraId="005E64AD" w14:textId="0BA7592D"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w:t>
            </w:r>
          </w:p>
        </w:tc>
        <w:tc>
          <w:tcPr>
            <w:tcW w:w="0" w:type="auto"/>
            <w:shd w:val="clear" w:color="auto" w:fill="auto"/>
            <w:noWrap/>
            <w:vAlign w:val="bottom"/>
          </w:tcPr>
          <w:p w14:paraId="4048EC62" w14:textId="2E14B8F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48A13389" w14:textId="6C08963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28</w:t>
            </w:r>
          </w:p>
        </w:tc>
        <w:tc>
          <w:tcPr>
            <w:tcW w:w="0" w:type="auto"/>
            <w:shd w:val="clear" w:color="auto" w:fill="auto"/>
            <w:noWrap/>
            <w:vAlign w:val="bottom"/>
          </w:tcPr>
          <w:p w14:paraId="6B42DF04" w14:textId="2078E9C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7F728AE5" w14:textId="59AD003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84</w:t>
            </w:r>
          </w:p>
        </w:tc>
        <w:tc>
          <w:tcPr>
            <w:tcW w:w="0" w:type="auto"/>
            <w:vAlign w:val="bottom"/>
          </w:tcPr>
          <w:p w14:paraId="68476980" w14:textId="77777777" w:rsidR="008801E5" w:rsidRPr="003F121B" w:rsidRDefault="008801E5" w:rsidP="008801E5">
            <w:pPr>
              <w:rPr>
                <w:sz w:val="18"/>
                <w:szCs w:val="18"/>
              </w:rPr>
            </w:pPr>
          </w:p>
        </w:tc>
      </w:tr>
      <w:tr w:rsidR="008801E5" w:rsidRPr="003F121B" w14:paraId="7B52C16F" w14:textId="77777777" w:rsidTr="00815634">
        <w:trPr>
          <w:trHeight w:val="270"/>
          <w:jc w:val="center"/>
        </w:trPr>
        <w:tc>
          <w:tcPr>
            <w:tcW w:w="0" w:type="auto"/>
            <w:shd w:val="clear" w:color="auto" w:fill="auto"/>
            <w:noWrap/>
            <w:vAlign w:val="bottom"/>
          </w:tcPr>
          <w:p w14:paraId="53B689E8" w14:textId="5CEDE2B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knuth</w:t>
            </w:r>
          </w:p>
        </w:tc>
        <w:tc>
          <w:tcPr>
            <w:tcW w:w="0" w:type="auto"/>
          </w:tcPr>
          <w:p w14:paraId="1CD5799A" w14:textId="2D1EA0A8" w:rsidR="008801E5" w:rsidRPr="00AB4F4B" w:rsidRDefault="008801E5" w:rsidP="008801E5">
            <w:pPr>
              <w:widowControl/>
              <w:jc w:val="center"/>
              <w:rPr>
                <w:rFonts w:eastAsia="宋体" w:cs="宋体"/>
                <w:kern w:val="0"/>
                <w:sz w:val="18"/>
                <w:szCs w:val="18"/>
              </w:rPr>
            </w:pPr>
            <w:r w:rsidRPr="00F02BC9">
              <w:rPr>
                <w:rFonts w:eastAsia="宋体" w:cs="宋体"/>
                <w:kern w:val="0"/>
                <w:sz w:val="18"/>
                <w:szCs w:val="18"/>
              </w:rPr>
              <w:t>divisor</w:t>
            </w:r>
          </w:p>
        </w:tc>
        <w:tc>
          <w:tcPr>
            <w:tcW w:w="0" w:type="auto"/>
            <w:vAlign w:val="bottom"/>
          </w:tcPr>
          <w:p w14:paraId="44A6C723" w14:textId="0B06064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5</w:t>
            </w:r>
          </w:p>
        </w:tc>
        <w:tc>
          <w:tcPr>
            <w:tcW w:w="0" w:type="auto"/>
            <w:shd w:val="clear" w:color="auto" w:fill="auto"/>
            <w:noWrap/>
            <w:vAlign w:val="bottom"/>
          </w:tcPr>
          <w:p w14:paraId="4D325A6A" w14:textId="012BA2F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1FC3600A" w14:textId="0216C68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w:t>
            </w:r>
          </w:p>
        </w:tc>
        <w:tc>
          <w:tcPr>
            <w:tcW w:w="0" w:type="auto"/>
            <w:shd w:val="clear" w:color="auto" w:fill="auto"/>
            <w:noWrap/>
            <w:vAlign w:val="bottom"/>
          </w:tcPr>
          <w:p w14:paraId="254816B5" w14:textId="3ECAEDC1"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599BE4A3" w14:textId="0A0FD9B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124</w:t>
            </w:r>
          </w:p>
        </w:tc>
        <w:tc>
          <w:tcPr>
            <w:tcW w:w="0" w:type="auto"/>
            <w:shd w:val="clear" w:color="auto" w:fill="auto"/>
            <w:noWrap/>
            <w:vAlign w:val="bottom"/>
          </w:tcPr>
          <w:p w14:paraId="4C9F149C" w14:textId="1D212A5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5</w:t>
            </w:r>
          </w:p>
        </w:tc>
        <w:tc>
          <w:tcPr>
            <w:tcW w:w="0" w:type="auto"/>
            <w:shd w:val="clear" w:color="auto" w:fill="auto"/>
            <w:noWrap/>
            <w:vAlign w:val="bottom"/>
          </w:tcPr>
          <w:p w14:paraId="0DE684E2" w14:textId="1C61F6B1"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300</w:t>
            </w:r>
          </w:p>
        </w:tc>
        <w:tc>
          <w:tcPr>
            <w:tcW w:w="0" w:type="auto"/>
            <w:vAlign w:val="bottom"/>
          </w:tcPr>
          <w:p w14:paraId="5F848E44" w14:textId="77777777" w:rsidR="008801E5" w:rsidRPr="003F121B" w:rsidRDefault="008801E5" w:rsidP="008801E5">
            <w:pPr>
              <w:rPr>
                <w:sz w:val="18"/>
                <w:szCs w:val="18"/>
              </w:rPr>
            </w:pPr>
          </w:p>
        </w:tc>
      </w:tr>
      <w:tr w:rsidR="008801E5" w:rsidRPr="003F121B" w14:paraId="1654D17B" w14:textId="77777777" w:rsidTr="00815634">
        <w:trPr>
          <w:trHeight w:val="270"/>
          <w:jc w:val="center"/>
        </w:trPr>
        <w:tc>
          <w:tcPr>
            <w:tcW w:w="0" w:type="auto"/>
            <w:tcBorders>
              <w:bottom w:val="single" w:sz="4" w:space="0" w:color="auto"/>
            </w:tcBorders>
            <w:shd w:val="clear" w:color="auto" w:fill="FFFFFF" w:themeFill="background1"/>
            <w:noWrap/>
            <w:vAlign w:val="bottom"/>
            <w:hideMark/>
          </w:tcPr>
          <w:p w14:paraId="1C3A8ACC"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lcm</w:t>
            </w:r>
          </w:p>
        </w:tc>
        <w:tc>
          <w:tcPr>
            <w:tcW w:w="0" w:type="auto"/>
            <w:tcBorders>
              <w:bottom w:val="single" w:sz="4" w:space="0" w:color="auto"/>
            </w:tcBorders>
            <w:shd w:val="clear" w:color="auto" w:fill="FFFFFF" w:themeFill="background1"/>
          </w:tcPr>
          <w:p w14:paraId="07830628" w14:textId="6B086AED" w:rsidR="008801E5" w:rsidRPr="003F121B" w:rsidRDefault="008801E5" w:rsidP="008801E5">
            <w:pPr>
              <w:widowControl/>
              <w:jc w:val="center"/>
              <w:rPr>
                <w:rFonts w:eastAsia="宋体" w:cs="宋体"/>
                <w:kern w:val="0"/>
                <w:sz w:val="18"/>
                <w:szCs w:val="18"/>
              </w:rPr>
            </w:pPr>
            <w:r>
              <w:rPr>
                <w:rFonts w:eastAsia="宋体" w:cs="宋体"/>
                <w:kern w:val="0"/>
                <w:sz w:val="18"/>
                <w:szCs w:val="18"/>
              </w:rPr>
              <w:t>l</w:t>
            </w:r>
            <w:r>
              <w:rPr>
                <w:rFonts w:eastAsia="宋体" w:cs="宋体" w:hint="eastAsia"/>
                <w:kern w:val="0"/>
                <w:sz w:val="18"/>
                <w:szCs w:val="18"/>
              </w:rPr>
              <w:t>cm</w:t>
            </w:r>
          </w:p>
        </w:tc>
        <w:tc>
          <w:tcPr>
            <w:tcW w:w="0" w:type="auto"/>
            <w:tcBorders>
              <w:bottom w:val="single" w:sz="4" w:space="0" w:color="auto"/>
            </w:tcBorders>
            <w:shd w:val="clear" w:color="auto" w:fill="FFFFFF" w:themeFill="background1"/>
            <w:vAlign w:val="bottom"/>
          </w:tcPr>
          <w:p w14:paraId="0CEB8616" w14:textId="47183A5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tcBorders>
              <w:bottom w:val="single" w:sz="4" w:space="0" w:color="auto"/>
            </w:tcBorders>
            <w:shd w:val="clear" w:color="auto" w:fill="FFFFFF" w:themeFill="background1"/>
            <w:noWrap/>
            <w:vAlign w:val="bottom"/>
            <w:hideMark/>
          </w:tcPr>
          <w:p w14:paraId="4283A287"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tcBorders>
              <w:bottom w:val="single" w:sz="4" w:space="0" w:color="auto"/>
            </w:tcBorders>
            <w:shd w:val="clear" w:color="auto" w:fill="FFFFFF" w:themeFill="background1"/>
            <w:vAlign w:val="bottom"/>
          </w:tcPr>
          <w:p w14:paraId="4EFEF92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tcBorders>
              <w:bottom w:val="single" w:sz="4" w:space="0" w:color="auto"/>
            </w:tcBorders>
            <w:shd w:val="clear" w:color="auto" w:fill="FFFFFF" w:themeFill="background1"/>
            <w:noWrap/>
            <w:vAlign w:val="bottom"/>
            <w:hideMark/>
          </w:tcPr>
          <w:p w14:paraId="26A8F40F"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tcBorders>
              <w:bottom w:val="single" w:sz="4" w:space="0" w:color="auto"/>
            </w:tcBorders>
            <w:shd w:val="clear" w:color="auto" w:fill="FFFFFF" w:themeFill="background1"/>
            <w:noWrap/>
            <w:vAlign w:val="bottom"/>
            <w:hideMark/>
          </w:tcPr>
          <w:p w14:paraId="3AA7A157"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28</w:t>
            </w:r>
          </w:p>
        </w:tc>
        <w:tc>
          <w:tcPr>
            <w:tcW w:w="0" w:type="auto"/>
            <w:tcBorders>
              <w:bottom w:val="single" w:sz="4" w:space="0" w:color="auto"/>
            </w:tcBorders>
            <w:shd w:val="clear" w:color="auto" w:fill="FFFFFF" w:themeFill="background1"/>
            <w:noWrap/>
            <w:vAlign w:val="bottom"/>
            <w:hideMark/>
          </w:tcPr>
          <w:p w14:paraId="4BE561C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tcBorders>
              <w:bottom w:val="single" w:sz="4" w:space="0" w:color="auto"/>
            </w:tcBorders>
            <w:shd w:val="clear" w:color="auto" w:fill="FFFFFF" w:themeFill="background1"/>
            <w:noWrap/>
            <w:vAlign w:val="bottom"/>
            <w:hideMark/>
          </w:tcPr>
          <w:p w14:paraId="39E584C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46</w:t>
            </w:r>
          </w:p>
        </w:tc>
        <w:tc>
          <w:tcPr>
            <w:tcW w:w="0" w:type="auto"/>
            <w:tcBorders>
              <w:bottom w:val="single" w:sz="4" w:space="0" w:color="auto"/>
            </w:tcBorders>
            <w:shd w:val="clear" w:color="auto" w:fill="FFFFFF" w:themeFill="background1"/>
            <w:vAlign w:val="bottom"/>
          </w:tcPr>
          <w:p w14:paraId="3522E26A" w14:textId="77777777" w:rsidR="008801E5" w:rsidRPr="003F121B" w:rsidRDefault="008801E5" w:rsidP="008801E5">
            <w:pPr>
              <w:rPr>
                <w:rFonts w:eastAsia="宋体" w:cs="宋体"/>
                <w:sz w:val="18"/>
                <w:szCs w:val="18"/>
              </w:rPr>
            </w:pPr>
            <w:r w:rsidRPr="003F121B">
              <w:rPr>
                <w:sz w:val="18"/>
                <w:szCs w:val="18"/>
              </w:rPr>
              <w:t>&lt;</w:t>
            </w:r>
          </w:p>
        </w:tc>
      </w:tr>
      <w:tr w:rsidR="008801E5" w:rsidRPr="003F121B" w14:paraId="7CB416F0" w14:textId="77777777" w:rsidTr="00815634">
        <w:trPr>
          <w:trHeight w:val="270"/>
          <w:jc w:val="center"/>
        </w:trPr>
        <w:tc>
          <w:tcPr>
            <w:tcW w:w="0" w:type="auto"/>
            <w:shd w:val="clear" w:color="auto" w:fill="FFFFFF" w:themeFill="background1"/>
            <w:noWrap/>
            <w:vAlign w:val="bottom"/>
            <w:hideMark/>
          </w:tcPr>
          <w:p w14:paraId="4EF50E6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lcm2</w:t>
            </w:r>
          </w:p>
        </w:tc>
        <w:tc>
          <w:tcPr>
            <w:tcW w:w="0" w:type="auto"/>
            <w:shd w:val="clear" w:color="auto" w:fill="FFFFFF" w:themeFill="background1"/>
          </w:tcPr>
          <w:p w14:paraId="5440AB00" w14:textId="3CFAEB54"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lcm</w:t>
            </w:r>
          </w:p>
        </w:tc>
        <w:tc>
          <w:tcPr>
            <w:tcW w:w="0" w:type="auto"/>
            <w:shd w:val="clear" w:color="auto" w:fill="FFFFFF" w:themeFill="background1"/>
            <w:vAlign w:val="bottom"/>
          </w:tcPr>
          <w:p w14:paraId="2A36AADC" w14:textId="488FEB3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FFFFFF" w:themeFill="background1"/>
            <w:noWrap/>
            <w:vAlign w:val="bottom"/>
            <w:hideMark/>
          </w:tcPr>
          <w:p w14:paraId="0E45962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shd w:val="clear" w:color="auto" w:fill="FFFFFF" w:themeFill="background1"/>
            <w:vAlign w:val="bottom"/>
          </w:tcPr>
          <w:p w14:paraId="1E9E6D6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FFFFFF" w:themeFill="background1"/>
            <w:noWrap/>
            <w:vAlign w:val="bottom"/>
            <w:hideMark/>
          </w:tcPr>
          <w:p w14:paraId="3ED6C47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FFFFFF" w:themeFill="background1"/>
            <w:noWrap/>
            <w:vAlign w:val="bottom"/>
            <w:hideMark/>
          </w:tcPr>
          <w:p w14:paraId="503C7CE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32</w:t>
            </w:r>
          </w:p>
        </w:tc>
        <w:tc>
          <w:tcPr>
            <w:tcW w:w="0" w:type="auto"/>
            <w:shd w:val="clear" w:color="auto" w:fill="FFFFFF" w:themeFill="background1"/>
            <w:noWrap/>
            <w:vAlign w:val="bottom"/>
            <w:hideMark/>
          </w:tcPr>
          <w:p w14:paraId="3B9051B5"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FFFFFF" w:themeFill="background1"/>
            <w:noWrap/>
            <w:vAlign w:val="bottom"/>
            <w:hideMark/>
          </w:tcPr>
          <w:p w14:paraId="2A9B518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68</w:t>
            </w:r>
          </w:p>
        </w:tc>
        <w:tc>
          <w:tcPr>
            <w:tcW w:w="0" w:type="auto"/>
            <w:shd w:val="clear" w:color="auto" w:fill="FFFFFF" w:themeFill="background1"/>
            <w:vAlign w:val="bottom"/>
          </w:tcPr>
          <w:p w14:paraId="2393EB3C" w14:textId="77777777" w:rsidR="008801E5" w:rsidRPr="003F121B" w:rsidRDefault="008801E5" w:rsidP="008801E5">
            <w:pPr>
              <w:rPr>
                <w:sz w:val="18"/>
                <w:szCs w:val="18"/>
              </w:rPr>
            </w:pPr>
            <w:r w:rsidRPr="003F121B">
              <w:rPr>
                <w:sz w:val="18"/>
                <w:szCs w:val="18"/>
              </w:rPr>
              <w:t>&lt;</w:t>
            </w:r>
          </w:p>
        </w:tc>
      </w:tr>
      <w:tr w:rsidR="008801E5" w:rsidRPr="003F121B" w14:paraId="18B6846B" w14:textId="77777777" w:rsidTr="00815634">
        <w:trPr>
          <w:trHeight w:val="270"/>
          <w:jc w:val="center"/>
        </w:trPr>
        <w:tc>
          <w:tcPr>
            <w:tcW w:w="0" w:type="auto"/>
            <w:shd w:val="clear" w:color="auto" w:fill="FFFFFF" w:themeFill="background1"/>
            <w:noWrap/>
            <w:vAlign w:val="bottom"/>
          </w:tcPr>
          <w:p w14:paraId="07226B04" w14:textId="07C952F0"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lastRenderedPageBreak/>
              <w:t>illinois</w:t>
            </w:r>
          </w:p>
        </w:tc>
        <w:tc>
          <w:tcPr>
            <w:tcW w:w="0" w:type="auto"/>
            <w:shd w:val="clear" w:color="auto" w:fill="FFFFFF" w:themeFill="background1"/>
          </w:tcPr>
          <w:p w14:paraId="4E703A77" w14:textId="517F7C61" w:rsidR="008801E5" w:rsidRDefault="008801E5" w:rsidP="008801E5">
            <w:pPr>
              <w:widowControl/>
              <w:jc w:val="center"/>
              <w:rPr>
                <w:rFonts w:eastAsia="宋体" w:cs="宋体"/>
                <w:kern w:val="0"/>
                <w:sz w:val="18"/>
                <w:szCs w:val="18"/>
              </w:rPr>
            </w:pPr>
            <w:r w:rsidRPr="00AA5154">
              <w:rPr>
                <w:rFonts w:eastAsia="宋体" w:cs="宋体"/>
                <w:kern w:val="0"/>
                <w:sz w:val="18"/>
                <w:szCs w:val="18"/>
              </w:rPr>
              <w:t>protocol</w:t>
            </w:r>
          </w:p>
        </w:tc>
        <w:tc>
          <w:tcPr>
            <w:tcW w:w="0" w:type="auto"/>
            <w:shd w:val="clear" w:color="auto" w:fill="FFFFFF" w:themeFill="background1"/>
            <w:vAlign w:val="bottom"/>
          </w:tcPr>
          <w:p w14:paraId="427FC20B" w14:textId="22D3821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FFFFFF" w:themeFill="background1"/>
            <w:noWrap/>
            <w:vAlign w:val="bottom"/>
          </w:tcPr>
          <w:p w14:paraId="3A43FF88" w14:textId="2733431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3p</w:t>
            </w:r>
          </w:p>
        </w:tc>
        <w:tc>
          <w:tcPr>
            <w:tcW w:w="0" w:type="auto"/>
            <w:shd w:val="clear" w:color="auto" w:fill="FFFFFF" w:themeFill="background1"/>
            <w:vAlign w:val="bottom"/>
          </w:tcPr>
          <w:p w14:paraId="5DAECE95" w14:textId="74A197CD"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FFFFFF" w:themeFill="background1"/>
            <w:noWrap/>
            <w:vAlign w:val="bottom"/>
          </w:tcPr>
          <w:p w14:paraId="16382397" w14:textId="76499A7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FFFFFF" w:themeFill="background1"/>
            <w:noWrap/>
            <w:vAlign w:val="bottom"/>
          </w:tcPr>
          <w:p w14:paraId="02BA1C32" w14:textId="00B8B9E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116</w:t>
            </w:r>
          </w:p>
        </w:tc>
        <w:tc>
          <w:tcPr>
            <w:tcW w:w="0" w:type="auto"/>
            <w:shd w:val="clear" w:color="auto" w:fill="FFFFFF" w:themeFill="background1"/>
            <w:noWrap/>
            <w:vAlign w:val="bottom"/>
          </w:tcPr>
          <w:p w14:paraId="38D85074" w14:textId="49C09C9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FFFFFF" w:themeFill="background1"/>
            <w:noWrap/>
            <w:vAlign w:val="bottom"/>
          </w:tcPr>
          <w:p w14:paraId="5D934503" w14:textId="7D437C1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176</w:t>
            </w:r>
          </w:p>
        </w:tc>
        <w:tc>
          <w:tcPr>
            <w:tcW w:w="0" w:type="auto"/>
            <w:shd w:val="clear" w:color="auto" w:fill="FFFFFF" w:themeFill="background1"/>
            <w:vAlign w:val="bottom"/>
          </w:tcPr>
          <w:p w14:paraId="75CB70E2" w14:textId="77777777" w:rsidR="008801E5" w:rsidRPr="003F121B" w:rsidRDefault="008801E5" w:rsidP="008801E5">
            <w:pPr>
              <w:rPr>
                <w:sz w:val="18"/>
                <w:szCs w:val="18"/>
              </w:rPr>
            </w:pPr>
          </w:p>
        </w:tc>
      </w:tr>
      <w:tr w:rsidR="00815634" w:rsidRPr="003F121B" w14:paraId="38162A28" w14:textId="77777777" w:rsidTr="00815634">
        <w:trPr>
          <w:trHeight w:val="270"/>
          <w:jc w:val="center"/>
        </w:trPr>
        <w:tc>
          <w:tcPr>
            <w:tcW w:w="0" w:type="auto"/>
            <w:shd w:val="clear" w:color="auto" w:fill="auto"/>
            <w:noWrap/>
            <w:vAlign w:val="bottom"/>
          </w:tcPr>
          <w:p w14:paraId="7F89ED8F" w14:textId="3557E82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berkeley</w:t>
            </w:r>
          </w:p>
        </w:tc>
        <w:tc>
          <w:tcPr>
            <w:tcW w:w="0" w:type="auto"/>
          </w:tcPr>
          <w:p w14:paraId="696B7C0F" w14:textId="0871CC61" w:rsidR="008801E5" w:rsidRPr="00AA5154" w:rsidRDefault="008801E5" w:rsidP="008801E5">
            <w:pPr>
              <w:widowControl/>
              <w:jc w:val="center"/>
              <w:rPr>
                <w:rFonts w:eastAsia="宋体" w:cs="宋体"/>
                <w:kern w:val="0"/>
                <w:sz w:val="18"/>
                <w:szCs w:val="18"/>
              </w:rPr>
            </w:pPr>
            <w:r w:rsidRPr="00F34669">
              <w:rPr>
                <w:rFonts w:eastAsia="宋体" w:cs="宋体"/>
                <w:kern w:val="0"/>
                <w:sz w:val="18"/>
                <w:szCs w:val="18"/>
              </w:rPr>
              <w:t>protocol</w:t>
            </w:r>
          </w:p>
        </w:tc>
        <w:tc>
          <w:tcPr>
            <w:tcW w:w="0" w:type="auto"/>
            <w:vAlign w:val="bottom"/>
          </w:tcPr>
          <w:p w14:paraId="5B83480E" w14:textId="10BA5F29"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56701D8C" w14:textId="58E16B0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3p</w:t>
            </w:r>
          </w:p>
        </w:tc>
        <w:tc>
          <w:tcPr>
            <w:tcW w:w="0" w:type="auto"/>
            <w:vAlign w:val="bottom"/>
          </w:tcPr>
          <w:p w14:paraId="262A633F" w14:textId="5AD3E22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32E2421" w14:textId="0D97E09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5C2CE153" w14:textId="1690B6D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60</w:t>
            </w:r>
          </w:p>
        </w:tc>
        <w:tc>
          <w:tcPr>
            <w:tcW w:w="0" w:type="auto"/>
            <w:shd w:val="clear" w:color="auto" w:fill="auto"/>
            <w:noWrap/>
            <w:vAlign w:val="bottom"/>
          </w:tcPr>
          <w:p w14:paraId="40CD171A" w14:textId="48C2F460"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16FC1425" w14:textId="7A25EF6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188</w:t>
            </w:r>
          </w:p>
        </w:tc>
        <w:tc>
          <w:tcPr>
            <w:tcW w:w="0" w:type="auto"/>
            <w:vAlign w:val="bottom"/>
          </w:tcPr>
          <w:p w14:paraId="5F9D7ECB" w14:textId="77777777" w:rsidR="008801E5" w:rsidRPr="003F121B" w:rsidRDefault="008801E5" w:rsidP="008801E5">
            <w:pPr>
              <w:rPr>
                <w:sz w:val="18"/>
                <w:szCs w:val="18"/>
              </w:rPr>
            </w:pPr>
          </w:p>
        </w:tc>
      </w:tr>
      <w:tr w:rsidR="00815634" w:rsidRPr="003F121B" w14:paraId="65835442" w14:textId="77777777" w:rsidTr="00815634">
        <w:trPr>
          <w:trHeight w:val="270"/>
          <w:jc w:val="center"/>
        </w:trPr>
        <w:tc>
          <w:tcPr>
            <w:tcW w:w="0" w:type="auto"/>
            <w:shd w:val="clear" w:color="auto" w:fill="auto"/>
            <w:noWrap/>
            <w:vAlign w:val="bottom"/>
          </w:tcPr>
          <w:p w14:paraId="62655987" w14:textId="09EC2D2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firefly</w:t>
            </w:r>
          </w:p>
        </w:tc>
        <w:tc>
          <w:tcPr>
            <w:tcW w:w="0" w:type="auto"/>
          </w:tcPr>
          <w:p w14:paraId="65288348" w14:textId="157C928E" w:rsidR="008801E5" w:rsidRPr="00AA5154" w:rsidRDefault="008801E5" w:rsidP="008801E5">
            <w:pPr>
              <w:widowControl/>
              <w:jc w:val="center"/>
              <w:rPr>
                <w:rFonts w:eastAsia="宋体" w:cs="宋体"/>
                <w:kern w:val="0"/>
                <w:sz w:val="18"/>
                <w:szCs w:val="18"/>
              </w:rPr>
            </w:pPr>
            <w:r w:rsidRPr="00F34669">
              <w:rPr>
                <w:rFonts w:eastAsia="宋体" w:cs="宋体"/>
                <w:kern w:val="0"/>
                <w:sz w:val="18"/>
                <w:szCs w:val="18"/>
              </w:rPr>
              <w:t>protocol</w:t>
            </w:r>
          </w:p>
        </w:tc>
        <w:tc>
          <w:tcPr>
            <w:tcW w:w="0" w:type="auto"/>
            <w:vAlign w:val="bottom"/>
          </w:tcPr>
          <w:p w14:paraId="5E415465" w14:textId="40493BC7"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4</w:t>
            </w:r>
          </w:p>
        </w:tc>
        <w:tc>
          <w:tcPr>
            <w:tcW w:w="0" w:type="auto"/>
            <w:shd w:val="clear" w:color="auto" w:fill="auto"/>
            <w:noWrap/>
            <w:vAlign w:val="bottom"/>
          </w:tcPr>
          <w:p w14:paraId="0B4F8E78" w14:textId="54872925"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3p</w:t>
            </w:r>
          </w:p>
        </w:tc>
        <w:tc>
          <w:tcPr>
            <w:tcW w:w="0" w:type="auto"/>
            <w:vAlign w:val="bottom"/>
          </w:tcPr>
          <w:p w14:paraId="06195B07" w14:textId="604240D6"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3</w:t>
            </w:r>
          </w:p>
        </w:tc>
        <w:tc>
          <w:tcPr>
            <w:tcW w:w="0" w:type="auto"/>
            <w:shd w:val="clear" w:color="auto" w:fill="auto"/>
            <w:noWrap/>
            <w:vAlign w:val="bottom"/>
          </w:tcPr>
          <w:p w14:paraId="15C5CF52" w14:textId="68BE4E1F"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0</w:t>
            </w:r>
          </w:p>
        </w:tc>
        <w:tc>
          <w:tcPr>
            <w:tcW w:w="0" w:type="auto"/>
            <w:shd w:val="clear" w:color="auto" w:fill="auto"/>
            <w:noWrap/>
            <w:vAlign w:val="bottom"/>
          </w:tcPr>
          <w:p w14:paraId="60AF43F8" w14:textId="67C7E92E"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76</w:t>
            </w:r>
          </w:p>
        </w:tc>
        <w:tc>
          <w:tcPr>
            <w:tcW w:w="0" w:type="auto"/>
            <w:shd w:val="clear" w:color="auto" w:fill="auto"/>
            <w:noWrap/>
            <w:vAlign w:val="bottom"/>
          </w:tcPr>
          <w:p w14:paraId="3ECF705D" w14:textId="7B497574"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2</w:t>
            </w:r>
          </w:p>
        </w:tc>
        <w:tc>
          <w:tcPr>
            <w:tcW w:w="0" w:type="auto"/>
            <w:shd w:val="clear" w:color="auto" w:fill="auto"/>
            <w:noWrap/>
            <w:vAlign w:val="bottom"/>
          </w:tcPr>
          <w:p w14:paraId="37166F82" w14:textId="4C2BEAFC"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140</w:t>
            </w:r>
          </w:p>
        </w:tc>
        <w:tc>
          <w:tcPr>
            <w:tcW w:w="0" w:type="auto"/>
            <w:vAlign w:val="bottom"/>
          </w:tcPr>
          <w:p w14:paraId="72C0B241" w14:textId="77777777" w:rsidR="008801E5" w:rsidRPr="003F121B" w:rsidRDefault="008801E5" w:rsidP="008801E5">
            <w:pPr>
              <w:rPr>
                <w:sz w:val="18"/>
                <w:szCs w:val="18"/>
              </w:rPr>
            </w:pPr>
          </w:p>
        </w:tc>
      </w:tr>
      <w:tr w:rsidR="008801E5" w:rsidRPr="003F121B" w14:paraId="30BDD5F4" w14:textId="77777777" w:rsidTr="00815634">
        <w:trPr>
          <w:trHeight w:val="270"/>
          <w:jc w:val="center"/>
        </w:trPr>
        <w:tc>
          <w:tcPr>
            <w:tcW w:w="0" w:type="auto"/>
            <w:shd w:val="clear" w:color="auto" w:fill="auto"/>
            <w:noWrap/>
            <w:vAlign w:val="bottom"/>
            <w:hideMark/>
          </w:tcPr>
          <w:p w14:paraId="4341512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mesi</w:t>
            </w:r>
          </w:p>
        </w:tc>
        <w:tc>
          <w:tcPr>
            <w:tcW w:w="0" w:type="auto"/>
          </w:tcPr>
          <w:p w14:paraId="625702D2" w14:textId="09E54F5A" w:rsidR="008801E5" w:rsidRPr="003F121B" w:rsidRDefault="008801E5" w:rsidP="008801E5">
            <w:pPr>
              <w:widowControl/>
              <w:jc w:val="center"/>
              <w:rPr>
                <w:rFonts w:eastAsia="宋体" w:cs="宋体"/>
                <w:kern w:val="0"/>
                <w:sz w:val="18"/>
                <w:szCs w:val="18"/>
              </w:rPr>
            </w:pPr>
            <w:r w:rsidRPr="00AA5154">
              <w:rPr>
                <w:rFonts w:eastAsia="宋体" w:cs="宋体"/>
                <w:kern w:val="0"/>
                <w:sz w:val="18"/>
                <w:szCs w:val="18"/>
              </w:rPr>
              <w:t>protocol</w:t>
            </w:r>
          </w:p>
        </w:tc>
        <w:tc>
          <w:tcPr>
            <w:tcW w:w="0" w:type="auto"/>
            <w:vAlign w:val="bottom"/>
          </w:tcPr>
          <w:p w14:paraId="3BD43032" w14:textId="54692FA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hideMark/>
          </w:tcPr>
          <w:p w14:paraId="5649C9E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3p</w:t>
            </w:r>
          </w:p>
        </w:tc>
        <w:tc>
          <w:tcPr>
            <w:tcW w:w="0" w:type="auto"/>
            <w:vAlign w:val="bottom"/>
          </w:tcPr>
          <w:p w14:paraId="67D27CCD"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110AA9E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6125C0B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52</w:t>
            </w:r>
          </w:p>
        </w:tc>
        <w:tc>
          <w:tcPr>
            <w:tcW w:w="0" w:type="auto"/>
            <w:shd w:val="clear" w:color="auto" w:fill="auto"/>
            <w:noWrap/>
            <w:vAlign w:val="bottom"/>
            <w:hideMark/>
          </w:tcPr>
          <w:p w14:paraId="005E06B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3235629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220</w:t>
            </w:r>
          </w:p>
        </w:tc>
        <w:tc>
          <w:tcPr>
            <w:tcW w:w="0" w:type="auto"/>
            <w:vAlign w:val="bottom"/>
          </w:tcPr>
          <w:p w14:paraId="45142435" w14:textId="77777777" w:rsidR="008801E5" w:rsidRPr="003F121B" w:rsidRDefault="008801E5" w:rsidP="008801E5">
            <w:pPr>
              <w:rPr>
                <w:sz w:val="18"/>
                <w:szCs w:val="18"/>
              </w:rPr>
            </w:pPr>
          </w:p>
        </w:tc>
      </w:tr>
      <w:tr w:rsidR="008801E5" w:rsidRPr="003F121B" w14:paraId="501ED5EE" w14:textId="77777777" w:rsidTr="00815634">
        <w:trPr>
          <w:trHeight w:val="270"/>
          <w:jc w:val="center"/>
        </w:trPr>
        <w:tc>
          <w:tcPr>
            <w:tcW w:w="0" w:type="auto"/>
            <w:shd w:val="clear" w:color="auto" w:fill="auto"/>
            <w:noWrap/>
            <w:vAlign w:val="bottom"/>
            <w:hideMark/>
          </w:tcPr>
          <w:p w14:paraId="7DC5BD2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moesi</w:t>
            </w:r>
          </w:p>
        </w:tc>
        <w:tc>
          <w:tcPr>
            <w:tcW w:w="0" w:type="auto"/>
          </w:tcPr>
          <w:p w14:paraId="020D7E0A" w14:textId="3D21EABD" w:rsidR="008801E5" w:rsidRPr="003F121B" w:rsidRDefault="008801E5" w:rsidP="008801E5">
            <w:pPr>
              <w:widowControl/>
              <w:jc w:val="center"/>
              <w:rPr>
                <w:rFonts w:eastAsia="宋体" w:cs="宋体"/>
                <w:kern w:val="0"/>
                <w:sz w:val="18"/>
                <w:szCs w:val="18"/>
              </w:rPr>
            </w:pPr>
            <w:r w:rsidRPr="00AA5154">
              <w:rPr>
                <w:rFonts w:eastAsia="宋体" w:cs="宋体"/>
                <w:kern w:val="0"/>
                <w:sz w:val="18"/>
                <w:szCs w:val="18"/>
              </w:rPr>
              <w:t>protocol</w:t>
            </w:r>
          </w:p>
        </w:tc>
        <w:tc>
          <w:tcPr>
            <w:tcW w:w="0" w:type="auto"/>
            <w:vAlign w:val="bottom"/>
          </w:tcPr>
          <w:p w14:paraId="25F6F80F" w14:textId="3F141F9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5</w:t>
            </w:r>
          </w:p>
        </w:tc>
        <w:tc>
          <w:tcPr>
            <w:tcW w:w="0" w:type="auto"/>
            <w:shd w:val="clear" w:color="auto" w:fill="auto"/>
            <w:noWrap/>
            <w:vAlign w:val="bottom"/>
            <w:hideMark/>
          </w:tcPr>
          <w:p w14:paraId="0E971E6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3p</w:t>
            </w:r>
          </w:p>
        </w:tc>
        <w:tc>
          <w:tcPr>
            <w:tcW w:w="0" w:type="auto"/>
            <w:vAlign w:val="bottom"/>
          </w:tcPr>
          <w:p w14:paraId="56765625"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14D3A58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16820EF3"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72</w:t>
            </w:r>
          </w:p>
        </w:tc>
        <w:tc>
          <w:tcPr>
            <w:tcW w:w="0" w:type="auto"/>
            <w:shd w:val="clear" w:color="auto" w:fill="auto"/>
            <w:noWrap/>
            <w:vAlign w:val="bottom"/>
            <w:hideMark/>
          </w:tcPr>
          <w:p w14:paraId="16845121"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hideMark/>
          </w:tcPr>
          <w:p w14:paraId="6D29121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136</w:t>
            </w:r>
          </w:p>
        </w:tc>
        <w:tc>
          <w:tcPr>
            <w:tcW w:w="0" w:type="auto"/>
            <w:vAlign w:val="bottom"/>
          </w:tcPr>
          <w:p w14:paraId="5BA7D18C" w14:textId="77777777" w:rsidR="008801E5" w:rsidRPr="003F121B" w:rsidRDefault="008801E5" w:rsidP="008801E5">
            <w:pPr>
              <w:rPr>
                <w:rFonts w:eastAsia="Times New Roman" w:cs="Times New Roman"/>
                <w:sz w:val="18"/>
                <w:szCs w:val="18"/>
              </w:rPr>
            </w:pPr>
          </w:p>
        </w:tc>
      </w:tr>
      <w:tr w:rsidR="008801E5" w:rsidRPr="003F121B" w14:paraId="02F3C8E6" w14:textId="77777777" w:rsidTr="00815634">
        <w:trPr>
          <w:trHeight w:val="270"/>
          <w:jc w:val="center"/>
        </w:trPr>
        <w:tc>
          <w:tcPr>
            <w:tcW w:w="0" w:type="auto"/>
            <w:tcBorders>
              <w:bottom w:val="single" w:sz="4" w:space="0" w:color="auto"/>
            </w:tcBorders>
            <w:shd w:val="clear" w:color="auto" w:fill="auto"/>
            <w:noWrap/>
            <w:vAlign w:val="bottom"/>
            <w:hideMark/>
          </w:tcPr>
          <w:p w14:paraId="4A01DEC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prod4br</w:t>
            </w:r>
          </w:p>
        </w:tc>
        <w:tc>
          <w:tcPr>
            <w:tcW w:w="0" w:type="auto"/>
            <w:tcBorders>
              <w:bottom w:val="single" w:sz="4" w:space="0" w:color="auto"/>
            </w:tcBorders>
          </w:tcPr>
          <w:p w14:paraId="1FBFB4F8" w14:textId="59373398" w:rsidR="008801E5" w:rsidRPr="003F121B" w:rsidRDefault="008801E5" w:rsidP="008801E5">
            <w:pPr>
              <w:widowControl/>
              <w:jc w:val="center"/>
              <w:rPr>
                <w:rFonts w:eastAsia="宋体" w:cs="宋体"/>
                <w:kern w:val="0"/>
                <w:sz w:val="18"/>
                <w:szCs w:val="18"/>
              </w:rPr>
            </w:pPr>
            <w:r>
              <w:rPr>
                <w:rFonts w:eastAsia="宋体" w:cs="宋体" w:hint="eastAsia"/>
                <w:kern w:val="0"/>
                <w:sz w:val="18"/>
                <w:szCs w:val="18"/>
              </w:rPr>
              <w:t>product</w:t>
            </w:r>
          </w:p>
        </w:tc>
        <w:tc>
          <w:tcPr>
            <w:tcW w:w="0" w:type="auto"/>
            <w:tcBorders>
              <w:bottom w:val="single" w:sz="4" w:space="0" w:color="auto"/>
            </w:tcBorders>
            <w:vAlign w:val="bottom"/>
          </w:tcPr>
          <w:p w14:paraId="44CC77E5" w14:textId="5AA8FB5B"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tcBorders>
              <w:bottom w:val="single" w:sz="4" w:space="0" w:color="auto"/>
            </w:tcBorders>
            <w:shd w:val="clear" w:color="auto" w:fill="auto"/>
            <w:noWrap/>
            <w:vAlign w:val="bottom"/>
            <w:hideMark/>
          </w:tcPr>
          <w:p w14:paraId="732072D7"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tcBorders>
              <w:bottom w:val="single" w:sz="4" w:space="0" w:color="auto"/>
            </w:tcBorders>
            <w:vAlign w:val="bottom"/>
          </w:tcPr>
          <w:p w14:paraId="3EE29C77"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tcBorders>
              <w:bottom w:val="single" w:sz="4" w:space="0" w:color="auto"/>
            </w:tcBorders>
            <w:shd w:val="clear" w:color="auto" w:fill="auto"/>
            <w:noWrap/>
            <w:vAlign w:val="bottom"/>
            <w:hideMark/>
          </w:tcPr>
          <w:p w14:paraId="16994C8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tcBorders>
              <w:bottom w:val="single" w:sz="4" w:space="0" w:color="auto"/>
            </w:tcBorders>
            <w:shd w:val="clear" w:color="auto" w:fill="auto"/>
            <w:noWrap/>
            <w:vAlign w:val="bottom"/>
            <w:hideMark/>
          </w:tcPr>
          <w:p w14:paraId="1219EC4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168</w:t>
            </w:r>
          </w:p>
        </w:tc>
        <w:tc>
          <w:tcPr>
            <w:tcW w:w="0" w:type="auto"/>
            <w:tcBorders>
              <w:bottom w:val="single" w:sz="4" w:space="0" w:color="auto"/>
            </w:tcBorders>
            <w:shd w:val="clear" w:color="auto" w:fill="auto"/>
            <w:noWrap/>
            <w:vAlign w:val="bottom"/>
            <w:hideMark/>
          </w:tcPr>
          <w:p w14:paraId="078B193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tcBorders>
              <w:bottom w:val="single" w:sz="4" w:space="0" w:color="auto"/>
            </w:tcBorders>
            <w:shd w:val="clear" w:color="auto" w:fill="auto"/>
            <w:noWrap/>
            <w:vAlign w:val="bottom"/>
            <w:hideMark/>
          </w:tcPr>
          <w:p w14:paraId="7E534B9D"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244</w:t>
            </w:r>
          </w:p>
        </w:tc>
        <w:tc>
          <w:tcPr>
            <w:tcW w:w="0" w:type="auto"/>
            <w:tcBorders>
              <w:bottom w:val="single" w:sz="4" w:space="0" w:color="auto"/>
            </w:tcBorders>
            <w:vAlign w:val="bottom"/>
          </w:tcPr>
          <w:p w14:paraId="5C88B0CE" w14:textId="77777777" w:rsidR="008801E5" w:rsidRPr="003F121B" w:rsidRDefault="008801E5" w:rsidP="008801E5">
            <w:pPr>
              <w:rPr>
                <w:rFonts w:eastAsia="Times New Roman" w:cs="Times New Roman"/>
                <w:sz w:val="18"/>
                <w:szCs w:val="18"/>
              </w:rPr>
            </w:pPr>
          </w:p>
        </w:tc>
      </w:tr>
      <w:tr w:rsidR="008801E5" w:rsidRPr="003F121B" w14:paraId="4CEE93E3" w14:textId="77777777" w:rsidTr="00815634">
        <w:trPr>
          <w:trHeight w:val="270"/>
          <w:jc w:val="center"/>
        </w:trPr>
        <w:tc>
          <w:tcPr>
            <w:tcW w:w="0" w:type="auto"/>
            <w:shd w:val="clear" w:color="000000" w:fill="FFFFFF" w:themeFill="background1"/>
            <w:noWrap/>
            <w:vAlign w:val="bottom"/>
            <w:hideMark/>
          </w:tcPr>
          <w:p w14:paraId="5D6ECEE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readers_writers</w:t>
            </w:r>
          </w:p>
        </w:tc>
        <w:tc>
          <w:tcPr>
            <w:tcW w:w="0" w:type="auto"/>
            <w:shd w:val="clear" w:color="000000" w:fill="FFFFFF" w:themeFill="background1"/>
          </w:tcPr>
          <w:p w14:paraId="268FD787" w14:textId="5880AB62" w:rsidR="008801E5" w:rsidRPr="003F121B" w:rsidRDefault="008801E5" w:rsidP="008801E5">
            <w:pPr>
              <w:widowControl/>
              <w:jc w:val="center"/>
              <w:rPr>
                <w:rFonts w:eastAsia="宋体" w:cs="宋体"/>
                <w:kern w:val="0"/>
                <w:sz w:val="18"/>
                <w:szCs w:val="18"/>
              </w:rPr>
            </w:pPr>
            <w:r w:rsidRPr="00AA5154">
              <w:rPr>
                <w:rFonts w:eastAsia="宋体" w:cs="宋体"/>
                <w:kern w:val="0"/>
                <w:sz w:val="18"/>
                <w:szCs w:val="18"/>
              </w:rPr>
              <w:t>simulation</w:t>
            </w:r>
          </w:p>
        </w:tc>
        <w:tc>
          <w:tcPr>
            <w:tcW w:w="0" w:type="auto"/>
            <w:shd w:val="clear" w:color="000000" w:fill="FFFFFF" w:themeFill="background1"/>
            <w:vAlign w:val="bottom"/>
          </w:tcPr>
          <w:p w14:paraId="7F0492B1" w14:textId="188E4F9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000000" w:fill="FFFFFF" w:themeFill="background1"/>
            <w:noWrap/>
            <w:vAlign w:val="bottom"/>
            <w:hideMark/>
          </w:tcPr>
          <w:p w14:paraId="6D7C7D2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1p</w:t>
            </w:r>
          </w:p>
        </w:tc>
        <w:tc>
          <w:tcPr>
            <w:tcW w:w="0" w:type="auto"/>
            <w:shd w:val="clear" w:color="000000" w:fill="FFFFFF" w:themeFill="background1"/>
            <w:vAlign w:val="bottom"/>
          </w:tcPr>
          <w:p w14:paraId="5BDAD7F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000000" w:fill="FFFFFF" w:themeFill="background1"/>
            <w:noWrap/>
            <w:vAlign w:val="bottom"/>
            <w:hideMark/>
          </w:tcPr>
          <w:p w14:paraId="759C675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000000" w:fill="FFFFFF" w:themeFill="background1"/>
            <w:noWrap/>
            <w:vAlign w:val="bottom"/>
            <w:hideMark/>
          </w:tcPr>
          <w:p w14:paraId="0C344B9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36</w:t>
            </w:r>
          </w:p>
        </w:tc>
        <w:tc>
          <w:tcPr>
            <w:tcW w:w="0" w:type="auto"/>
            <w:shd w:val="clear" w:color="000000" w:fill="FFFFFF" w:themeFill="background1"/>
            <w:noWrap/>
            <w:vAlign w:val="bottom"/>
            <w:hideMark/>
          </w:tcPr>
          <w:p w14:paraId="4D43DBE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000000" w:fill="FFFFFF" w:themeFill="background1"/>
            <w:noWrap/>
            <w:vAlign w:val="bottom"/>
            <w:hideMark/>
          </w:tcPr>
          <w:p w14:paraId="3F583224"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76</w:t>
            </w:r>
          </w:p>
        </w:tc>
        <w:tc>
          <w:tcPr>
            <w:tcW w:w="0" w:type="auto"/>
            <w:shd w:val="clear" w:color="000000" w:fill="FFFFFF" w:themeFill="background1"/>
            <w:vAlign w:val="bottom"/>
          </w:tcPr>
          <w:p w14:paraId="35886745" w14:textId="77777777" w:rsidR="008801E5" w:rsidRPr="003F121B" w:rsidRDefault="008801E5" w:rsidP="008801E5">
            <w:pPr>
              <w:rPr>
                <w:rFonts w:eastAsia="宋体" w:cs="宋体"/>
                <w:sz w:val="18"/>
                <w:szCs w:val="18"/>
              </w:rPr>
            </w:pPr>
            <w:r w:rsidRPr="003F121B">
              <w:rPr>
                <w:sz w:val="18"/>
                <w:szCs w:val="18"/>
              </w:rPr>
              <w:t>=</w:t>
            </w:r>
          </w:p>
        </w:tc>
      </w:tr>
      <w:tr w:rsidR="008801E5" w:rsidRPr="003F121B" w14:paraId="086E3FB9" w14:textId="77777777" w:rsidTr="00815634">
        <w:trPr>
          <w:trHeight w:val="270"/>
          <w:jc w:val="center"/>
        </w:trPr>
        <w:tc>
          <w:tcPr>
            <w:tcW w:w="0" w:type="auto"/>
            <w:shd w:val="clear" w:color="auto" w:fill="auto"/>
            <w:noWrap/>
            <w:vAlign w:val="bottom"/>
          </w:tcPr>
          <w:p w14:paraId="60B6EB49" w14:textId="4E1E63A4"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cohencu</w:t>
            </w:r>
          </w:p>
        </w:tc>
        <w:tc>
          <w:tcPr>
            <w:tcW w:w="0" w:type="auto"/>
          </w:tcPr>
          <w:p w14:paraId="646D272F" w14:textId="7EE1629E" w:rsidR="008801E5" w:rsidRPr="00212483" w:rsidRDefault="008801E5" w:rsidP="008801E5">
            <w:pPr>
              <w:widowControl/>
              <w:jc w:val="center"/>
              <w:rPr>
                <w:rFonts w:eastAsia="宋体" w:cs="宋体"/>
                <w:kern w:val="0"/>
                <w:sz w:val="18"/>
                <w:szCs w:val="18"/>
              </w:rPr>
            </w:pPr>
            <w:r>
              <w:rPr>
                <w:rFonts w:eastAsia="宋体" w:cs="宋体"/>
                <w:kern w:val="0"/>
                <w:sz w:val="18"/>
                <w:szCs w:val="18"/>
              </w:rPr>
              <w:t>cub</w:t>
            </w:r>
            <w:r>
              <w:rPr>
                <w:rFonts w:eastAsia="宋体" w:cs="宋体" w:hint="eastAsia"/>
                <w:kern w:val="0"/>
                <w:sz w:val="18"/>
                <w:szCs w:val="18"/>
              </w:rPr>
              <w:t>ic</w:t>
            </w:r>
            <w:r>
              <w:rPr>
                <w:rFonts w:eastAsia="宋体" w:cs="宋体"/>
                <w:kern w:val="0"/>
                <w:sz w:val="18"/>
                <w:szCs w:val="18"/>
              </w:rPr>
              <w:t xml:space="preserve"> sum</w:t>
            </w:r>
          </w:p>
        </w:tc>
        <w:tc>
          <w:tcPr>
            <w:tcW w:w="0" w:type="auto"/>
            <w:vAlign w:val="bottom"/>
          </w:tcPr>
          <w:p w14:paraId="4A8523D8" w14:textId="279131A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70BCF347" w14:textId="082A76A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3p</w:t>
            </w:r>
          </w:p>
        </w:tc>
        <w:tc>
          <w:tcPr>
            <w:tcW w:w="0" w:type="auto"/>
            <w:vAlign w:val="bottom"/>
          </w:tcPr>
          <w:p w14:paraId="1BCDD485" w14:textId="60170490"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425EB12E" w14:textId="6E16F9F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45C01AC3" w14:textId="0280DAB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16</w:t>
            </w:r>
          </w:p>
        </w:tc>
        <w:tc>
          <w:tcPr>
            <w:tcW w:w="0" w:type="auto"/>
            <w:shd w:val="clear" w:color="auto" w:fill="auto"/>
            <w:noWrap/>
            <w:vAlign w:val="bottom"/>
          </w:tcPr>
          <w:p w14:paraId="75CF77A3" w14:textId="245371B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w:t>
            </w:r>
          </w:p>
        </w:tc>
        <w:tc>
          <w:tcPr>
            <w:tcW w:w="0" w:type="auto"/>
            <w:shd w:val="clear" w:color="auto" w:fill="auto"/>
            <w:noWrap/>
            <w:vAlign w:val="bottom"/>
          </w:tcPr>
          <w:p w14:paraId="332DAF63" w14:textId="303EBED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76</w:t>
            </w:r>
          </w:p>
        </w:tc>
        <w:tc>
          <w:tcPr>
            <w:tcW w:w="0" w:type="auto"/>
            <w:vAlign w:val="bottom"/>
          </w:tcPr>
          <w:p w14:paraId="7AAE3683" w14:textId="77777777" w:rsidR="008801E5" w:rsidRPr="003F121B" w:rsidRDefault="008801E5" w:rsidP="008801E5">
            <w:pPr>
              <w:widowControl/>
              <w:jc w:val="center"/>
              <w:rPr>
                <w:rFonts w:eastAsia="宋体" w:cs="宋体"/>
                <w:kern w:val="0"/>
                <w:sz w:val="18"/>
                <w:szCs w:val="18"/>
              </w:rPr>
            </w:pPr>
          </w:p>
        </w:tc>
      </w:tr>
      <w:tr w:rsidR="008801E5" w:rsidRPr="003F121B" w14:paraId="2849C853" w14:textId="77777777" w:rsidTr="00815634">
        <w:trPr>
          <w:trHeight w:val="270"/>
          <w:jc w:val="center"/>
        </w:trPr>
        <w:tc>
          <w:tcPr>
            <w:tcW w:w="0" w:type="auto"/>
            <w:tcBorders>
              <w:bottom w:val="single" w:sz="4" w:space="0" w:color="auto"/>
            </w:tcBorders>
            <w:shd w:val="clear" w:color="auto" w:fill="auto"/>
            <w:noWrap/>
            <w:vAlign w:val="bottom"/>
          </w:tcPr>
          <w:p w14:paraId="5B653BE7" w14:textId="4412907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petter</w:t>
            </w:r>
          </w:p>
        </w:tc>
        <w:tc>
          <w:tcPr>
            <w:tcW w:w="0" w:type="auto"/>
            <w:tcBorders>
              <w:bottom w:val="single" w:sz="4" w:space="0" w:color="auto"/>
            </w:tcBorders>
          </w:tcPr>
          <w:p w14:paraId="55B7F332" w14:textId="173E1FFF" w:rsidR="008801E5" w:rsidRPr="00196A11"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tcBorders>
              <w:bottom w:val="single" w:sz="4" w:space="0" w:color="auto"/>
            </w:tcBorders>
            <w:vAlign w:val="bottom"/>
          </w:tcPr>
          <w:p w14:paraId="0CF99CAF" w14:textId="455E348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tcBorders>
              <w:bottom w:val="single" w:sz="4" w:space="0" w:color="auto"/>
            </w:tcBorders>
            <w:shd w:val="clear" w:color="auto" w:fill="auto"/>
            <w:noWrap/>
            <w:vAlign w:val="bottom"/>
          </w:tcPr>
          <w:p w14:paraId="5EFC9F0B" w14:textId="4A12166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6p</w:t>
            </w:r>
          </w:p>
        </w:tc>
        <w:tc>
          <w:tcPr>
            <w:tcW w:w="0" w:type="auto"/>
            <w:tcBorders>
              <w:bottom w:val="single" w:sz="4" w:space="0" w:color="auto"/>
            </w:tcBorders>
            <w:vAlign w:val="bottom"/>
          </w:tcPr>
          <w:p w14:paraId="1C6E4F0D" w14:textId="32F254D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tcBorders>
              <w:bottom w:val="single" w:sz="4" w:space="0" w:color="auto"/>
            </w:tcBorders>
            <w:shd w:val="clear" w:color="auto" w:fill="auto"/>
            <w:noWrap/>
            <w:vAlign w:val="bottom"/>
          </w:tcPr>
          <w:p w14:paraId="4EDB6855" w14:textId="15ACC93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w:t>
            </w:r>
          </w:p>
        </w:tc>
        <w:tc>
          <w:tcPr>
            <w:tcW w:w="0" w:type="auto"/>
            <w:tcBorders>
              <w:bottom w:val="single" w:sz="4" w:space="0" w:color="auto"/>
            </w:tcBorders>
            <w:shd w:val="clear" w:color="auto" w:fill="auto"/>
            <w:noWrap/>
            <w:vAlign w:val="bottom"/>
          </w:tcPr>
          <w:p w14:paraId="523E7113" w14:textId="20B117E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8</w:t>
            </w:r>
          </w:p>
        </w:tc>
        <w:tc>
          <w:tcPr>
            <w:tcW w:w="0" w:type="auto"/>
            <w:tcBorders>
              <w:bottom w:val="single" w:sz="4" w:space="0" w:color="auto"/>
            </w:tcBorders>
            <w:shd w:val="clear" w:color="auto" w:fill="auto"/>
            <w:noWrap/>
            <w:vAlign w:val="bottom"/>
          </w:tcPr>
          <w:p w14:paraId="4084CAD5" w14:textId="44EEE49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tcBorders>
              <w:bottom w:val="single" w:sz="4" w:space="0" w:color="auto"/>
            </w:tcBorders>
            <w:shd w:val="clear" w:color="auto" w:fill="auto"/>
            <w:noWrap/>
            <w:vAlign w:val="bottom"/>
          </w:tcPr>
          <w:p w14:paraId="41661A8E" w14:textId="1BC44F5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16</w:t>
            </w:r>
          </w:p>
        </w:tc>
        <w:tc>
          <w:tcPr>
            <w:tcW w:w="0" w:type="auto"/>
            <w:tcBorders>
              <w:bottom w:val="single" w:sz="4" w:space="0" w:color="auto"/>
            </w:tcBorders>
          </w:tcPr>
          <w:p w14:paraId="051596E0" w14:textId="77777777" w:rsidR="008801E5" w:rsidRPr="003F121B" w:rsidRDefault="008801E5" w:rsidP="008801E5">
            <w:pPr>
              <w:widowControl/>
              <w:jc w:val="center"/>
              <w:rPr>
                <w:rFonts w:eastAsia="宋体" w:cs="宋体"/>
                <w:kern w:val="0"/>
                <w:sz w:val="18"/>
                <w:szCs w:val="18"/>
              </w:rPr>
            </w:pPr>
          </w:p>
        </w:tc>
      </w:tr>
      <w:tr w:rsidR="008801E5" w:rsidRPr="003F121B" w14:paraId="24E08F7A" w14:textId="77777777" w:rsidTr="00815634">
        <w:trPr>
          <w:trHeight w:val="270"/>
          <w:jc w:val="center"/>
        </w:trPr>
        <w:tc>
          <w:tcPr>
            <w:tcW w:w="0" w:type="auto"/>
            <w:shd w:val="clear" w:color="000000" w:fill="FFFFFF" w:themeFill="background1"/>
            <w:noWrap/>
            <w:vAlign w:val="bottom"/>
            <w:hideMark/>
          </w:tcPr>
          <w:p w14:paraId="12E8E86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ps1</w:t>
            </w:r>
          </w:p>
        </w:tc>
        <w:tc>
          <w:tcPr>
            <w:tcW w:w="0" w:type="auto"/>
            <w:shd w:val="clear" w:color="000000" w:fill="FFFFFF" w:themeFill="background1"/>
          </w:tcPr>
          <w:p w14:paraId="5EC63727" w14:textId="40D9F2FC" w:rsidR="008801E5" w:rsidRPr="003F121B"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shd w:val="clear" w:color="000000" w:fill="FFFFFF" w:themeFill="background1"/>
            <w:vAlign w:val="bottom"/>
          </w:tcPr>
          <w:p w14:paraId="0C28A245" w14:textId="78D00113"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000000" w:fill="FFFFFF" w:themeFill="background1"/>
            <w:noWrap/>
            <w:vAlign w:val="bottom"/>
            <w:hideMark/>
          </w:tcPr>
          <w:p w14:paraId="0DE5E54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1p</w:t>
            </w:r>
          </w:p>
        </w:tc>
        <w:tc>
          <w:tcPr>
            <w:tcW w:w="0" w:type="auto"/>
            <w:shd w:val="clear" w:color="000000" w:fill="FFFFFF" w:themeFill="background1"/>
            <w:vAlign w:val="bottom"/>
          </w:tcPr>
          <w:p w14:paraId="479A38E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000000" w:fill="FFFFFF" w:themeFill="background1"/>
            <w:noWrap/>
            <w:vAlign w:val="bottom"/>
            <w:hideMark/>
          </w:tcPr>
          <w:p w14:paraId="0284BFEC"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000000" w:fill="FFFFFF" w:themeFill="background1"/>
            <w:noWrap/>
            <w:vAlign w:val="bottom"/>
            <w:hideMark/>
          </w:tcPr>
          <w:p w14:paraId="39C36C5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8</w:t>
            </w:r>
          </w:p>
        </w:tc>
        <w:tc>
          <w:tcPr>
            <w:tcW w:w="0" w:type="auto"/>
            <w:shd w:val="clear" w:color="000000" w:fill="FFFFFF" w:themeFill="background1"/>
            <w:noWrap/>
            <w:vAlign w:val="bottom"/>
            <w:hideMark/>
          </w:tcPr>
          <w:p w14:paraId="19203AE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000000" w:fill="FFFFFF" w:themeFill="background1"/>
            <w:noWrap/>
            <w:vAlign w:val="bottom"/>
            <w:hideMark/>
          </w:tcPr>
          <w:p w14:paraId="047F51C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20</w:t>
            </w:r>
          </w:p>
        </w:tc>
        <w:tc>
          <w:tcPr>
            <w:tcW w:w="0" w:type="auto"/>
            <w:shd w:val="clear" w:color="000000" w:fill="FFFFFF" w:themeFill="background1"/>
          </w:tcPr>
          <w:p w14:paraId="237043A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w:t>
            </w:r>
          </w:p>
        </w:tc>
      </w:tr>
      <w:tr w:rsidR="008801E5" w:rsidRPr="003F121B" w14:paraId="736A72E0" w14:textId="77777777" w:rsidTr="00815634">
        <w:trPr>
          <w:trHeight w:val="270"/>
          <w:jc w:val="center"/>
        </w:trPr>
        <w:tc>
          <w:tcPr>
            <w:tcW w:w="0" w:type="auto"/>
            <w:shd w:val="clear" w:color="auto" w:fill="auto"/>
            <w:noWrap/>
            <w:vAlign w:val="bottom"/>
            <w:hideMark/>
          </w:tcPr>
          <w:p w14:paraId="55ECF01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ps2</w:t>
            </w:r>
          </w:p>
        </w:tc>
        <w:tc>
          <w:tcPr>
            <w:tcW w:w="0" w:type="auto"/>
          </w:tcPr>
          <w:p w14:paraId="0268A16B" w14:textId="044B84D8" w:rsidR="008801E5" w:rsidRPr="003F121B"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vAlign w:val="bottom"/>
          </w:tcPr>
          <w:p w14:paraId="7DC2B794" w14:textId="753EB9B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3209AF3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2p</w:t>
            </w:r>
          </w:p>
        </w:tc>
        <w:tc>
          <w:tcPr>
            <w:tcW w:w="0" w:type="auto"/>
            <w:vAlign w:val="bottom"/>
          </w:tcPr>
          <w:p w14:paraId="3892992F"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6B0B644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2F121D0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8</w:t>
            </w:r>
          </w:p>
        </w:tc>
        <w:tc>
          <w:tcPr>
            <w:tcW w:w="0" w:type="auto"/>
            <w:shd w:val="clear" w:color="auto" w:fill="auto"/>
            <w:noWrap/>
            <w:vAlign w:val="bottom"/>
            <w:hideMark/>
          </w:tcPr>
          <w:p w14:paraId="64F17D4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1F5FC27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36</w:t>
            </w:r>
          </w:p>
        </w:tc>
        <w:tc>
          <w:tcPr>
            <w:tcW w:w="0" w:type="auto"/>
          </w:tcPr>
          <w:p w14:paraId="37B344FD" w14:textId="77777777" w:rsidR="008801E5" w:rsidRPr="003F121B" w:rsidRDefault="008801E5" w:rsidP="008801E5">
            <w:pPr>
              <w:widowControl/>
              <w:jc w:val="center"/>
              <w:rPr>
                <w:rFonts w:eastAsia="宋体" w:cs="宋体"/>
                <w:kern w:val="0"/>
                <w:sz w:val="18"/>
                <w:szCs w:val="18"/>
              </w:rPr>
            </w:pPr>
          </w:p>
        </w:tc>
      </w:tr>
      <w:tr w:rsidR="008801E5" w:rsidRPr="003F121B" w14:paraId="414CF4FC" w14:textId="77777777" w:rsidTr="00815634">
        <w:trPr>
          <w:trHeight w:val="270"/>
          <w:jc w:val="center"/>
        </w:trPr>
        <w:tc>
          <w:tcPr>
            <w:tcW w:w="0" w:type="auto"/>
            <w:shd w:val="clear" w:color="auto" w:fill="auto"/>
            <w:noWrap/>
            <w:vAlign w:val="bottom"/>
            <w:hideMark/>
          </w:tcPr>
          <w:p w14:paraId="55C5FAD4"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ps3</w:t>
            </w:r>
          </w:p>
        </w:tc>
        <w:tc>
          <w:tcPr>
            <w:tcW w:w="0" w:type="auto"/>
          </w:tcPr>
          <w:p w14:paraId="78E36F1C" w14:textId="6033F708" w:rsidR="008801E5" w:rsidRPr="003F121B"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vAlign w:val="bottom"/>
          </w:tcPr>
          <w:p w14:paraId="27346FCF" w14:textId="03052ED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21B2150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3p</w:t>
            </w:r>
          </w:p>
        </w:tc>
        <w:tc>
          <w:tcPr>
            <w:tcW w:w="0" w:type="auto"/>
            <w:vAlign w:val="bottom"/>
          </w:tcPr>
          <w:p w14:paraId="47DE0D5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2CB3250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6FA0C752"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12</w:t>
            </w:r>
          </w:p>
        </w:tc>
        <w:tc>
          <w:tcPr>
            <w:tcW w:w="0" w:type="auto"/>
            <w:shd w:val="clear" w:color="auto" w:fill="auto"/>
            <w:noWrap/>
            <w:vAlign w:val="bottom"/>
            <w:hideMark/>
          </w:tcPr>
          <w:p w14:paraId="060B9B1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06487B7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40</w:t>
            </w:r>
          </w:p>
        </w:tc>
        <w:tc>
          <w:tcPr>
            <w:tcW w:w="0" w:type="auto"/>
          </w:tcPr>
          <w:p w14:paraId="25B58F73" w14:textId="77777777" w:rsidR="008801E5" w:rsidRPr="003F121B" w:rsidRDefault="008801E5" w:rsidP="008801E5">
            <w:pPr>
              <w:widowControl/>
              <w:jc w:val="center"/>
              <w:rPr>
                <w:rFonts w:eastAsia="宋体" w:cs="宋体"/>
                <w:kern w:val="0"/>
                <w:sz w:val="18"/>
                <w:szCs w:val="18"/>
              </w:rPr>
            </w:pPr>
          </w:p>
        </w:tc>
      </w:tr>
      <w:tr w:rsidR="008801E5" w:rsidRPr="003F121B" w14:paraId="7E12F8EF" w14:textId="77777777" w:rsidTr="00815634">
        <w:trPr>
          <w:trHeight w:val="270"/>
          <w:jc w:val="center"/>
        </w:trPr>
        <w:tc>
          <w:tcPr>
            <w:tcW w:w="0" w:type="auto"/>
            <w:shd w:val="clear" w:color="auto" w:fill="auto"/>
            <w:noWrap/>
            <w:vAlign w:val="bottom"/>
            <w:hideMark/>
          </w:tcPr>
          <w:p w14:paraId="405F48F4"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ps4</w:t>
            </w:r>
          </w:p>
        </w:tc>
        <w:tc>
          <w:tcPr>
            <w:tcW w:w="0" w:type="auto"/>
          </w:tcPr>
          <w:p w14:paraId="20265065" w14:textId="4498E052" w:rsidR="008801E5" w:rsidRPr="003F121B"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vAlign w:val="bottom"/>
          </w:tcPr>
          <w:p w14:paraId="227E9794" w14:textId="482A770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6D89C18F"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4p</w:t>
            </w:r>
          </w:p>
        </w:tc>
        <w:tc>
          <w:tcPr>
            <w:tcW w:w="0" w:type="auto"/>
            <w:vAlign w:val="bottom"/>
          </w:tcPr>
          <w:p w14:paraId="58D37F03"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44BC7DD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0E357715"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12</w:t>
            </w:r>
          </w:p>
        </w:tc>
        <w:tc>
          <w:tcPr>
            <w:tcW w:w="0" w:type="auto"/>
            <w:shd w:val="clear" w:color="auto" w:fill="auto"/>
            <w:noWrap/>
            <w:vAlign w:val="bottom"/>
            <w:hideMark/>
          </w:tcPr>
          <w:p w14:paraId="3426146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33E9A0F7"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40</w:t>
            </w:r>
          </w:p>
        </w:tc>
        <w:tc>
          <w:tcPr>
            <w:tcW w:w="0" w:type="auto"/>
          </w:tcPr>
          <w:p w14:paraId="24D0ECA3" w14:textId="77777777" w:rsidR="008801E5" w:rsidRPr="003F121B" w:rsidRDefault="008801E5" w:rsidP="008801E5">
            <w:pPr>
              <w:widowControl/>
              <w:jc w:val="center"/>
              <w:rPr>
                <w:rFonts w:eastAsia="宋体" w:cs="宋体"/>
                <w:kern w:val="0"/>
                <w:sz w:val="18"/>
                <w:szCs w:val="18"/>
              </w:rPr>
            </w:pPr>
          </w:p>
        </w:tc>
      </w:tr>
      <w:tr w:rsidR="008801E5" w:rsidRPr="003F121B" w14:paraId="1B5FC7FC" w14:textId="77777777" w:rsidTr="00815634">
        <w:trPr>
          <w:trHeight w:val="270"/>
          <w:jc w:val="center"/>
        </w:trPr>
        <w:tc>
          <w:tcPr>
            <w:tcW w:w="0" w:type="auto"/>
            <w:shd w:val="clear" w:color="auto" w:fill="auto"/>
            <w:noWrap/>
            <w:vAlign w:val="bottom"/>
            <w:hideMark/>
          </w:tcPr>
          <w:p w14:paraId="38E4F33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ps5</w:t>
            </w:r>
          </w:p>
        </w:tc>
        <w:tc>
          <w:tcPr>
            <w:tcW w:w="0" w:type="auto"/>
          </w:tcPr>
          <w:p w14:paraId="4F0FDAA9" w14:textId="37E291A4" w:rsidR="008801E5" w:rsidRPr="003F121B"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vAlign w:val="bottom"/>
          </w:tcPr>
          <w:p w14:paraId="425371B4" w14:textId="78E6F34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163DCF60"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5p</w:t>
            </w:r>
          </w:p>
        </w:tc>
        <w:tc>
          <w:tcPr>
            <w:tcW w:w="0" w:type="auto"/>
            <w:vAlign w:val="bottom"/>
          </w:tcPr>
          <w:p w14:paraId="5C494634"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021718C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4B1F3721"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12</w:t>
            </w:r>
          </w:p>
        </w:tc>
        <w:tc>
          <w:tcPr>
            <w:tcW w:w="0" w:type="auto"/>
            <w:shd w:val="clear" w:color="auto" w:fill="auto"/>
            <w:noWrap/>
            <w:vAlign w:val="bottom"/>
            <w:hideMark/>
          </w:tcPr>
          <w:p w14:paraId="0792D1D9"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268928A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44</w:t>
            </w:r>
          </w:p>
        </w:tc>
        <w:tc>
          <w:tcPr>
            <w:tcW w:w="0" w:type="auto"/>
          </w:tcPr>
          <w:p w14:paraId="76EA738C" w14:textId="77777777" w:rsidR="008801E5" w:rsidRPr="003F121B" w:rsidRDefault="008801E5" w:rsidP="008801E5">
            <w:pPr>
              <w:widowControl/>
              <w:jc w:val="center"/>
              <w:rPr>
                <w:rFonts w:eastAsia="宋体" w:cs="宋体"/>
                <w:kern w:val="0"/>
                <w:sz w:val="18"/>
                <w:szCs w:val="18"/>
              </w:rPr>
            </w:pPr>
          </w:p>
        </w:tc>
      </w:tr>
      <w:tr w:rsidR="008801E5" w:rsidRPr="003F121B" w14:paraId="062F23EA" w14:textId="77777777" w:rsidTr="00815634">
        <w:trPr>
          <w:trHeight w:val="270"/>
          <w:jc w:val="center"/>
        </w:trPr>
        <w:tc>
          <w:tcPr>
            <w:tcW w:w="0" w:type="auto"/>
            <w:shd w:val="clear" w:color="auto" w:fill="auto"/>
            <w:noWrap/>
            <w:vAlign w:val="bottom"/>
            <w:hideMark/>
          </w:tcPr>
          <w:p w14:paraId="4487C76B"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ps6</w:t>
            </w:r>
          </w:p>
        </w:tc>
        <w:tc>
          <w:tcPr>
            <w:tcW w:w="0" w:type="auto"/>
          </w:tcPr>
          <w:p w14:paraId="112005CC" w14:textId="09FA10FB" w:rsidR="008801E5" w:rsidRPr="003F121B" w:rsidRDefault="008801E5" w:rsidP="008801E5">
            <w:pPr>
              <w:widowControl/>
              <w:jc w:val="center"/>
              <w:rPr>
                <w:rFonts w:eastAsia="宋体" w:cs="宋体"/>
                <w:kern w:val="0"/>
                <w:sz w:val="18"/>
                <w:szCs w:val="18"/>
              </w:rPr>
            </w:pPr>
            <w:r>
              <w:rPr>
                <w:rFonts w:eastAsia="宋体" w:cs="宋体"/>
                <w:kern w:val="0"/>
                <w:sz w:val="18"/>
                <w:szCs w:val="18"/>
              </w:rPr>
              <w:t>p</w:t>
            </w:r>
            <w:r>
              <w:rPr>
                <w:rFonts w:eastAsia="宋体" w:cs="宋体" w:hint="eastAsia"/>
                <w:kern w:val="0"/>
                <w:sz w:val="18"/>
                <w:szCs w:val="18"/>
              </w:rPr>
              <w:t xml:space="preserve">ower </w:t>
            </w:r>
            <w:r>
              <w:rPr>
                <w:rFonts w:eastAsia="宋体" w:cs="宋体"/>
                <w:kern w:val="0"/>
                <w:sz w:val="18"/>
                <w:szCs w:val="18"/>
              </w:rPr>
              <w:t>sum</w:t>
            </w:r>
          </w:p>
        </w:tc>
        <w:tc>
          <w:tcPr>
            <w:tcW w:w="0" w:type="auto"/>
            <w:vAlign w:val="bottom"/>
          </w:tcPr>
          <w:p w14:paraId="27FA288B" w14:textId="2E446694"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42F219B6"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6p</w:t>
            </w:r>
          </w:p>
        </w:tc>
        <w:tc>
          <w:tcPr>
            <w:tcW w:w="0" w:type="auto"/>
            <w:vAlign w:val="bottom"/>
          </w:tcPr>
          <w:p w14:paraId="5CD14451"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6336B22A"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hideMark/>
          </w:tcPr>
          <w:p w14:paraId="445DCDD3"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12</w:t>
            </w:r>
          </w:p>
        </w:tc>
        <w:tc>
          <w:tcPr>
            <w:tcW w:w="0" w:type="auto"/>
            <w:shd w:val="clear" w:color="auto" w:fill="auto"/>
            <w:noWrap/>
            <w:vAlign w:val="bottom"/>
            <w:hideMark/>
          </w:tcPr>
          <w:p w14:paraId="5DADE5F3"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hideMark/>
          </w:tcPr>
          <w:p w14:paraId="735B945C"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44</w:t>
            </w:r>
          </w:p>
        </w:tc>
        <w:tc>
          <w:tcPr>
            <w:tcW w:w="0" w:type="auto"/>
          </w:tcPr>
          <w:p w14:paraId="1B577BA5" w14:textId="77777777" w:rsidR="008801E5" w:rsidRPr="003F121B" w:rsidRDefault="008801E5" w:rsidP="008801E5">
            <w:pPr>
              <w:widowControl/>
              <w:jc w:val="center"/>
              <w:rPr>
                <w:rFonts w:eastAsia="宋体" w:cs="宋体"/>
                <w:kern w:val="0"/>
                <w:sz w:val="18"/>
                <w:szCs w:val="18"/>
              </w:rPr>
            </w:pPr>
          </w:p>
        </w:tc>
      </w:tr>
      <w:tr w:rsidR="008801E5" w:rsidRPr="003F121B" w14:paraId="0ACD8D1C" w14:textId="77777777" w:rsidTr="00815634">
        <w:trPr>
          <w:trHeight w:val="270"/>
          <w:jc w:val="center"/>
        </w:trPr>
        <w:tc>
          <w:tcPr>
            <w:tcW w:w="0" w:type="auto"/>
            <w:shd w:val="clear" w:color="auto" w:fill="auto"/>
            <w:noWrap/>
            <w:vAlign w:val="bottom"/>
          </w:tcPr>
          <w:p w14:paraId="65280B6C" w14:textId="322907EB"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geo1</w:t>
            </w:r>
          </w:p>
        </w:tc>
        <w:tc>
          <w:tcPr>
            <w:tcW w:w="0" w:type="auto"/>
          </w:tcPr>
          <w:p w14:paraId="4C4B0BE5" w14:textId="6B219E75" w:rsidR="008801E5" w:rsidRDefault="008801E5" w:rsidP="008801E5">
            <w:pPr>
              <w:widowControl/>
              <w:jc w:val="center"/>
              <w:rPr>
                <w:rFonts w:eastAsia="宋体" w:cs="宋体"/>
                <w:kern w:val="0"/>
                <w:sz w:val="18"/>
                <w:szCs w:val="18"/>
              </w:rPr>
            </w:pPr>
            <w:r w:rsidRPr="00196A11">
              <w:rPr>
                <w:rFonts w:eastAsia="宋体" w:cs="宋体"/>
                <w:kern w:val="0"/>
                <w:sz w:val="18"/>
                <w:szCs w:val="18"/>
              </w:rPr>
              <w:t>geo series</w:t>
            </w:r>
          </w:p>
        </w:tc>
        <w:tc>
          <w:tcPr>
            <w:tcW w:w="0" w:type="auto"/>
            <w:vAlign w:val="bottom"/>
          </w:tcPr>
          <w:p w14:paraId="76142BFA" w14:textId="03C8D16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7EE80336" w14:textId="4A1679FE"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25D03650" w14:textId="5B52DEBD"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3FC0731B" w14:textId="1537CDDB"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550C96B1" w14:textId="18E11231"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16</w:t>
            </w:r>
          </w:p>
        </w:tc>
        <w:tc>
          <w:tcPr>
            <w:tcW w:w="0" w:type="auto"/>
            <w:shd w:val="clear" w:color="auto" w:fill="auto"/>
            <w:noWrap/>
            <w:vAlign w:val="bottom"/>
          </w:tcPr>
          <w:p w14:paraId="5EFDF3DE" w14:textId="0D83AE2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F81773F" w14:textId="0FBCEB88"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60</w:t>
            </w:r>
          </w:p>
        </w:tc>
        <w:tc>
          <w:tcPr>
            <w:tcW w:w="0" w:type="auto"/>
          </w:tcPr>
          <w:p w14:paraId="34C87F6F" w14:textId="77777777" w:rsidR="008801E5" w:rsidRPr="003F121B" w:rsidRDefault="008801E5" w:rsidP="008801E5">
            <w:pPr>
              <w:widowControl/>
              <w:jc w:val="center"/>
              <w:rPr>
                <w:rFonts w:eastAsia="宋体" w:cs="宋体"/>
                <w:kern w:val="0"/>
                <w:sz w:val="18"/>
                <w:szCs w:val="18"/>
              </w:rPr>
            </w:pPr>
          </w:p>
        </w:tc>
      </w:tr>
      <w:tr w:rsidR="008801E5" w:rsidRPr="003F121B" w14:paraId="48994B35" w14:textId="77777777" w:rsidTr="00815634">
        <w:trPr>
          <w:trHeight w:val="270"/>
          <w:jc w:val="center"/>
        </w:trPr>
        <w:tc>
          <w:tcPr>
            <w:tcW w:w="0" w:type="auto"/>
            <w:shd w:val="clear" w:color="auto" w:fill="auto"/>
            <w:noWrap/>
            <w:vAlign w:val="bottom"/>
          </w:tcPr>
          <w:p w14:paraId="27014856" w14:textId="5DA4805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geo2</w:t>
            </w:r>
          </w:p>
        </w:tc>
        <w:tc>
          <w:tcPr>
            <w:tcW w:w="0" w:type="auto"/>
          </w:tcPr>
          <w:p w14:paraId="7740DDF6" w14:textId="0ADBA14F" w:rsidR="008801E5" w:rsidRDefault="008801E5" w:rsidP="008801E5">
            <w:pPr>
              <w:widowControl/>
              <w:jc w:val="center"/>
              <w:rPr>
                <w:rFonts w:eastAsia="宋体" w:cs="宋体"/>
                <w:kern w:val="0"/>
                <w:sz w:val="18"/>
                <w:szCs w:val="18"/>
              </w:rPr>
            </w:pPr>
            <w:r w:rsidRPr="00196A11">
              <w:rPr>
                <w:rFonts w:eastAsia="宋体" w:cs="宋体"/>
                <w:kern w:val="0"/>
                <w:sz w:val="18"/>
                <w:szCs w:val="18"/>
              </w:rPr>
              <w:t>geo series</w:t>
            </w:r>
          </w:p>
        </w:tc>
        <w:tc>
          <w:tcPr>
            <w:tcW w:w="0" w:type="auto"/>
            <w:vAlign w:val="bottom"/>
          </w:tcPr>
          <w:p w14:paraId="0E901497" w14:textId="26C80D2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8729FD3" w14:textId="63AE10A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706A399E" w14:textId="27C27F7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363145AE" w14:textId="6BA097B3"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1B4AF19D" w14:textId="0AE892F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20</w:t>
            </w:r>
          </w:p>
        </w:tc>
        <w:tc>
          <w:tcPr>
            <w:tcW w:w="0" w:type="auto"/>
            <w:shd w:val="clear" w:color="auto" w:fill="auto"/>
            <w:noWrap/>
            <w:vAlign w:val="bottom"/>
          </w:tcPr>
          <w:p w14:paraId="2523DFDD" w14:textId="175A8E4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6C4FF43A" w14:textId="081037DF"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64</w:t>
            </w:r>
          </w:p>
        </w:tc>
        <w:tc>
          <w:tcPr>
            <w:tcW w:w="0" w:type="auto"/>
          </w:tcPr>
          <w:p w14:paraId="52595832" w14:textId="77777777" w:rsidR="008801E5" w:rsidRPr="003F121B" w:rsidRDefault="008801E5" w:rsidP="008801E5">
            <w:pPr>
              <w:widowControl/>
              <w:jc w:val="center"/>
              <w:rPr>
                <w:rFonts w:eastAsia="宋体" w:cs="宋体"/>
                <w:kern w:val="0"/>
                <w:sz w:val="18"/>
                <w:szCs w:val="18"/>
              </w:rPr>
            </w:pPr>
          </w:p>
        </w:tc>
      </w:tr>
      <w:tr w:rsidR="008801E5" w:rsidRPr="003F121B" w14:paraId="79EC0FE2" w14:textId="77777777" w:rsidTr="00815634">
        <w:trPr>
          <w:trHeight w:val="270"/>
          <w:jc w:val="center"/>
        </w:trPr>
        <w:tc>
          <w:tcPr>
            <w:tcW w:w="0" w:type="auto"/>
            <w:shd w:val="clear" w:color="auto" w:fill="auto"/>
            <w:noWrap/>
            <w:vAlign w:val="bottom"/>
          </w:tcPr>
          <w:p w14:paraId="72AE84F5" w14:textId="713C1AD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geo3</w:t>
            </w:r>
          </w:p>
        </w:tc>
        <w:tc>
          <w:tcPr>
            <w:tcW w:w="0" w:type="auto"/>
          </w:tcPr>
          <w:p w14:paraId="2C2F9B3F" w14:textId="29DE5FC1" w:rsidR="008801E5" w:rsidRDefault="008801E5" w:rsidP="008801E5">
            <w:pPr>
              <w:widowControl/>
              <w:jc w:val="center"/>
              <w:rPr>
                <w:rFonts w:eastAsia="宋体" w:cs="宋体"/>
                <w:kern w:val="0"/>
                <w:sz w:val="18"/>
                <w:szCs w:val="18"/>
              </w:rPr>
            </w:pPr>
            <w:r w:rsidRPr="00196A11">
              <w:rPr>
                <w:rFonts w:eastAsia="宋体" w:cs="宋体"/>
                <w:kern w:val="0"/>
                <w:sz w:val="18"/>
                <w:szCs w:val="18"/>
              </w:rPr>
              <w:t>geo series</w:t>
            </w:r>
          </w:p>
        </w:tc>
        <w:tc>
          <w:tcPr>
            <w:tcW w:w="0" w:type="auto"/>
            <w:vAlign w:val="bottom"/>
          </w:tcPr>
          <w:p w14:paraId="39639D9F" w14:textId="530C4B0D"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3DA2BF85" w14:textId="19A806B2"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e</w:t>
            </w:r>
          </w:p>
        </w:tc>
        <w:tc>
          <w:tcPr>
            <w:tcW w:w="0" w:type="auto"/>
            <w:vAlign w:val="bottom"/>
          </w:tcPr>
          <w:p w14:paraId="279A143B" w14:textId="5E158D64"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w:t>
            </w:r>
          </w:p>
        </w:tc>
        <w:tc>
          <w:tcPr>
            <w:tcW w:w="0" w:type="auto"/>
            <w:shd w:val="clear" w:color="auto" w:fill="auto"/>
            <w:noWrap/>
            <w:vAlign w:val="bottom"/>
          </w:tcPr>
          <w:p w14:paraId="5D06D6C6" w14:textId="7BDE0E0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0</w:t>
            </w:r>
          </w:p>
        </w:tc>
        <w:tc>
          <w:tcPr>
            <w:tcW w:w="0" w:type="auto"/>
            <w:shd w:val="clear" w:color="auto" w:fill="auto"/>
            <w:noWrap/>
            <w:vAlign w:val="bottom"/>
          </w:tcPr>
          <w:p w14:paraId="6A6A64BC" w14:textId="10CD983C"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24</w:t>
            </w:r>
          </w:p>
        </w:tc>
        <w:tc>
          <w:tcPr>
            <w:tcW w:w="0" w:type="auto"/>
            <w:shd w:val="clear" w:color="auto" w:fill="auto"/>
            <w:noWrap/>
            <w:vAlign w:val="bottom"/>
          </w:tcPr>
          <w:p w14:paraId="0EA77557" w14:textId="3A56005A"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3</w:t>
            </w:r>
          </w:p>
        </w:tc>
        <w:tc>
          <w:tcPr>
            <w:tcW w:w="0" w:type="auto"/>
            <w:shd w:val="clear" w:color="auto" w:fill="auto"/>
            <w:noWrap/>
            <w:vAlign w:val="bottom"/>
          </w:tcPr>
          <w:p w14:paraId="494D3371" w14:textId="10584C46"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68</w:t>
            </w:r>
          </w:p>
        </w:tc>
        <w:tc>
          <w:tcPr>
            <w:tcW w:w="0" w:type="auto"/>
          </w:tcPr>
          <w:p w14:paraId="31BB4FAB" w14:textId="77777777" w:rsidR="008801E5" w:rsidRPr="003F121B" w:rsidRDefault="008801E5" w:rsidP="008801E5">
            <w:pPr>
              <w:widowControl/>
              <w:jc w:val="center"/>
              <w:rPr>
                <w:rFonts w:eastAsia="宋体" w:cs="宋体"/>
                <w:kern w:val="0"/>
                <w:sz w:val="18"/>
                <w:szCs w:val="18"/>
              </w:rPr>
            </w:pPr>
          </w:p>
        </w:tc>
      </w:tr>
      <w:tr w:rsidR="008801E5" w:rsidRPr="003F121B" w14:paraId="0ABD09C6" w14:textId="77777777" w:rsidTr="00815634">
        <w:trPr>
          <w:trHeight w:val="270"/>
          <w:jc w:val="center"/>
        </w:trPr>
        <w:tc>
          <w:tcPr>
            <w:tcW w:w="0" w:type="auto"/>
            <w:shd w:val="clear" w:color="auto" w:fill="auto"/>
            <w:noWrap/>
            <w:vAlign w:val="bottom"/>
            <w:hideMark/>
          </w:tcPr>
          <w:p w14:paraId="5981799C"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Total</w:t>
            </w:r>
          </w:p>
        </w:tc>
        <w:tc>
          <w:tcPr>
            <w:tcW w:w="0" w:type="auto"/>
          </w:tcPr>
          <w:p w14:paraId="3994ABA5" w14:textId="77777777" w:rsidR="008801E5" w:rsidRPr="003F121B" w:rsidRDefault="008801E5" w:rsidP="008801E5">
            <w:pPr>
              <w:widowControl/>
              <w:jc w:val="center"/>
              <w:rPr>
                <w:rFonts w:eastAsia="宋体" w:cs="宋体"/>
                <w:kern w:val="0"/>
                <w:sz w:val="18"/>
                <w:szCs w:val="18"/>
              </w:rPr>
            </w:pPr>
          </w:p>
        </w:tc>
        <w:tc>
          <w:tcPr>
            <w:tcW w:w="0" w:type="auto"/>
            <w:vAlign w:val="bottom"/>
          </w:tcPr>
          <w:p w14:paraId="572338F3" w14:textId="148B2845"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146</w:t>
            </w:r>
          </w:p>
        </w:tc>
        <w:tc>
          <w:tcPr>
            <w:tcW w:w="0" w:type="auto"/>
            <w:shd w:val="clear" w:color="auto" w:fill="auto"/>
            <w:noWrap/>
            <w:vAlign w:val="bottom"/>
            <w:hideMark/>
          </w:tcPr>
          <w:p w14:paraId="7D4CB5F7" w14:textId="77777777" w:rsidR="008801E5" w:rsidRPr="003F121B" w:rsidRDefault="008801E5" w:rsidP="008801E5">
            <w:pPr>
              <w:widowControl/>
              <w:jc w:val="center"/>
              <w:rPr>
                <w:rFonts w:eastAsia="Times New Roman" w:cs="Times New Roman"/>
                <w:kern w:val="0"/>
                <w:sz w:val="18"/>
                <w:szCs w:val="18"/>
              </w:rPr>
            </w:pPr>
          </w:p>
        </w:tc>
        <w:tc>
          <w:tcPr>
            <w:tcW w:w="0" w:type="auto"/>
            <w:vAlign w:val="bottom"/>
          </w:tcPr>
          <w:p w14:paraId="02EDAFF5"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89</w:t>
            </w:r>
          </w:p>
        </w:tc>
        <w:tc>
          <w:tcPr>
            <w:tcW w:w="0" w:type="auto"/>
            <w:shd w:val="clear" w:color="auto" w:fill="auto"/>
            <w:noWrap/>
            <w:vAlign w:val="bottom"/>
            <w:hideMark/>
          </w:tcPr>
          <w:p w14:paraId="7383FAC8"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27</w:t>
            </w:r>
          </w:p>
        </w:tc>
        <w:tc>
          <w:tcPr>
            <w:tcW w:w="0" w:type="auto"/>
            <w:shd w:val="clear" w:color="auto" w:fill="auto"/>
            <w:noWrap/>
            <w:vAlign w:val="bottom"/>
            <w:hideMark/>
          </w:tcPr>
          <w:p w14:paraId="2938AE04"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1484</w:t>
            </w:r>
          </w:p>
        </w:tc>
        <w:tc>
          <w:tcPr>
            <w:tcW w:w="0" w:type="auto"/>
            <w:shd w:val="clear" w:color="auto" w:fill="auto"/>
            <w:noWrap/>
            <w:vAlign w:val="bottom"/>
            <w:hideMark/>
          </w:tcPr>
          <w:p w14:paraId="7E789475"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105</w:t>
            </w:r>
          </w:p>
        </w:tc>
        <w:tc>
          <w:tcPr>
            <w:tcW w:w="0" w:type="auto"/>
            <w:shd w:val="clear" w:color="auto" w:fill="auto"/>
            <w:noWrap/>
            <w:vAlign w:val="bottom"/>
            <w:hideMark/>
          </w:tcPr>
          <w:p w14:paraId="72E457DE" w14:textId="77777777" w:rsidR="008801E5" w:rsidRPr="003F121B" w:rsidRDefault="008801E5" w:rsidP="008801E5">
            <w:pPr>
              <w:widowControl/>
              <w:jc w:val="center"/>
              <w:rPr>
                <w:rFonts w:eastAsia="宋体" w:cs="宋体"/>
                <w:kern w:val="0"/>
                <w:sz w:val="18"/>
                <w:szCs w:val="18"/>
              </w:rPr>
            </w:pPr>
            <w:r w:rsidRPr="003F121B">
              <w:rPr>
                <w:rFonts w:eastAsia="宋体" w:cs="宋体"/>
                <w:kern w:val="0"/>
                <w:sz w:val="18"/>
                <w:szCs w:val="18"/>
              </w:rPr>
              <w:t>4082</w:t>
            </w:r>
          </w:p>
        </w:tc>
        <w:tc>
          <w:tcPr>
            <w:tcW w:w="0" w:type="auto"/>
          </w:tcPr>
          <w:p w14:paraId="3D0BDA28" w14:textId="77777777" w:rsidR="008801E5" w:rsidRPr="003F121B" w:rsidRDefault="008801E5" w:rsidP="008801E5">
            <w:pPr>
              <w:widowControl/>
              <w:jc w:val="center"/>
              <w:rPr>
                <w:rFonts w:eastAsia="宋体" w:cs="宋体"/>
                <w:kern w:val="0"/>
                <w:sz w:val="18"/>
                <w:szCs w:val="18"/>
              </w:rPr>
            </w:pPr>
          </w:p>
        </w:tc>
      </w:tr>
    </w:tbl>
    <w:p w14:paraId="112CB139" w14:textId="226E6357" w:rsidR="00FE4ADE" w:rsidRPr="003918CD" w:rsidRDefault="003F121B" w:rsidP="003F121B">
      <w:pPr>
        <w:jc w:val="center"/>
        <w:rPr>
          <w:rFonts w:ascii="CMR9" w:hAnsi="CMR9" w:cs="CMR9"/>
          <w:kern w:val="0"/>
          <w:sz w:val="18"/>
          <w:szCs w:val="18"/>
        </w:rPr>
      </w:pPr>
      <w:r>
        <w:rPr>
          <w:rFonts w:ascii="CMR9" w:hAnsi="CMR9" w:cs="CMR9" w:hint="eastAsia"/>
          <w:kern w:val="0"/>
          <w:sz w:val="18"/>
          <w:szCs w:val="18"/>
        </w:rPr>
        <w:t xml:space="preserve">Tab. 1. </w:t>
      </w:r>
      <w:r>
        <w:rPr>
          <w:rFonts w:ascii="CMR9" w:hAnsi="CMR9" w:cs="CMR9"/>
          <w:kern w:val="0"/>
          <w:sz w:val="18"/>
          <w:szCs w:val="18"/>
        </w:rPr>
        <w:t>Experimental results</w:t>
      </w:r>
    </w:p>
    <w:p w14:paraId="7A978556" w14:textId="08878638" w:rsidR="00FE4ADE" w:rsidRDefault="00FE4ADE" w:rsidP="00FE4ADE">
      <w:pPr>
        <w:pStyle w:val="a5"/>
        <w:ind w:left="426" w:firstLineChars="213" w:firstLine="383"/>
        <w:rPr>
          <w:rFonts w:ascii="CMR9" w:hAnsi="CMR9" w:cs="CMR9"/>
          <w:kern w:val="0"/>
          <w:sz w:val="18"/>
          <w:szCs w:val="18"/>
        </w:rPr>
      </w:pPr>
      <w:r>
        <w:rPr>
          <w:rFonts w:ascii="CMR9" w:hAnsi="CMR9" w:cs="CMR9" w:hint="eastAsia"/>
          <w:kern w:val="0"/>
          <w:sz w:val="18"/>
          <w:szCs w:val="18"/>
        </w:rPr>
        <w:t>program</w:t>
      </w:r>
      <w:r>
        <w:rPr>
          <w:rFonts w:ascii="CMR9" w:hAnsi="CMR9" w:cs="CMR9" w:hint="eastAsia"/>
          <w:kern w:val="0"/>
          <w:sz w:val="18"/>
          <w:szCs w:val="18"/>
        </w:rPr>
        <w:t>列</w:t>
      </w:r>
      <w:r w:rsidRPr="00EC4132">
        <w:rPr>
          <w:rFonts w:ascii="CMR9" w:hAnsi="CMR9" w:cs="CMR9" w:hint="eastAsia"/>
          <w:kern w:val="0"/>
          <w:sz w:val="18"/>
          <w:szCs w:val="18"/>
        </w:rPr>
        <w:t>表</w:t>
      </w:r>
      <w:proofErr w:type="gramStart"/>
      <w:r w:rsidRPr="00EC4132">
        <w:rPr>
          <w:rFonts w:ascii="CMR9" w:hAnsi="CMR9" w:cs="CMR9" w:hint="eastAsia"/>
          <w:kern w:val="0"/>
          <w:sz w:val="18"/>
          <w:szCs w:val="18"/>
        </w:rPr>
        <w:t>示程序</w:t>
      </w:r>
      <w:proofErr w:type="gramEnd"/>
      <w:r w:rsidRPr="00EC4132">
        <w:rPr>
          <w:rFonts w:ascii="CMR9" w:hAnsi="CMR9" w:cs="CMR9" w:hint="eastAsia"/>
          <w:kern w:val="0"/>
          <w:sz w:val="18"/>
          <w:szCs w:val="18"/>
        </w:rPr>
        <w:t>的</w:t>
      </w:r>
      <w:r>
        <w:rPr>
          <w:rFonts w:ascii="CMR9" w:hAnsi="CMR9" w:cs="CMR9" w:hint="eastAsia"/>
          <w:kern w:val="0"/>
          <w:sz w:val="18"/>
          <w:szCs w:val="18"/>
        </w:rPr>
        <w:t>名称</w:t>
      </w:r>
      <w:r w:rsidRPr="00EC4132">
        <w:rPr>
          <w:rFonts w:ascii="CMR9" w:hAnsi="CMR9" w:cs="CMR9" w:hint="eastAsia"/>
          <w:kern w:val="0"/>
          <w:sz w:val="18"/>
          <w:szCs w:val="18"/>
        </w:rPr>
        <w:t>；</w:t>
      </w:r>
      <w:r w:rsidR="008801E5">
        <w:rPr>
          <w:rFonts w:ascii="CMR9" w:hAnsi="CMR9" w:cs="CMR9" w:hint="eastAsia"/>
          <w:kern w:val="0"/>
          <w:sz w:val="18"/>
          <w:szCs w:val="18"/>
        </w:rPr>
        <w:t>#V</w:t>
      </w:r>
      <w:r w:rsidRPr="00EC4132">
        <w:rPr>
          <w:rFonts w:ascii="CMR9" w:hAnsi="CMR9" w:cs="CMR9" w:hint="eastAsia"/>
          <w:kern w:val="0"/>
          <w:sz w:val="18"/>
          <w:szCs w:val="18"/>
        </w:rPr>
        <w:t>列表</w:t>
      </w:r>
      <w:proofErr w:type="gramStart"/>
      <w:r w:rsidRPr="00EC4132">
        <w:rPr>
          <w:rFonts w:ascii="CMR9" w:hAnsi="CMR9" w:cs="CMR9" w:hint="eastAsia"/>
          <w:kern w:val="0"/>
          <w:sz w:val="18"/>
          <w:szCs w:val="18"/>
        </w:rPr>
        <w:t>示程序</w:t>
      </w:r>
      <w:proofErr w:type="gramEnd"/>
      <w:r w:rsidRPr="00EC4132">
        <w:rPr>
          <w:rFonts w:ascii="CMR9" w:hAnsi="CMR9" w:cs="CMR9" w:hint="eastAsia"/>
          <w:kern w:val="0"/>
          <w:sz w:val="18"/>
          <w:szCs w:val="18"/>
        </w:rPr>
        <w:t>中变量的个数；</w:t>
      </w:r>
      <w:r>
        <w:rPr>
          <w:rFonts w:ascii="CMR9" w:hAnsi="CMR9" w:cs="CMR9" w:hint="eastAsia"/>
          <w:kern w:val="0"/>
          <w:sz w:val="18"/>
          <w:szCs w:val="18"/>
        </w:rPr>
        <w:t>#</w:t>
      </w:r>
      <w:r w:rsidRPr="00EC4132">
        <w:rPr>
          <w:rFonts w:ascii="CMR9" w:hAnsi="CMR9" w:cs="CMR9" w:hint="eastAsia"/>
          <w:kern w:val="0"/>
          <w:sz w:val="18"/>
          <w:szCs w:val="18"/>
        </w:rPr>
        <w:t>D</w:t>
      </w:r>
      <w:r w:rsidRPr="00EC4132">
        <w:rPr>
          <w:rFonts w:ascii="CMR9" w:hAnsi="CMR9" w:cs="CMR9" w:hint="eastAsia"/>
          <w:kern w:val="0"/>
          <w:sz w:val="18"/>
          <w:szCs w:val="18"/>
        </w:rPr>
        <w:t>列表</w:t>
      </w:r>
      <w:proofErr w:type="gramStart"/>
      <w:r w:rsidRPr="00EC4132">
        <w:rPr>
          <w:rFonts w:ascii="CMR9" w:hAnsi="CMR9" w:cs="CMR9" w:hint="eastAsia"/>
          <w:kern w:val="0"/>
          <w:sz w:val="18"/>
          <w:szCs w:val="18"/>
        </w:rPr>
        <w:t>示程序</w:t>
      </w:r>
      <w:proofErr w:type="gramEnd"/>
      <w:r w:rsidRPr="00EC4132">
        <w:rPr>
          <w:rFonts w:ascii="CMR9" w:hAnsi="CMR9" w:cs="CMR9" w:hint="eastAsia"/>
          <w:kern w:val="0"/>
          <w:sz w:val="18"/>
          <w:szCs w:val="18"/>
        </w:rPr>
        <w:t>精确不变式</w:t>
      </w:r>
      <w:r w:rsidR="008801E5">
        <w:rPr>
          <w:rFonts w:ascii="CMR9" w:hAnsi="CMR9" w:cs="CMR9" w:hint="eastAsia"/>
          <w:kern w:val="0"/>
          <w:sz w:val="18"/>
          <w:szCs w:val="18"/>
        </w:rPr>
        <w:t>关于循环迭代次数的</w:t>
      </w:r>
      <w:r w:rsidR="007D4E4D">
        <w:rPr>
          <w:rFonts w:ascii="CMR9" w:hAnsi="CMR9" w:cs="CMR9" w:hint="eastAsia"/>
          <w:kern w:val="0"/>
          <w:sz w:val="18"/>
          <w:szCs w:val="18"/>
        </w:rPr>
        <w:t>最高</w:t>
      </w:r>
      <w:r w:rsidR="006F577F">
        <w:rPr>
          <w:rFonts w:ascii="CMR9" w:hAnsi="CMR9" w:cs="CMR9" w:hint="eastAsia"/>
          <w:kern w:val="0"/>
          <w:sz w:val="18"/>
          <w:szCs w:val="18"/>
        </w:rPr>
        <w:t>Degree</w:t>
      </w:r>
      <w:r w:rsidRPr="00EC4132">
        <w:rPr>
          <w:rFonts w:ascii="CMR9" w:hAnsi="CMR9" w:cs="CMR9" w:hint="eastAsia"/>
          <w:kern w:val="0"/>
          <w:sz w:val="18"/>
          <w:szCs w:val="18"/>
        </w:rPr>
        <w:t>，</w:t>
      </w:r>
      <w:r w:rsidRPr="00EC4132">
        <w:rPr>
          <w:rFonts w:ascii="CMR9" w:hAnsi="CMR9" w:cs="CMR9" w:hint="eastAsia"/>
          <w:kern w:val="0"/>
          <w:sz w:val="18"/>
          <w:szCs w:val="18"/>
        </w:rPr>
        <w:t>p</w:t>
      </w:r>
      <w:r w:rsidRPr="00EC4132">
        <w:rPr>
          <w:rFonts w:ascii="CMR9" w:hAnsi="CMR9" w:cs="CMR9" w:hint="eastAsia"/>
          <w:kern w:val="0"/>
          <w:sz w:val="18"/>
          <w:szCs w:val="18"/>
        </w:rPr>
        <w:t>表示</w:t>
      </w:r>
      <w:r w:rsidRPr="00EC4132">
        <w:rPr>
          <w:rFonts w:ascii="CMR9" w:hAnsi="CMR9" w:cs="CMR9" w:hint="eastAsia"/>
          <w:kern w:val="0"/>
          <w:sz w:val="18"/>
          <w:szCs w:val="18"/>
        </w:rPr>
        <w:t>Polynomial</w:t>
      </w:r>
      <w:r w:rsidRPr="00EC4132">
        <w:rPr>
          <w:rFonts w:ascii="CMR9" w:hAnsi="CMR9" w:cs="CMR9" w:hint="eastAsia"/>
          <w:kern w:val="0"/>
          <w:sz w:val="18"/>
          <w:szCs w:val="18"/>
        </w:rPr>
        <w:t>，其前面的常数表示多项式的最高次数，</w:t>
      </w:r>
      <w:r w:rsidRPr="00EC4132">
        <w:rPr>
          <w:rFonts w:ascii="CMR9" w:hAnsi="CMR9" w:cs="CMR9" w:hint="eastAsia"/>
          <w:kern w:val="0"/>
          <w:sz w:val="18"/>
          <w:szCs w:val="18"/>
        </w:rPr>
        <w:t>e</w:t>
      </w:r>
      <w:r w:rsidRPr="00EC4132">
        <w:rPr>
          <w:rFonts w:ascii="CMR9" w:hAnsi="CMR9" w:cs="CMR9" w:hint="eastAsia"/>
          <w:kern w:val="0"/>
          <w:sz w:val="18"/>
          <w:szCs w:val="18"/>
        </w:rPr>
        <w:t>表示</w:t>
      </w:r>
      <w:r w:rsidRPr="00EC4132">
        <w:rPr>
          <w:rFonts w:ascii="CMR9" w:hAnsi="CMR9" w:cs="CMR9"/>
          <w:kern w:val="0"/>
          <w:sz w:val="18"/>
          <w:szCs w:val="18"/>
        </w:rPr>
        <w:t>Exponential</w:t>
      </w:r>
      <w:r w:rsidR="006F577F">
        <w:rPr>
          <w:rFonts w:ascii="CMR9" w:hAnsi="CMR9" w:cs="CMR9" w:hint="eastAsia"/>
          <w:kern w:val="0"/>
          <w:sz w:val="18"/>
          <w:szCs w:val="18"/>
        </w:rPr>
        <w:t>，默认指数类型比多项式的</w:t>
      </w:r>
      <w:r w:rsidR="006F577F">
        <w:rPr>
          <w:rFonts w:ascii="CMR9" w:hAnsi="CMR9" w:cs="CMR9" w:hint="eastAsia"/>
          <w:kern w:val="0"/>
          <w:sz w:val="18"/>
          <w:szCs w:val="18"/>
        </w:rPr>
        <w:t>Degree</w:t>
      </w:r>
      <w:r w:rsidR="006F577F">
        <w:rPr>
          <w:rFonts w:ascii="CMR9" w:hAnsi="CMR9" w:cs="CMR9" w:hint="eastAsia"/>
          <w:kern w:val="0"/>
          <w:sz w:val="18"/>
          <w:szCs w:val="18"/>
        </w:rPr>
        <w:t>高</w:t>
      </w:r>
      <w:r w:rsidRPr="00EC4132">
        <w:rPr>
          <w:rFonts w:ascii="CMR9" w:hAnsi="CMR9" w:cs="CMR9" w:hint="eastAsia"/>
          <w:kern w:val="0"/>
          <w:sz w:val="18"/>
          <w:szCs w:val="18"/>
        </w:rPr>
        <w:t>；</w:t>
      </w:r>
      <w:r>
        <w:rPr>
          <w:rFonts w:ascii="CMR9" w:hAnsi="CMR9" w:cs="CMR9" w:hint="eastAsia"/>
          <w:kern w:val="0"/>
          <w:sz w:val="18"/>
          <w:szCs w:val="18"/>
        </w:rPr>
        <w:t>#</w:t>
      </w:r>
      <w:r w:rsidR="006F577F">
        <w:rPr>
          <w:rFonts w:ascii="CMR9" w:hAnsi="CMR9" w:cs="CMR9"/>
          <w:kern w:val="0"/>
          <w:sz w:val="18"/>
          <w:szCs w:val="18"/>
        </w:rPr>
        <w:t>H</w:t>
      </w:r>
      <w:r w:rsidRPr="00EC4132">
        <w:rPr>
          <w:rFonts w:ascii="CMR9" w:hAnsi="CMR9" w:cs="CMR9" w:hint="eastAsia"/>
          <w:kern w:val="0"/>
          <w:sz w:val="18"/>
          <w:szCs w:val="18"/>
        </w:rPr>
        <w:t>表示对变量的分层</w:t>
      </w:r>
      <w:r w:rsidR="006F577F" w:rsidRPr="00EC4132">
        <w:rPr>
          <w:rFonts w:ascii="CMR9" w:hAnsi="CMR9" w:cs="CMR9"/>
          <w:kern w:val="0"/>
          <w:sz w:val="18"/>
          <w:szCs w:val="18"/>
        </w:rPr>
        <w:t>Hierarchy</w:t>
      </w:r>
      <w:r w:rsidRPr="00EC4132">
        <w:rPr>
          <w:rFonts w:ascii="CMR9" w:hAnsi="CMR9" w:cs="CMR9" w:hint="eastAsia"/>
          <w:kern w:val="0"/>
          <w:sz w:val="18"/>
          <w:szCs w:val="18"/>
        </w:rPr>
        <w:t>数量；</w:t>
      </w:r>
      <w:r w:rsidRPr="00EC4132">
        <w:rPr>
          <w:rFonts w:ascii="CMR9" w:hAnsi="CMR9" w:cs="CMR9" w:hint="eastAsia"/>
          <w:kern w:val="0"/>
          <w:sz w:val="18"/>
          <w:szCs w:val="18"/>
        </w:rPr>
        <w:t>Standard</w:t>
      </w:r>
      <w:r w:rsidRPr="00EC4132">
        <w:rPr>
          <w:rFonts w:ascii="CMR9" w:hAnsi="CMR9" w:cs="CMR9"/>
          <w:kern w:val="0"/>
          <w:sz w:val="18"/>
          <w:szCs w:val="18"/>
        </w:rPr>
        <w:t xml:space="preserve"> </w:t>
      </w:r>
      <w:r w:rsidRPr="00EC4132">
        <w:rPr>
          <w:rFonts w:ascii="CMR9" w:hAnsi="CMR9" w:cs="CMR9" w:hint="eastAsia"/>
          <w:kern w:val="0"/>
          <w:sz w:val="18"/>
          <w:szCs w:val="18"/>
        </w:rPr>
        <w:t>AI</w:t>
      </w:r>
      <w:r w:rsidRPr="00EC4132">
        <w:rPr>
          <w:rFonts w:ascii="CMR9" w:hAnsi="CMR9" w:cs="CMR9" w:hint="eastAsia"/>
          <w:kern w:val="0"/>
          <w:sz w:val="18"/>
          <w:szCs w:val="18"/>
        </w:rPr>
        <w:t>列是使用</w:t>
      </w:r>
      <w:r>
        <w:rPr>
          <w:rFonts w:ascii="CMR9" w:hAnsi="CMR9" w:cs="CMR9" w:hint="eastAsia"/>
          <w:kern w:val="0"/>
          <w:sz w:val="18"/>
          <w:szCs w:val="18"/>
        </w:rPr>
        <w:t>经典</w:t>
      </w:r>
      <w:r w:rsidRPr="00EC4132">
        <w:rPr>
          <w:rFonts w:ascii="CMR9" w:hAnsi="CMR9" w:cs="CMR9" w:hint="eastAsia"/>
          <w:kern w:val="0"/>
          <w:sz w:val="18"/>
          <w:szCs w:val="18"/>
        </w:rPr>
        <w:t>的抽象解释（基于</w:t>
      </w:r>
      <w:r w:rsidRPr="00EC4132">
        <w:rPr>
          <w:rFonts w:ascii="CMR9" w:hAnsi="CMR9" w:cs="CMR9" w:hint="eastAsia"/>
          <w:kern w:val="0"/>
          <w:sz w:val="18"/>
          <w:szCs w:val="18"/>
        </w:rPr>
        <w:t>Polyhedron</w:t>
      </w:r>
      <w:r w:rsidRPr="00EC4132">
        <w:rPr>
          <w:rFonts w:ascii="CMR9" w:hAnsi="CMR9" w:cs="CMR9" w:hint="eastAsia"/>
          <w:kern w:val="0"/>
          <w:sz w:val="18"/>
          <w:szCs w:val="18"/>
        </w:rPr>
        <w:t>和带加宽的</w:t>
      </w:r>
      <w:r w:rsidRPr="00EC4132">
        <w:rPr>
          <w:rFonts w:ascii="CMR9" w:hAnsi="CMR9" w:cs="CMR9" w:hint="eastAsia"/>
          <w:kern w:val="0"/>
          <w:sz w:val="18"/>
          <w:szCs w:val="18"/>
        </w:rPr>
        <w:t>Kleene</w:t>
      </w:r>
      <w:r w:rsidRPr="00EC4132">
        <w:rPr>
          <w:rFonts w:ascii="CMR9" w:hAnsi="CMR9" w:cs="CMR9" w:hint="eastAsia"/>
          <w:kern w:val="0"/>
          <w:sz w:val="18"/>
          <w:szCs w:val="18"/>
        </w:rPr>
        <w:t>迭代方式）分析的结果；</w:t>
      </w:r>
      <w:r w:rsidRPr="00EC4132">
        <w:rPr>
          <w:rFonts w:ascii="CMR9" w:hAnsi="CMR9" w:cs="CMR9" w:hint="eastAsia"/>
          <w:kern w:val="0"/>
          <w:sz w:val="18"/>
          <w:szCs w:val="18"/>
        </w:rPr>
        <w:t>Relax</w:t>
      </w:r>
      <w:r w:rsidRPr="00EC4132">
        <w:rPr>
          <w:rFonts w:ascii="CMR9" w:hAnsi="CMR9" w:cs="CMR9"/>
          <w:kern w:val="0"/>
          <w:sz w:val="18"/>
          <w:szCs w:val="18"/>
        </w:rPr>
        <w:t>ing&amp;AI</w:t>
      </w:r>
      <w:proofErr w:type="gramStart"/>
      <w:r w:rsidRPr="00EC4132">
        <w:rPr>
          <w:rFonts w:ascii="CMR9" w:hAnsi="CMR9" w:cs="CMR9" w:hint="eastAsia"/>
          <w:kern w:val="0"/>
          <w:sz w:val="18"/>
          <w:szCs w:val="18"/>
        </w:rPr>
        <w:t>列使用</w:t>
      </w:r>
      <w:proofErr w:type="gramEnd"/>
      <w:r w:rsidRPr="00EC4132">
        <w:rPr>
          <w:rFonts w:ascii="CMR9" w:hAnsi="CMR9" w:cs="CMR9" w:hint="eastAsia"/>
          <w:kern w:val="0"/>
          <w:sz w:val="18"/>
          <w:szCs w:val="18"/>
        </w:rPr>
        <w:t>了</w:t>
      </w:r>
      <w:r>
        <w:rPr>
          <w:rFonts w:ascii="CMR9" w:hAnsi="CMR9" w:cs="CMR9" w:hint="eastAsia"/>
          <w:kern w:val="0"/>
          <w:sz w:val="18"/>
          <w:szCs w:val="18"/>
        </w:rPr>
        <w:t>本文设计的</w:t>
      </w:r>
      <w:r w:rsidRPr="00EC4132">
        <w:rPr>
          <w:rFonts w:ascii="CMR9" w:hAnsi="CMR9" w:cs="CMR9" w:hint="eastAsia"/>
          <w:kern w:val="0"/>
          <w:sz w:val="18"/>
          <w:szCs w:val="18"/>
        </w:rPr>
        <w:t>Relaxing</w:t>
      </w:r>
      <w:r w:rsidRPr="00EC4132">
        <w:rPr>
          <w:rFonts w:ascii="CMR9" w:hAnsi="CMR9" w:cs="CMR9" w:hint="eastAsia"/>
          <w:kern w:val="0"/>
          <w:sz w:val="18"/>
          <w:szCs w:val="18"/>
        </w:rPr>
        <w:t>策略并结合</w:t>
      </w:r>
      <w:r w:rsidRPr="00EC4132">
        <w:rPr>
          <w:rFonts w:ascii="CMR9" w:hAnsi="CMR9" w:cs="CMR9" w:hint="eastAsia"/>
          <w:kern w:val="0"/>
          <w:sz w:val="18"/>
          <w:szCs w:val="18"/>
        </w:rPr>
        <w:t>Kleene</w:t>
      </w:r>
      <w:r w:rsidRPr="00EC4132">
        <w:rPr>
          <w:rFonts w:ascii="CMR9" w:hAnsi="CMR9" w:cs="CMR9" w:hint="eastAsia"/>
          <w:kern w:val="0"/>
          <w:sz w:val="18"/>
          <w:szCs w:val="18"/>
        </w:rPr>
        <w:t>迭代和通项公式求解的方法分析得到的结果；</w:t>
      </w:r>
      <w:r w:rsidRPr="00EC4132">
        <w:rPr>
          <w:rFonts w:ascii="CMR9" w:hAnsi="CMR9" w:cs="CMR9" w:hint="eastAsia"/>
          <w:kern w:val="0"/>
          <w:sz w:val="18"/>
          <w:szCs w:val="18"/>
        </w:rPr>
        <w:t>#B</w:t>
      </w:r>
      <w:r w:rsidRPr="00EC4132">
        <w:rPr>
          <w:rFonts w:ascii="CMR9" w:hAnsi="CMR9" w:cs="CMR9" w:hint="eastAsia"/>
          <w:kern w:val="0"/>
          <w:sz w:val="18"/>
          <w:szCs w:val="18"/>
        </w:rPr>
        <w:t>列表</w:t>
      </w:r>
      <w:proofErr w:type="gramStart"/>
      <w:r w:rsidRPr="00EC4132">
        <w:rPr>
          <w:rFonts w:ascii="CMR9" w:hAnsi="CMR9" w:cs="CMR9" w:hint="eastAsia"/>
          <w:kern w:val="0"/>
          <w:sz w:val="18"/>
          <w:szCs w:val="18"/>
        </w:rPr>
        <w:t>示分析</w:t>
      </w:r>
      <w:proofErr w:type="gramEnd"/>
      <w:r w:rsidRPr="00EC4132">
        <w:rPr>
          <w:rFonts w:ascii="CMR9" w:hAnsi="CMR9" w:cs="CMR9" w:hint="eastAsia"/>
          <w:kern w:val="0"/>
          <w:sz w:val="18"/>
          <w:szCs w:val="18"/>
        </w:rPr>
        <w:t>结果中循环头的不变式中有界变量的个数；</w:t>
      </w:r>
      <w:r w:rsidRPr="00EC4132">
        <w:rPr>
          <w:rFonts w:ascii="CMR9" w:hAnsi="CMR9" w:cs="CMR9" w:hint="eastAsia"/>
          <w:kern w:val="0"/>
          <w:sz w:val="18"/>
          <w:szCs w:val="18"/>
        </w:rPr>
        <w:t>T</w:t>
      </w:r>
      <w:r>
        <w:rPr>
          <w:rFonts w:ascii="CMR9" w:hAnsi="CMR9" w:cs="CMR9" w:hint="eastAsia"/>
          <w:kern w:val="0"/>
          <w:sz w:val="18"/>
          <w:szCs w:val="18"/>
        </w:rPr>
        <w:t>/ms</w:t>
      </w:r>
      <w:r w:rsidRPr="00EC4132">
        <w:rPr>
          <w:rFonts w:ascii="CMR9" w:hAnsi="CMR9" w:cs="CMR9" w:hint="eastAsia"/>
          <w:kern w:val="0"/>
          <w:sz w:val="18"/>
          <w:szCs w:val="18"/>
        </w:rPr>
        <w:t>列表</w:t>
      </w:r>
      <w:proofErr w:type="gramStart"/>
      <w:r w:rsidRPr="00EC4132">
        <w:rPr>
          <w:rFonts w:ascii="CMR9" w:hAnsi="CMR9" w:cs="CMR9" w:hint="eastAsia"/>
          <w:kern w:val="0"/>
          <w:sz w:val="18"/>
          <w:szCs w:val="18"/>
        </w:rPr>
        <w:t>示分析</w:t>
      </w:r>
      <w:proofErr w:type="gramEnd"/>
      <w:r w:rsidRPr="00EC4132">
        <w:rPr>
          <w:rFonts w:ascii="CMR9" w:hAnsi="CMR9" w:cs="CMR9" w:hint="eastAsia"/>
          <w:kern w:val="0"/>
          <w:sz w:val="18"/>
          <w:szCs w:val="18"/>
        </w:rPr>
        <w:t>时间，单位是</w:t>
      </w:r>
      <w:r w:rsidRPr="00EC4132">
        <w:rPr>
          <w:rFonts w:ascii="CMR9" w:hAnsi="CMR9" w:cs="CMR9" w:hint="eastAsia"/>
          <w:kern w:val="0"/>
          <w:sz w:val="18"/>
          <w:szCs w:val="18"/>
        </w:rPr>
        <w:t>ms</w:t>
      </w:r>
      <w:r>
        <w:rPr>
          <w:rFonts w:ascii="CMR9" w:hAnsi="CMR9" w:cs="CMR9" w:hint="eastAsia"/>
          <w:kern w:val="0"/>
          <w:sz w:val="18"/>
          <w:szCs w:val="18"/>
        </w:rPr>
        <w:t>，</w:t>
      </w:r>
      <w:r>
        <w:rPr>
          <w:rFonts w:ascii="CMR9" w:hAnsi="CMR9" w:cs="CMR9" w:hint="eastAsia"/>
          <w:kern w:val="0"/>
          <w:sz w:val="18"/>
          <w:szCs w:val="18"/>
        </w:rPr>
        <w:t>P</w:t>
      </w:r>
      <w:r>
        <w:rPr>
          <w:rFonts w:ascii="CMR9" w:hAnsi="CMR9" w:cs="CMR9" w:hint="eastAsia"/>
          <w:kern w:val="0"/>
          <w:sz w:val="18"/>
          <w:szCs w:val="18"/>
        </w:rPr>
        <w:t>列表示循环不变式精度比较</w:t>
      </w:r>
      <w:r w:rsidRPr="00EC4132">
        <w:rPr>
          <w:rFonts w:ascii="CMR9" w:hAnsi="CMR9" w:cs="CMR9" w:hint="eastAsia"/>
          <w:kern w:val="0"/>
          <w:sz w:val="18"/>
          <w:szCs w:val="18"/>
        </w:rPr>
        <w:t>。</w:t>
      </w:r>
    </w:p>
    <w:p w14:paraId="21E325D6" w14:textId="77777777" w:rsidR="00FE4ADE" w:rsidRPr="0088344F" w:rsidRDefault="00FE4ADE" w:rsidP="00FE4ADE">
      <w:pPr>
        <w:pStyle w:val="a5"/>
        <w:ind w:left="426" w:firstLineChars="213" w:firstLine="383"/>
        <w:rPr>
          <w:rFonts w:ascii="CMR9" w:hAnsi="CMR9" w:cs="CMR9"/>
          <w:kern w:val="0"/>
          <w:sz w:val="18"/>
          <w:szCs w:val="18"/>
        </w:rPr>
      </w:pPr>
      <w:r>
        <w:rPr>
          <w:rFonts w:ascii="CMR9" w:hAnsi="CMR9" w:cs="CMR9" w:hint="eastAsia"/>
          <w:kern w:val="0"/>
          <w:sz w:val="18"/>
          <w:szCs w:val="18"/>
        </w:rPr>
        <w:t>在本文的框架中，基于</w:t>
      </w:r>
      <w:r>
        <w:rPr>
          <w:rFonts w:ascii="CMR9" w:hAnsi="CMR9" w:cs="CMR9" w:hint="eastAsia"/>
          <w:kern w:val="0"/>
          <w:sz w:val="18"/>
          <w:szCs w:val="18"/>
        </w:rPr>
        <w:t>0</w:t>
      </w:r>
      <w:r>
        <w:rPr>
          <w:rFonts w:ascii="CMR9" w:hAnsi="CMR9" w:cs="CMR9" w:hint="eastAsia"/>
          <w:kern w:val="0"/>
          <w:sz w:val="18"/>
          <w:szCs w:val="18"/>
        </w:rPr>
        <w:t>层变量，通过采用</w:t>
      </w:r>
      <w:r>
        <w:rPr>
          <w:rFonts w:ascii="CMR9" w:hAnsi="CMR9" w:cs="CMR9" w:hint="eastAsia"/>
          <w:kern w:val="0"/>
          <w:sz w:val="18"/>
          <w:szCs w:val="18"/>
        </w:rPr>
        <w:t>Interval</w:t>
      </w:r>
      <w:r>
        <w:rPr>
          <w:rFonts w:ascii="CMR9" w:hAnsi="CMR9" w:cs="CMR9" w:hint="eastAsia"/>
          <w:kern w:val="0"/>
          <w:sz w:val="18"/>
          <w:szCs w:val="18"/>
        </w:rPr>
        <w:t>、</w:t>
      </w:r>
      <w:r>
        <w:rPr>
          <w:rFonts w:ascii="CMR9" w:hAnsi="CMR9" w:cs="CMR9" w:hint="eastAsia"/>
          <w:kern w:val="0"/>
          <w:sz w:val="18"/>
          <w:szCs w:val="18"/>
        </w:rPr>
        <w:t>Polyhedron</w:t>
      </w:r>
      <w:r>
        <w:rPr>
          <w:rFonts w:ascii="CMR9" w:hAnsi="CMR9" w:cs="CMR9" w:hint="eastAsia"/>
          <w:kern w:val="0"/>
          <w:sz w:val="18"/>
          <w:szCs w:val="18"/>
        </w:rPr>
        <w:t>抽象域，并结合</w:t>
      </w:r>
      <w:r>
        <w:rPr>
          <w:rFonts w:ascii="CMR9" w:hAnsi="CMR9" w:cs="CMR9" w:hint="eastAsia"/>
          <w:kern w:val="0"/>
          <w:sz w:val="18"/>
          <w:szCs w:val="18"/>
        </w:rPr>
        <w:t>Kleene</w:t>
      </w:r>
      <w:r>
        <w:rPr>
          <w:rFonts w:ascii="CMR9" w:hAnsi="CMR9" w:cs="CMR9" w:hint="eastAsia"/>
          <w:kern w:val="0"/>
          <w:sz w:val="18"/>
          <w:szCs w:val="18"/>
        </w:rPr>
        <w:t>迭代、通项公式等求解不动点的方式，以获得更加精确的不变式信息，为接下来的</w:t>
      </w:r>
      <w:r>
        <w:rPr>
          <w:rFonts w:ascii="CMR9" w:hAnsi="CMR9" w:cs="CMR9" w:hint="eastAsia"/>
          <w:kern w:val="0"/>
          <w:sz w:val="18"/>
          <w:szCs w:val="18"/>
        </w:rPr>
        <w:t>Relaxing</w:t>
      </w:r>
      <w:r>
        <w:rPr>
          <w:rFonts w:ascii="CMR9" w:hAnsi="CMR9" w:cs="CMR9" w:hint="eastAsia"/>
          <w:kern w:val="0"/>
          <w:sz w:val="18"/>
          <w:szCs w:val="18"/>
        </w:rPr>
        <w:t>提供支持</w:t>
      </w:r>
      <w:r>
        <w:rPr>
          <w:rFonts w:ascii="宋体" w:eastAsia="宋体" w:hAnsi="宋体" w:cs="宋体" w:hint="eastAsia"/>
          <w:kern w:val="0"/>
          <w:sz w:val="18"/>
          <w:szCs w:val="18"/>
        </w:rPr>
        <w:t>，从而能够提升循环中高层变量不变式精度，也即变量分层是本文框架的基础。</w:t>
      </w:r>
      <w:r>
        <w:rPr>
          <w:rFonts w:ascii="CMR9" w:hAnsi="CMR9" w:cs="CMR9" w:hint="eastAsia"/>
          <w:kern w:val="0"/>
          <w:sz w:val="18"/>
          <w:szCs w:val="18"/>
        </w:rPr>
        <w:t>从上表结果的</w:t>
      </w:r>
      <w:r>
        <w:rPr>
          <w:rFonts w:ascii="CMR9" w:hAnsi="CMR9" w:cs="CMR9" w:hint="eastAsia"/>
          <w:kern w:val="0"/>
          <w:sz w:val="18"/>
          <w:szCs w:val="18"/>
        </w:rPr>
        <w:t>#</w:t>
      </w:r>
      <w:r w:rsidRPr="00FB7638">
        <w:rPr>
          <w:rFonts w:ascii="CMR9" w:hAnsi="CMR9" w:cs="CMR9"/>
          <w:kern w:val="0"/>
          <w:sz w:val="18"/>
          <w:szCs w:val="18"/>
        </w:rPr>
        <w:t>Hierarchy</w:t>
      </w:r>
      <w:r w:rsidRPr="001F48D5">
        <w:rPr>
          <w:rFonts w:ascii="CMR9" w:hAnsi="CMR9" w:cs="CMR9" w:hint="eastAsia"/>
          <w:kern w:val="0"/>
          <w:sz w:val="18"/>
          <w:szCs w:val="18"/>
        </w:rPr>
        <w:t>列可以看出</w:t>
      </w:r>
      <w:r>
        <w:rPr>
          <w:rFonts w:ascii="CMR9" w:hAnsi="CMR9" w:cs="CMR9" w:hint="eastAsia"/>
          <w:kern w:val="0"/>
          <w:sz w:val="18"/>
          <w:szCs w:val="18"/>
        </w:rPr>
        <w:t>，</w:t>
      </w:r>
      <w:r w:rsidRPr="00FA2D35">
        <w:rPr>
          <w:rFonts w:ascii="CMR9" w:hAnsi="CMR9" w:cs="CMR9" w:hint="eastAsia"/>
          <w:kern w:val="0"/>
          <w:sz w:val="18"/>
          <w:szCs w:val="18"/>
        </w:rPr>
        <w:t>总计</w:t>
      </w:r>
      <w:r w:rsidRPr="00FA2D35">
        <w:rPr>
          <w:rFonts w:ascii="CMR9" w:hAnsi="CMR9" w:cs="CMR9" w:hint="eastAsia"/>
          <w:kern w:val="0"/>
          <w:sz w:val="18"/>
          <w:szCs w:val="18"/>
        </w:rPr>
        <w:t>38</w:t>
      </w:r>
      <w:r w:rsidRPr="00FA2D35">
        <w:rPr>
          <w:rFonts w:ascii="CMR9" w:hAnsi="CMR9" w:cs="CMR9" w:hint="eastAsia"/>
          <w:kern w:val="0"/>
          <w:sz w:val="18"/>
          <w:szCs w:val="18"/>
        </w:rPr>
        <w:t>个程序</w:t>
      </w:r>
      <w:r>
        <w:rPr>
          <w:rFonts w:ascii="CMR9" w:hAnsi="CMR9" w:cs="CMR9" w:hint="eastAsia"/>
          <w:kern w:val="0"/>
          <w:sz w:val="18"/>
          <w:szCs w:val="18"/>
        </w:rPr>
        <w:t>中</w:t>
      </w:r>
      <w:r w:rsidRPr="00FA2D35">
        <w:rPr>
          <w:rFonts w:ascii="CMR9" w:hAnsi="CMR9" w:cs="CMR9" w:hint="eastAsia"/>
          <w:kern w:val="0"/>
          <w:sz w:val="18"/>
          <w:szCs w:val="18"/>
        </w:rPr>
        <w:t>，</w:t>
      </w:r>
      <w:r>
        <w:rPr>
          <w:rFonts w:ascii="CMR9" w:hAnsi="CMR9" w:cs="CMR9" w:hint="eastAsia"/>
          <w:kern w:val="0"/>
          <w:sz w:val="18"/>
          <w:szCs w:val="18"/>
        </w:rPr>
        <w:t>有</w:t>
      </w:r>
      <w:r w:rsidRPr="00FA2D35">
        <w:rPr>
          <w:rFonts w:ascii="CMR9" w:hAnsi="CMR9" w:cs="CMR9" w:hint="eastAsia"/>
          <w:kern w:val="0"/>
          <w:sz w:val="18"/>
          <w:szCs w:val="18"/>
        </w:rPr>
        <w:t>32</w:t>
      </w:r>
      <w:r w:rsidRPr="00FA2D35">
        <w:rPr>
          <w:rFonts w:ascii="CMR9" w:hAnsi="CMR9" w:cs="CMR9" w:hint="eastAsia"/>
          <w:kern w:val="0"/>
          <w:sz w:val="18"/>
          <w:szCs w:val="18"/>
        </w:rPr>
        <w:t>个</w:t>
      </w:r>
      <w:r>
        <w:rPr>
          <w:rFonts w:ascii="CMR9" w:hAnsi="CMR9" w:cs="CMR9" w:hint="eastAsia"/>
          <w:kern w:val="0"/>
          <w:sz w:val="18"/>
          <w:szCs w:val="18"/>
        </w:rPr>
        <w:t>程序</w:t>
      </w:r>
      <w:r w:rsidRPr="00FA2D35">
        <w:rPr>
          <w:rFonts w:ascii="CMR9" w:hAnsi="CMR9" w:cs="CMR9" w:hint="eastAsia"/>
          <w:kern w:val="0"/>
          <w:sz w:val="18"/>
          <w:szCs w:val="18"/>
        </w:rPr>
        <w:t>可</w:t>
      </w:r>
      <w:r>
        <w:rPr>
          <w:rFonts w:ascii="CMR9" w:hAnsi="CMR9" w:cs="CMR9" w:hint="eastAsia"/>
          <w:kern w:val="0"/>
          <w:sz w:val="18"/>
          <w:szCs w:val="18"/>
        </w:rPr>
        <w:t>对循环中变量进行</w:t>
      </w:r>
      <w:r w:rsidRPr="00FA2D35">
        <w:rPr>
          <w:rFonts w:ascii="CMR9" w:hAnsi="CMR9" w:cs="CMR9" w:hint="eastAsia"/>
          <w:kern w:val="0"/>
          <w:sz w:val="18"/>
          <w:szCs w:val="18"/>
        </w:rPr>
        <w:t>分层</w:t>
      </w:r>
      <w:r>
        <w:rPr>
          <w:rFonts w:ascii="CMR9" w:hAnsi="CMR9" w:cs="CMR9" w:hint="eastAsia"/>
          <w:kern w:val="0"/>
          <w:sz w:val="18"/>
          <w:szCs w:val="18"/>
        </w:rPr>
        <w:t>（至少可以分为两层）</w:t>
      </w:r>
      <w:r w:rsidRPr="00FA2D35">
        <w:rPr>
          <w:rFonts w:ascii="CMR9" w:hAnsi="CMR9" w:cs="CMR9" w:hint="eastAsia"/>
          <w:kern w:val="0"/>
          <w:sz w:val="18"/>
          <w:szCs w:val="18"/>
        </w:rPr>
        <w:t>，</w:t>
      </w:r>
      <w:r w:rsidRPr="00FA2D35">
        <w:rPr>
          <w:rFonts w:ascii="CMR9" w:hAnsi="CMR9" w:cs="CMR9" w:hint="eastAsia"/>
          <w:kern w:val="0"/>
          <w:sz w:val="18"/>
          <w:szCs w:val="18"/>
        </w:rPr>
        <w:t>6</w:t>
      </w:r>
      <w:r w:rsidRPr="00FA2D35">
        <w:rPr>
          <w:rFonts w:ascii="CMR9" w:hAnsi="CMR9" w:cs="CMR9" w:hint="eastAsia"/>
          <w:kern w:val="0"/>
          <w:sz w:val="18"/>
          <w:szCs w:val="18"/>
        </w:rPr>
        <w:t>个</w:t>
      </w:r>
      <w:r>
        <w:rPr>
          <w:rFonts w:ascii="CMR9" w:hAnsi="CMR9" w:cs="CMR9" w:hint="eastAsia"/>
          <w:kern w:val="0"/>
          <w:sz w:val="18"/>
          <w:szCs w:val="18"/>
        </w:rPr>
        <w:t>程序</w:t>
      </w:r>
      <w:r w:rsidRPr="00FA2D35">
        <w:rPr>
          <w:rFonts w:ascii="CMR9" w:hAnsi="CMR9" w:cs="CMR9" w:hint="eastAsia"/>
          <w:kern w:val="0"/>
          <w:sz w:val="18"/>
          <w:szCs w:val="18"/>
        </w:rPr>
        <w:t>不能分层</w:t>
      </w:r>
      <w:r>
        <w:rPr>
          <w:rFonts w:ascii="CMR9" w:hAnsi="CMR9" w:cs="CMR9" w:hint="eastAsia"/>
          <w:kern w:val="0"/>
          <w:sz w:val="18"/>
          <w:szCs w:val="18"/>
        </w:rPr>
        <w:t>，能够分层的程序比例为</w:t>
      </w:r>
      <w:r>
        <w:rPr>
          <w:rFonts w:ascii="CMR9" w:hAnsi="CMR9" w:cs="CMR9" w:hint="eastAsia"/>
          <w:kern w:val="0"/>
          <w:sz w:val="18"/>
          <w:szCs w:val="18"/>
        </w:rPr>
        <w:t>84.2%</w:t>
      </w:r>
      <w:r>
        <w:rPr>
          <w:rFonts w:ascii="CMR9" w:hAnsi="CMR9" w:cs="CMR9" w:hint="eastAsia"/>
          <w:kern w:val="0"/>
          <w:sz w:val="18"/>
          <w:szCs w:val="18"/>
        </w:rPr>
        <w:t>。从这一结果来看，在大部分程序中，循环中只有部分变量（即</w:t>
      </w:r>
      <w:r>
        <w:rPr>
          <w:rFonts w:ascii="CMR9" w:hAnsi="CMR9" w:cs="CMR9" w:hint="eastAsia"/>
          <w:kern w:val="0"/>
          <w:sz w:val="18"/>
          <w:szCs w:val="18"/>
        </w:rPr>
        <w:t>0</w:t>
      </w:r>
      <w:r>
        <w:rPr>
          <w:rFonts w:ascii="CMR9" w:hAnsi="CMR9" w:cs="CMR9" w:hint="eastAsia"/>
          <w:kern w:val="0"/>
          <w:sz w:val="18"/>
          <w:szCs w:val="18"/>
        </w:rPr>
        <w:t>层变量）控制循环的迭代次数，而程序实现的数值功能主要是在</w:t>
      </w:r>
      <w:r>
        <w:rPr>
          <w:rFonts w:ascii="CMR9" w:hAnsi="CMR9" w:cs="CMR9" w:hint="eastAsia"/>
          <w:kern w:val="0"/>
          <w:sz w:val="18"/>
          <w:szCs w:val="18"/>
        </w:rPr>
        <w:t>0</w:t>
      </w:r>
      <w:r>
        <w:rPr>
          <w:rFonts w:ascii="CMR9" w:hAnsi="CMR9" w:cs="CMR9" w:hint="eastAsia"/>
          <w:kern w:val="0"/>
          <w:sz w:val="18"/>
          <w:szCs w:val="18"/>
        </w:rPr>
        <w:t>层变量的基础上通过其他高层变量来实现的。这一结论对于本文所采用的基于分层提高循环分析精度的思路提供很好的实践支撑，同时对于循环分析领域的其他问题，如</w:t>
      </w:r>
      <w:r w:rsidRPr="0088344F">
        <w:rPr>
          <w:rFonts w:ascii="CMR9" w:hAnsi="CMR9" w:cs="CMR9" w:hint="eastAsia"/>
          <w:kern w:val="0"/>
          <w:sz w:val="18"/>
          <w:szCs w:val="18"/>
        </w:rPr>
        <w:t>分析循环最大迭代次数、算法复杂度、</w:t>
      </w:r>
      <w:r w:rsidRPr="0088344F">
        <w:rPr>
          <w:rFonts w:ascii="CMR9" w:hAnsi="CMR9" w:cs="CMR9" w:hint="eastAsia"/>
          <w:kern w:val="0"/>
          <w:sz w:val="18"/>
          <w:szCs w:val="18"/>
        </w:rPr>
        <w:t>WCET</w:t>
      </w:r>
      <w:r w:rsidRPr="0088344F">
        <w:rPr>
          <w:rFonts w:ascii="CMR9" w:hAnsi="CMR9" w:cs="CMR9" w:hint="eastAsia"/>
          <w:kern w:val="0"/>
          <w:sz w:val="18"/>
          <w:szCs w:val="18"/>
        </w:rPr>
        <w:t>以及算法终止性分析等（这些分析都只依赖</w:t>
      </w:r>
      <w:r w:rsidRPr="0088344F">
        <w:rPr>
          <w:rFonts w:ascii="CMR9" w:hAnsi="CMR9" w:cs="CMR9" w:hint="eastAsia"/>
          <w:kern w:val="0"/>
          <w:sz w:val="18"/>
          <w:szCs w:val="18"/>
        </w:rPr>
        <w:t>0</w:t>
      </w:r>
      <w:r w:rsidRPr="0088344F">
        <w:rPr>
          <w:rFonts w:ascii="CMR9" w:hAnsi="CMR9" w:cs="CMR9" w:hint="eastAsia"/>
          <w:kern w:val="0"/>
          <w:sz w:val="18"/>
          <w:szCs w:val="18"/>
        </w:rPr>
        <w:t>层变量）都能够提供一个剔除无关变量，降低分析开销的通用方法。</w:t>
      </w:r>
    </w:p>
    <w:p w14:paraId="222F444E" w14:textId="74B04486" w:rsidR="00FE4ADE" w:rsidRDefault="00FE4ADE" w:rsidP="00FE4ADE">
      <w:pPr>
        <w:pStyle w:val="a5"/>
        <w:ind w:left="426" w:firstLineChars="213" w:firstLine="383"/>
        <w:rPr>
          <w:rFonts w:ascii="CMR9" w:hAnsi="CMR9" w:cs="CMR9"/>
          <w:kern w:val="0"/>
          <w:sz w:val="18"/>
          <w:szCs w:val="18"/>
        </w:rPr>
      </w:pPr>
      <w:r>
        <w:rPr>
          <w:rFonts w:ascii="CMR9" w:hAnsi="CMR9" w:cs="CMR9" w:hint="eastAsia"/>
          <w:kern w:val="0"/>
          <w:sz w:val="18"/>
          <w:szCs w:val="18"/>
        </w:rPr>
        <w:t>关于循环分析精度方面，</w:t>
      </w:r>
      <w:r w:rsidRPr="0006043C">
        <w:rPr>
          <w:rFonts w:ascii="CMR9" w:hAnsi="CMR9" w:cs="CMR9" w:hint="eastAsia"/>
          <w:kern w:val="0"/>
          <w:sz w:val="18"/>
          <w:szCs w:val="18"/>
        </w:rPr>
        <w:t>从结果可以看出，对于这些包含非线性不变式的程序，经典的抽象解释</w:t>
      </w:r>
      <w:proofErr w:type="gramStart"/>
      <w:r w:rsidRPr="0006043C">
        <w:rPr>
          <w:rFonts w:ascii="CMR9" w:hAnsi="CMR9" w:cs="CMR9" w:hint="eastAsia"/>
          <w:kern w:val="0"/>
          <w:sz w:val="18"/>
          <w:szCs w:val="18"/>
        </w:rPr>
        <w:t>分析受</w:t>
      </w:r>
      <w:proofErr w:type="gramEnd"/>
      <w:r w:rsidRPr="0006043C">
        <w:rPr>
          <w:rFonts w:ascii="CMR9" w:hAnsi="CMR9" w:cs="CMR9" w:hint="eastAsia"/>
          <w:kern w:val="0"/>
          <w:sz w:val="18"/>
          <w:szCs w:val="18"/>
        </w:rPr>
        <w:t>限于</w:t>
      </w:r>
      <w:r w:rsidRPr="0006043C">
        <w:rPr>
          <w:rFonts w:ascii="CMR9" w:hAnsi="CMR9" w:cs="CMR9" w:hint="eastAsia"/>
          <w:kern w:val="0"/>
          <w:sz w:val="18"/>
          <w:szCs w:val="18"/>
        </w:rPr>
        <w:t>Polyhedron</w:t>
      </w:r>
      <w:r w:rsidRPr="0006043C">
        <w:rPr>
          <w:rFonts w:ascii="CMR9" w:hAnsi="CMR9" w:cs="CMR9" w:hint="eastAsia"/>
          <w:kern w:val="0"/>
          <w:sz w:val="18"/>
          <w:szCs w:val="18"/>
        </w:rPr>
        <w:t>抽象域的线性表达能力以及析取、加宽等操作带来的精度损失，很容易导致变量的值范围被</w:t>
      </w:r>
      <w:proofErr w:type="gramStart"/>
      <w:r w:rsidRPr="0006043C">
        <w:rPr>
          <w:rFonts w:ascii="CMR9" w:hAnsi="CMR9" w:cs="CMR9" w:hint="eastAsia"/>
          <w:kern w:val="0"/>
          <w:sz w:val="18"/>
          <w:szCs w:val="18"/>
        </w:rPr>
        <w:t>近似到无穷</w:t>
      </w:r>
      <w:proofErr w:type="gramEnd"/>
      <w:r w:rsidRPr="0006043C">
        <w:rPr>
          <w:rFonts w:ascii="CMR9" w:hAnsi="CMR9" w:cs="CMR9" w:hint="eastAsia"/>
          <w:kern w:val="0"/>
          <w:sz w:val="18"/>
          <w:szCs w:val="18"/>
        </w:rPr>
        <w:t>边界，这也是溢出等运行时错误检查结果中高误报率的主要来源。本文的方法通过对语义方程的</w:t>
      </w:r>
      <w:r w:rsidRPr="0006043C">
        <w:rPr>
          <w:rFonts w:ascii="CMR9" w:hAnsi="CMR9" w:cs="CMR9" w:hint="eastAsia"/>
          <w:kern w:val="0"/>
          <w:sz w:val="18"/>
          <w:szCs w:val="18"/>
        </w:rPr>
        <w:t>Relaxing</w:t>
      </w:r>
      <w:r w:rsidRPr="0006043C">
        <w:rPr>
          <w:rFonts w:ascii="CMR9" w:hAnsi="CMR9" w:cs="CMR9" w:hint="eastAsia"/>
          <w:kern w:val="0"/>
          <w:sz w:val="18"/>
          <w:szCs w:val="18"/>
        </w:rPr>
        <w:t>，使得原本线性抽象域</w:t>
      </w:r>
      <w:r w:rsidRPr="0006043C">
        <w:rPr>
          <w:rFonts w:ascii="CMR9" w:hAnsi="CMR9" w:cs="CMR9" w:hint="eastAsia"/>
          <w:kern w:val="0"/>
          <w:sz w:val="18"/>
          <w:szCs w:val="18"/>
        </w:rPr>
        <w:t>Polyedron</w:t>
      </w:r>
      <w:r w:rsidRPr="0006043C">
        <w:rPr>
          <w:rFonts w:ascii="CMR9" w:hAnsi="CMR9" w:cs="CMR9" w:hint="eastAsia"/>
          <w:kern w:val="0"/>
          <w:sz w:val="18"/>
          <w:szCs w:val="18"/>
        </w:rPr>
        <w:t>和</w:t>
      </w:r>
      <w:r w:rsidRPr="0006043C">
        <w:rPr>
          <w:rFonts w:ascii="CMR9" w:hAnsi="CMR9" w:cs="CMR9" w:hint="eastAsia"/>
          <w:kern w:val="0"/>
          <w:sz w:val="18"/>
          <w:szCs w:val="18"/>
        </w:rPr>
        <w:t>Interval</w:t>
      </w:r>
      <w:r w:rsidRPr="0006043C">
        <w:rPr>
          <w:rFonts w:ascii="CMR9" w:hAnsi="CMR9" w:cs="CMR9" w:hint="eastAsia"/>
          <w:kern w:val="0"/>
          <w:sz w:val="18"/>
          <w:szCs w:val="18"/>
        </w:rPr>
        <w:t>无法表示的非线性不变式，能够被一个足够大的多面体限定住，从而得到变量的有穷边界，能够消除由于无穷边界而导致误报。通过对比本文方法的</w:t>
      </w:r>
      <w:r w:rsidRPr="0006043C">
        <w:rPr>
          <w:rFonts w:ascii="CMR9" w:hAnsi="CMR9" w:cs="CMR9" w:hint="eastAsia"/>
          <w:kern w:val="0"/>
          <w:sz w:val="18"/>
          <w:szCs w:val="18"/>
        </w:rPr>
        <w:t>#Bounded</w:t>
      </w:r>
      <w:r w:rsidRPr="0006043C">
        <w:rPr>
          <w:rFonts w:ascii="CMR9" w:hAnsi="CMR9" w:cs="CMR9" w:hint="eastAsia"/>
          <w:kern w:val="0"/>
          <w:sz w:val="18"/>
          <w:szCs w:val="18"/>
        </w:rPr>
        <w:t>列和程序中变量总数</w:t>
      </w:r>
      <w:r w:rsidRPr="0006043C">
        <w:rPr>
          <w:rFonts w:ascii="CMR9" w:hAnsi="CMR9" w:cs="CMR9" w:hint="eastAsia"/>
          <w:kern w:val="0"/>
          <w:sz w:val="18"/>
          <w:szCs w:val="18"/>
        </w:rPr>
        <w:t>#Var</w:t>
      </w:r>
      <w:r w:rsidRPr="0006043C">
        <w:rPr>
          <w:rFonts w:ascii="CMR9" w:hAnsi="CMR9" w:cs="CMR9" w:hint="eastAsia"/>
          <w:kern w:val="0"/>
          <w:sz w:val="18"/>
          <w:szCs w:val="18"/>
        </w:rPr>
        <w:t>列，</w:t>
      </w:r>
      <w:r>
        <w:rPr>
          <w:rFonts w:ascii="CMR9" w:hAnsi="CMR9" w:cs="CMR9" w:hint="eastAsia"/>
          <w:kern w:val="0"/>
          <w:sz w:val="18"/>
          <w:szCs w:val="18"/>
        </w:rPr>
        <w:t>38</w:t>
      </w:r>
      <w:r>
        <w:rPr>
          <w:rFonts w:ascii="CMR9" w:hAnsi="CMR9" w:cs="CMR9" w:hint="eastAsia"/>
          <w:kern w:val="0"/>
          <w:sz w:val="18"/>
          <w:szCs w:val="18"/>
        </w:rPr>
        <w:t>个程序中，基于</w:t>
      </w:r>
      <w:r>
        <w:rPr>
          <w:rFonts w:ascii="CMR9" w:hAnsi="CMR9" w:cs="CMR9" w:hint="eastAsia"/>
          <w:kern w:val="0"/>
          <w:sz w:val="18"/>
          <w:szCs w:val="18"/>
        </w:rPr>
        <w:t>Relaxing</w:t>
      </w:r>
      <w:r>
        <w:rPr>
          <w:rFonts w:ascii="CMR9" w:hAnsi="CMR9" w:cs="CMR9" w:hint="eastAsia"/>
          <w:kern w:val="0"/>
          <w:sz w:val="18"/>
          <w:szCs w:val="18"/>
        </w:rPr>
        <w:t>的方法相比于经典的方法能够增加</w:t>
      </w:r>
      <w:r>
        <w:rPr>
          <w:rFonts w:ascii="CMR9" w:hAnsi="CMR9" w:cs="CMR9" w:hint="eastAsia"/>
          <w:kern w:val="0"/>
          <w:sz w:val="18"/>
          <w:szCs w:val="18"/>
        </w:rPr>
        <w:t>27</w:t>
      </w:r>
      <w:r>
        <w:rPr>
          <w:rFonts w:ascii="CMR9" w:hAnsi="CMR9" w:cs="CMR9" w:hint="eastAsia"/>
          <w:kern w:val="0"/>
          <w:sz w:val="18"/>
          <w:szCs w:val="18"/>
        </w:rPr>
        <w:t>个程序的</w:t>
      </w:r>
      <w:r>
        <w:rPr>
          <w:rFonts w:ascii="CMR9" w:hAnsi="CMR9" w:cs="CMR9" w:hint="eastAsia"/>
          <w:kern w:val="0"/>
          <w:sz w:val="18"/>
          <w:szCs w:val="18"/>
        </w:rPr>
        <w:t>bounded</w:t>
      </w:r>
      <w:r>
        <w:rPr>
          <w:rFonts w:ascii="CMR9" w:hAnsi="CMR9" w:cs="CMR9"/>
          <w:kern w:val="0"/>
          <w:sz w:val="18"/>
          <w:szCs w:val="18"/>
        </w:rPr>
        <w:t xml:space="preserve"> </w:t>
      </w:r>
      <w:r>
        <w:rPr>
          <w:rFonts w:ascii="CMR9" w:hAnsi="CMR9" w:cs="CMR9" w:hint="eastAsia"/>
          <w:kern w:val="0"/>
          <w:sz w:val="18"/>
          <w:szCs w:val="18"/>
        </w:rPr>
        <w:t>variables</w:t>
      </w:r>
      <w:r>
        <w:rPr>
          <w:rFonts w:ascii="CMR9" w:hAnsi="CMR9" w:cs="CMR9" w:hint="eastAsia"/>
          <w:kern w:val="0"/>
          <w:sz w:val="18"/>
          <w:szCs w:val="18"/>
        </w:rPr>
        <w:t>的数量，约占总数的</w:t>
      </w:r>
      <w:r>
        <w:rPr>
          <w:rFonts w:ascii="CMR9" w:hAnsi="CMR9" w:cs="CMR9" w:hint="eastAsia"/>
          <w:kern w:val="0"/>
          <w:sz w:val="18"/>
          <w:szCs w:val="18"/>
        </w:rPr>
        <w:t>71%</w:t>
      </w:r>
      <w:r>
        <w:rPr>
          <w:rFonts w:ascii="CMR9" w:hAnsi="CMR9" w:cs="CMR9" w:hint="eastAsia"/>
          <w:kern w:val="0"/>
          <w:sz w:val="18"/>
          <w:szCs w:val="18"/>
        </w:rPr>
        <w:t>，其余</w:t>
      </w:r>
      <w:r>
        <w:rPr>
          <w:rFonts w:ascii="CMR9" w:hAnsi="CMR9" w:cs="CMR9" w:hint="eastAsia"/>
          <w:kern w:val="0"/>
          <w:sz w:val="18"/>
          <w:szCs w:val="18"/>
        </w:rPr>
        <w:t>11</w:t>
      </w:r>
      <w:r>
        <w:rPr>
          <w:rFonts w:ascii="CMR9" w:hAnsi="CMR9" w:cs="CMR9" w:hint="eastAsia"/>
          <w:kern w:val="0"/>
          <w:sz w:val="18"/>
          <w:szCs w:val="18"/>
        </w:rPr>
        <w:t>个程序</w:t>
      </w:r>
      <w:r>
        <w:rPr>
          <w:rFonts w:ascii="CMR9" w:hAnsi="CMR9" w:cs="CMR9" w:hint="eastAsia"/>
          <w:kern w:val="0"/>
          <w:sz w:val="18"/>
          <w:szCs w:val="18"/>
        </w:rPr>
        <w:t>bounded</w:t>
      </w:r>
      <w:r>
        <w:rPr>
          <w:rFonts w:ascii="CMR9" w:hAnsi="CMR9" w:cs="CMR9"/>
          <w:kern w:val="0"/>
          <w:sz w:val="18"/>
          <w:szCs w:val="18"/>
        </w:rPr>
        <w:t xml:space="preserve"> </w:t>
      </w:r>
      <w:r>
        <w:rPr>
          <w:rFonts w:ascii="CMR9" w:hAnsi="CMR9" w:cs="CMR9" w:hint="eastAsia"/>
          <w:kern w:val="0"/>
          <w:sz w:val="18"/>
          <w:szCs w:val="18"/>
        </w:rPr>
        <w:t>variables</w:t>
      </w:r>
      <w:r>
        <w:rPr>
          <w:rFonts w:ascii="CMR9" w:hAnsi="CMR9" w:cs="CMR9" w:hint="eastAsia"/>
          <w:kern w:val="0"/>
          <w:sz w:val="18"/>
          <w:szCs w:val="18"/>
        </w:rPr>
        <w:t>个数相同。对于这</w:t>
      </w:r>
      <w:r>
        <w:rPr>
          <w:rFonts w:ascii="CMR9" w:hAnsi="CMR9" w:cs="CMR9" w:hint="eastAsia"/>
          <w:kern w:val="0"/>
          <w:sz w:val="18"/>
          <w:szCs w:val="18"/>
        </w:rPr>
        <w:t>11</w:t>
      </w:r>
      <w:r>
        <w:rPr>
          <w:rFonts w:ascii="CMR9" w:hAnsi="CMR9" w:cs="CMR9" w:hint="eastAsia"/>
          <w:kern w:val="0"/>
          <w:sz w:val="18"/>
          <w:szCs w:val="18"/>
        </w:rPr>
        <w:t>个程序，本文通过变量区间的大小进一步分析了循环不变式的</w:t>
      </w:r>
      <w:r>
        <w:rPr>
          <w:rFonts w:ascii="CMR9" w:hAnsi="CMR9" w:cs="CMR9" w:hint="eastAsia"/>
          <w:kern w:val="0"/>
          <w:sz w:val="18"/>
          <w:szCs w:val="18"/>
        </w:rPr>
        <w:lastRenderedPageBreak/>
        <w:t>精度，如</w:t>
      </w:r>
      <w:r>
        <w:rPr>
          <w:rFonts w:ascii="CMR9" w:hAnsi="CMR9" w:cs="CMR9" w:hint="eastAsia"/>
          <w:kern w:val="0"/>
          <w:sz w:val="18"/>
          <w:szCs w:val="18"/>
        </w:rPr>
        <w:t>P</w:t>
      </w:r>
      <w:r>
        <w:rPr>
          <w:rFonts w:ascii="CMR9" w:hAnsi="CMR9" w:cs="CMR9" w:hint="eastAsia"/>
          <w:kern w:val="0"/>
          <w:sz w:val="18"/>
          <w:szCs w:val="18"/>
        </w:rPr>
        <w:t>列所示。</w:t>
      </w:r>
      <w:r w:rsidRPr="00962666">
        <w:rPr>
          <w:rFonts w:ascii="CMR9" w:hAnsi="CMR9" w:cs="CMR9" w:hint="eastAsia"/>
          <w:kern w:val="0"/>
          <w:sz w:val="18"/>
          <w:szCs w:val="18"/>
        </w:rPr>
        <w:t>其中</w:t>
      </w:r>
      <w:r>
        <w:rPr>
          <w:rFonts w:ascii="CMR9" w:hAnsi="CMR9" w:cs="CMR9" w:hint="eastAsia"/>
          <w:kern w:val="0"/>
          <w:sz w:val="18"/>
          <w:szCs w:val="18"/>
        </w:rPr>
        <w:t>4</w:t>
      </w:r>
      <w:r w:rsidRPr="00962666">
        <w:rPr>
          <w:rFonts w:ascii="CMR9" w:hAnsi="CMR9" w:cs="CMR9" w:hint="eastAsia"/>
          <w:kern w:val="0"/>
          <w:sz w:val="18"/>
          <w:szCs w:val="18"/>
        </w:rPr>
        <w:t>个程序提高了变量精度</w:t>
      </w:r>
      <w:r>
        <w:rPr>
          <w:rFonts w:ascii="CMR9" w:hAnsi="CMR9" w:cs="CMR9" w:hint="eastAsia"/>
          <w:kern w:val="0"/>
          <w:sz w:val="18"/>
          <w:szCs w:val="18"/>
        </w:rPr>
        <w:t>，</w:t>
      </w:r>
      <w:r>
        <w:rPr>
          <w:rFonts w:ascii="CMR9" w:hAnsi="CMR9" w:cs="CMR9" w:hint="eastAsia"/>
          <w:kern w:val="0"/>
          <w:sz w:val="18"/>
          <w:szCs w:val="18"/>
        </w:rPr>
        <w:t>5</w:t>
      </w:r>
      <w:r>
        <w:rPr>
          <w:rFonts w:ascii="CMR9" w:hAnsi="CMR9" w:cs="CMR9" w:hint="eastAsia"/>
          <w:kern w:val="0"/>
          <w:sz w:val="18"/>
          <w:szCs w:val="18"/>
        </w:rPr>
        <w:t>个精度一样（其中</w:t>
      </w:r>
      <w:r w:rsidRPr="00962666">
        <w:rPr>
          <w:rFonts w:ascii="CMR9" w:hAnsi="CMR9" w:cs="CMR9" w:hint="eastAsia"/>
          <w:kern w:val="0"/>
          <w:sz w:val="18"/>
          <w:szCs w:val="18"/>
        </w:rPr>
        <w:t>4</w:t>
      </w:r>
      <w:r w:rsidRPr="00962666">
        <w:rPr>
          <w:rFonts w:ascii="CMR9" w:hAnsi="CMR9" w:cs="CMR9" w:hint="eastAsia"/>
          <w:kern w:val="0"/>
          <w:sz w:val="18"/>
          <w:szCs w:val="18"/>
        </w:rPr>
        <w:t>个程序的参数实例化以后实质上是线性程序</w:t>
      </w:r>
      <w:r>
        <w:rPr>
          <w:rFonts w:ascii="CMR9" w:hAnsi="CMR9" w:cs="CMR9" w:hint="eastAsia"/>
          <w:kern w:val="0"/>
          <w:sz w:val="18"/>
          <w:szCs w:val="18"/>
        </w:rPr>
        <w:t>，即</w:t>
      </w:r>
      <w:r>
        <w:rPr>
          <w:rFonts w:ascii="CMR9" w:hAnsi="CMR9" w:cs="CMR9" w:hint="eastAsia"/>
          <w:kern w:val="0"/>
          <w:sz w:val="18"/>
          <w:szCs w:val="18"/>
        </w:rPr>
        <w:t>#Degree</w:t>
      </w:r>
      <w:r>
        <w:rPr>
          <w:rFonts w:ascii="CMR9" w:hAnsi="CMR9" w:cs="CMR9"/>
          <w:kern w:val="0"/>
          <w:sz w:val="18"/>
          <w:szCs w:val="18"/>
        </w:rPr>
        <w:t xml:space="preserve"> </w:t>
      </w:r>
      <w:r>
        <w:rPr>
          <w:rFonts w:ascii="CMR9" w:hAnsi="CMR9" w:cs="CMR9" w:hint="eastAsia"/>
          <w:kern w:val="0"/>
          <w:sz w:val="18"/>
          <w:szCs w:val="18"/>
        </w:rPr>
        <w:t>为</w:t>
      </w:r>
      <w:r>
        <w:rPr>
          <w:rFonts w:ascii="CMR9" w:hAnsi="CMR9" w:cs="CMR9" w:hint="eastAsia"/>
          <w:kern w:val="0"/>
          <w:sz w:val="18"/>
          <w:szCs w:val="18"/>
        </w:rPr>
        <w:t>1p</w:t>
      </w:r>
      <w:r w:rsidRPr="00962666">
        <w:rPr>
          <w:rFonts w:ascii="CMR9" w:hAnsi="CMR9" w:cs="CMR9" w:hint="eastAsia"/>
          <w:kern w:val="0"/>
          <w:sz w:val="18"/>
          <w:szCs w:val="18"/>
        </w:rPr>
        <w:t>）</w:t>
      </w:r>
      <w:r>
        <w:rPr>
          <w:rFonts w:ascii="CMR9" w:hAnsi="CMR9" w:cs="CMR9" w:hint="eastAsia"/>
          <w:kern w:val="0"/>
          <w:sz w:val="18"/>
          <w:szCs w:val="18"/>
        </w:rPr>
        <w:t>，</w:t>
      </w:r>
      <w:r w:rsidRPr="00962666">
        <w:rPr>
          <w:rFonts w:ascii="CMR9" w:hAnsi="CMR9" w:cs="CMR9" w:hint="eastAsia"/>
          <w:kern w:val="0"/>
          <w:sz w:val="18"/>
          <w:szCs w:val="18"/>
        </w:rPr>
        <w:t>2</w:t>
      </w:r>
      <w:r w:rsidRPr="00962666">
        <w:rPr>
          <w:rFonts w:ascii="CMR9" w:hAnsi="CMR9" w:cs="CMR9" w:hint="eastAsia"/>
          <w:kern w:val="0"/>
          <w:sz w:val="18"/>
          <w:szCs w:val="18"/>
        </w:rPr>
        <w:t>个降低了精度（</w:t>
      </w:r>
      <w:r>
        <w:rPr>
          <w:rFonts w:ascii="CMR9" w:hAnsi="CMR9" w:cs="CMR9" w:hint="eastAsia"/>
          <w:kern w:val="0"/>
          <w:sz w:val="18"/>
          <w:szCs w:val="18"/>
        </w:rPr>
        <w:t>这是因为</w:t>
      </w:r>
      <w:r w:rsidRPr="00962666">
        <w:rPr>
          <w:rFonts w:ascii="CMR9" w:hAnsi="CMR9" w:cs="CMR9" w:hint="eastAsia"/>
          <w:kern w:val="0"/>
          <w:sz w:val="18"/>
          <w:szCs w:val="18"/>
        </w:rPr>
        <w:t>Polyhedron</w:t>
      </w:r>
      <w:r>
        <w:rPr>
          <w:rFonts w:ascii="CMR9" w:hAnsi="CMR9" w:cs="CMR9" w:hint="eastAsia"/>
          <w:kern w:val="0"/>
          <w:sz w:val="18"/>
          <w:szCs w:val="18"/>
        </w:rPr>
        <w:t>刚好能够得到精确的</w:t>
      </w:r>
      <w:r w:rsidR="002C5CFB">
        <w:rPr>
          <w:rFonts w:ascii="CMR9" w:hAnsi="CMR9" w:cs="CMR9" w:hint="eastAsia"/>
          <w:kern w:val="0"/>
          <w:sz w:val="18"/>
          <w:szCs w:val="18"/>
        </w:rPr>
        <w:t>循环</w:t>
      </w:r>
      <w:r>
        <w:rPr>
          <w:rFonts w:ascii="CMR9" w:hAnsi="CMR9" w:cs="CMR9" w:hint="eastAsia"/>
          <w:kern w:val="0"/>
          <w:sz w:val="18"/>
          <w:szCs w:val="18"/>
        </w:rPr>
        <w:t>不变式，分层并</w:t>
      </w:r>
      <w:r>
        <w:rPr>
          <w:rFonts w:ascii="CMR9" w:hAnsi="CMR9" w:cs="CMR9" w:hint="eastAsia"/>
          <w:kern w:val="0"/>
          <w:sz w:val="18"/>
          <w:szCs w:val="18"/>
        </w:rPr>
        <w:t>Relaxing</w:t>
      </w:r>
      <w:r>
        <w:rPr>
          <w:rFonts w:ascii="CMR9" w:hAnsi="CMR9" w:cs="CMR9" w:hint="eastAsia"/>
          <w:kern w:val="0"/>
          <w:sz w:val="18"/>
          <w:szCs w:val="18"/>
        </w:rPr>
        <w:t>后反而</w:t>
      </w:r>
      <w:r w:rsidR="002C5CFB">
        <w:rPr>
          <w:rFonts w:ascii="CMR9" w:hAnsi="CMR9" w:cs="CMR9" w:hint="eastAsia"/>
          <w:kern w:val="0"/>
          <w:sz w:val="18"/>
          <w:szCs w:val="18"/>
        </w:rPr>
        <w:t>使得精确的不变式在新的语义方程中</w:t>
      </w:r>
      <w:r w:rsidR="00AF72BC">
        <w:rPr>
          <w:rFonts w:ascii="CMR9" w:hAnsi="CMR9" w:cs="CMR9" w:hint="eastAsia"/>
          <w:kern w:val="0"/>
          <w:sz w:val="18"/>
          <w:szCs w:val="18"/>
        </w:rPr>
        <w:t>不成立</w:t>
      </w:r>
      <w:r w:rsidRPr="00962666">
        <w:rPr>
          <w:rFonts w:ascii="CMR9" w:hAnsi="CMR9" w:cs="CMR9" w:hint="eastAsia"/>
          <w:kern w:val="0"/>
          <w:sz w:val="18"/>
          <w:szCs w:val="18"/>
        </w:rPr>
        <w:t>）</w:t>
      </w:r>
      <w:r>
        <w:rPr>
          <w:rFonts w:ascii="CMR9" w:hAnsi="CMR9" w:cs="CMR9" w:hint="eastAsia"/>
          <w:kern w:val="0"/>
          <w:sz w:val="18"/>
          <w:szCs w:val="18"/>
        </w:rPr>
        <w:t>。变量分层为</w:t>
      </w:r>
      <w:r>
        <w:rPr>
          <w:rFonts w:ascii="CMR9" w:hAnsi="CMR9" w:cs="CMR9" w:hint="eastAsia"/>
          <w:kern w:val="0"/>
          <w:sz w:val="18"/>
          <w:szCs w:val="18"/>
        </w:rPr>
        <w:t>Relaxing</w:t>
      </w:r>
      <w:r>
        <w:rPr>
          <w:rFonts w:ascii="CMR9" w:hAnsi="CMR9" w:cs="CMR9" w:hint="eastAsia"/>
          <w:kern w:val="0"/>
          <w:sz w:val="18"/>
          <w:szCs w:val="18"/>
        </w:rPr>
        <w:t>提供了清晰的脉络，但在变量不能分层时，本文在实现时也会考虑基于同层变量已经获得的部分变量的不变式来</w:t>
      </w:r>
      <w:r>
        <w:rPr>
          <w:rFonts w:ascii="CMR9" w:hAnsi="CMR9" w:cs="CMR9" w:hint="eastAsia"/>
          <w:kern w:val="0"/>
          <w:sz w:val="18"/>
          <w:szCs w:val="18"/>
        </w:rPr>
        <w:t>Relaxing</w:t>
      </w:r>
      <w:r>
        <w:rPr>
          <w:rFonts w:ascii="CMR9" w:hAnsi="CMR9" w:cs="CMR9" w:hint="eastAsia"/>
          <w:kern w:val="0"/>
          <w:sz w:val="18"/>
          <w:szCs w:val="18"/>
        </w:rPr>
        <w:t>其余变量的赋值语句中的表达式，同样也能提高不变式精度，如上述</w:t>
      </w:r>
      <w:r>
        <w:rPr>
          <w:rFonts w:ascii="CMR9" w:hAnsi="CMR9" w:cs="CMR9" w:hint="eastAsia"/>
          <w:kern w:val="0"/>
          <w:sz w:val="18"/>
          <w:szCs w:val="18"/>
        </w:rPr>
        <w:t>6</w:t>
      </w:r>
      <w:r>
        <w:rPr>
          <w:rFonts w:ascii="CMR9" w:hAnsi="CMR9" w:cs="CMR9" w:hint="eastAsia"/>
          <w:kern w:val="0"/>
          <w:sz w:val="18"/>
          <w:szCs w:val="18"/>
        </w:rPr>
        <w:t>个不能分层的程序，本文方法能够增加</w:t>
      </w:r>
      <w:r>
        <w:rPr>
          <w:rFonts w:ascii="CMR9" w:hAnsi="CMR9" w:cs="CMR9" w:hint="eastAsia"/>
          <w:kern w:val="0"/>
          <w:sz w:val="18"/>
          <w:szCs w:val="18"/>
        </w:rPr>
        <w:t>4</w:t>
      </w:r>
      <w:r>
        <w:rPr>
          <w:rFonts w:ascii="CMR9" w:hAnsi="CMR9" w:cs="CMR9" w:hint="eastAsia"/>
          <w:kern w:val="0"/>
          <w:sz w:val="18"/>
          <w:szCs w:val="18"/>
        </w:rPr>
        <w:t>个程序的</w:t>
      </w:r>
      <w:r>
        <w:rPr>
          <w:rFonts w:ascii="CMR9" w:hAnsi="CMR9" w:cs="CMR9" w:hint="eastAsia"/>
          <w:kern w:val="0"/>
          <w:sz w:val="18"/>
          <w:szCs w:val="18"/>
        </w:rPr>
        <w:t>Bounded</w:t>
      </w:r>
      <w:r>
        <w:rPr>
          <w:rFonts w:ascii="CMR9" w:hAnsi="CMR9" w:cs="CMR9" w:hint="eastAsia"/>
          <w:kern w:val="0"/>
          <w:sz w:val="18"/>
          <w:szCs w:val="18"/>
        </w:rPr>
        <w:t>变量的个数。</w:t>
      </w:r>
      <w:r w:rsidRPr="007B2ED5">
        <w:rPr>
          <w:rFonts w:ascii="CMR9" w:hAnsi="CMR9" w:cs="CMR9" w:hint="eastAsia"/>
          <w:kern w:val="0"/>
          <w:sz w:val="18"/>
          <w:szCs w:val="18"/>
        </w:rPr>
        <w:t>38</w:t>
      </w:r>
      <w:r w:rsidRPr="007B2ED5">
        <w:rPr>
          <w:rFonts w:ascii="CMR9" w:hAnsi="CMR9" w:cs="CMR9" w:hint="eastAsia"/>
          <w:kern w:val="0"/>
          <w:sz w:val="18"/>
          <w:szCs w:val="18"/>
        </w:rPr>
        <w:t>个程序中变量的总数有</w:t>
      </w:r>
      <w:r w:rsidRPr="007B2ED5">
        <w:rPr>
          <w:rFonts w:ascii="CMR9" w:hAnsi="CMR9" w:cs="CMR9" w:hint="eastAsia"/>
          <w:kern w:val="0"/>
          <w:sz w:val="18"/>
          <w:szCs w:val="18"/>
        </w:rPr>
        <w:t>146</w:t>
      </w:r>
      <w:r w:rsidRPr="007B2ED5">
        <w:rPr>
          <w:rFonts w:ascii="CMR9" w:hAnsi="CMR9" w:cs="CMR9" w:hint="eastAsia"/>
          <w:kern w:val="0"/>
          <w:sz w:val="18"/>
          <w:szCs w:val="18"/>
        </w:rPr>
        <w:t>个，经典</w:t>
      </w:r>
      <w:r w:rsidRPr="007B2ED5">
        <w:rPr>
          <w:rFonts w:ascii="CMR9" w:hAnsi="CMR9" w:cs="CMR9" w:hint="eastAsia"/>
          <w:kern w:val="0"/>
          <w:sz w:val="18"/>
          <w:szCs w:val="18"/>
        </w:rPr>
        <w:t>AI</w:t>
      </w:r>
      <w:r w:rsidRPr="007B2ED5">
        <w:rPr>
          <w:rFonts w:ascii="CMR9" w:hAnsi="CMR9" w:cs="CMR9" w:hint="eastAsia"/>
          <w:kern w:val="0"/>
          <w:sz w:val="18"/>
          <w:szCs w:val="18"/>
        </w:rPr>
        <w:t>能够获得</w:t>
      </w:r>
      <w:r w:rsidRPr="007B2ED5">
        <w:rPr>
          <w:rFonts w:ascii="CMR9" w:hAnsi="CMR9" w:cs="CMR9" w:hint="eastAsia"/>
          <w:kern w:val="0"/>
          <w:sz w:val="18"/>
          <w:szCs w:val="18"/>
        </w:rPr>
        <w:t>27</w:t>
      </w:r>
      <w:r w:rsidRPr="007B2ED5">
        <w:rPr>
          <w:rFonts w:ascii="CMR9" w:hAnsi="CMR9" w:cs="CMR9" w:hint="eastAsia"/>
          <w:kern w:val="0"/>
          <w:sz w:val="18"/>
          <w:szCs w:val="18"/>
        </w:rPr>
        <w:t>个变量的有穷边界，约占总数的</w:t>
      </w:r>
      <w:r w:rsidRPr="007B2ED5">
        <w:rPr>
          <w:rFonts w:ascii="CMR9" w:hAnsi="CMR9" w:cs="CMR9"/>
          <w:kern w:val="0"/>
          <w:sz w:val="18"/>
          <w:szCs w:val="18"/>
        </w:rPr>
        <w:t>18.5%</w:t>
      </w:r>
      <w:r w:rsidRPr="007B2ED5">
        <w:rPr>
          <w:rFonts w:ascii="CMR9" w:hAnsi="CMR9" w:cs="CMR9" w:hint="eastAsia"/>
          <w:kern w:val="0"/>
          <w:sz w:val="18"/>
          <w:szCs w:val="18"/>
        </w:rPr>
        <w:t>，而本文方法能够获得</w:t>
      </w:r>
      <w:r w:rsidRPr="007B2ED5">
        <w:rPr>
          <w:rFonts w:ascii="CMR9" w:hAnsi="CMR9" w:cs="CMR9" w:hint="eastAsia"/>
          <w:kern w:val="0"/>
          <w:sz w:val="18"/>
          <w:szCs w:val="18"/>
        </w:rPr>
        <w:t>105</w:t>
      </w:r>
      <w:r w:rsidRPr="007B2ED5">
        <w:rPr>
          <w:rFonts w:ascii="CMR9" w:hAnsi="CMR9" w:cs="CMR9" w:hint="eastAsia"/>
          <w:kern w:val="0"/>
          <w:sz w:val="18"/>
          <w:szCs w:val="18"/>
        </w:rPr>
        <w:t>个变量的有穷边界，约占总数的</w:t>
      </w:r>
      <w:r w:rsidRPr="007B2ED5">
        <w:rPr>
          <w:rFonts w:ascii="CMR9" w:hAnsi="CMR9" w:cs="CMR9" w:hint="eastAsia"/>
          <w:kern w:val="0"/>
          <w:sz w:val="18"/>
          <w:szCs w:val="18"/>
        </w:rPr>
        <w:t>71.9%</w:t>
      </w:r>
      <w:r w:rsidRPr="007B2ED5">
        <w:rPr>
          <w:rFonts w:ascii="CMR9" w:hAnsi="CMR9" w:cs="CMR9" w:hint="eastAsia"/>
          <w:kern w:val="0"/>
          <w:sz w:val="18"/>
          <w:szCs w:val="18"/>
        </w:rPr>
        <w:t>，本文方法分析得到的</w:t>
      </w:r>
      <w:r w:rsidRPr="007B2ED5">
        <w:rPr>
          <w:rFonts w:ascii="CMR9" w:hAnsi="CMR9" w:cs="CMR9" w:hint="eastAsia"/>
          <w:kern w:val="0"/>
          <w:sz w:val="18"/>
          <w:szCs w:val="18"/>
        </w:rPr>
        <w:t>bounded</w:t>
      </w:r>
      <w:r w:rsidRPr="007B2ED5">
        <w:rPr>
          <w:rFonts w:ascii="CMR9" w:hAnsi="CMR9" w:cs="CMR9"/>
          <w:kern w:val="0"/>
          <w:sz w:val="18"/>
          <w:szCs w:val="18"/>
        </w:rPr>
        <w:t xml:space="preserve"> </w:t>
      </w:r>
      <w:r w:rsidRPr="007B2ED5">
        <w:rPr>
          <w:rFonts w:ascii="CMR9" w:hAnsi="CMR9" w:cs="CMR9" w:hint="eastAsia"/>
          <w:kern w:val="0"/>
          <w:sz w:val="18"/>
          <w:szCs w:val="18"/>
        </w:rPr>
        <w:t>variables</w:t>
      </w:r>
      <w:r w:rsidRPr="007B2ED5">
        <w:rPr>
          <w:rFonts w:ascii="CMR9" w:hAnsi="CMR9" w:cs="CMR9" w:hint="eastAsia"/>
          <w:kern w:val="0"/>
          <w:sz w:val="18"/>
          <w:szCs w:val="18"/>
        </w:rPr>
        <w:t>的个数是经典方法的</w:t>
      </w:r>
      <w:r w:rsidRPr="007B2ED5">
        <w:rPr>
          <w:rFonts w:ascii="CMR9" w:hAnsi="CMR9" w:cs="CMR9" w:hint="eastAsia"/>
          <w:kern w:val="0"/>
          <w:sz w:val="18"/>
          <w:szCs w:val="18"/>
        </w:rPr>
        <w:t>3.89X</w:t>
      </w:r>
      <w:r w:rsidRPr="007B2ED5">
        <w:rPr>
          <w:rFonts w:ascii="CMR9" w:hAnsi="CMR9" w:cs="CMR9" w:hint="eastAsia"/>
          <w:kern w:val="0"/>
          <w:sz w:val="18"/>
          <w:szCs w:val="18"/>
        </w:rPr>
        <w:t>，即分析精度提升明显。</w:t>
      </w:r>
    </w:p>
    <w:p w14:paraId="0A5C3BB5" w14:textId="77777777" w:rsidR="00FE4ADE" w:rsidRPr="00FE4ADE" w:rsidRDefault="00FE4ADE" w:rsidP="00FE4ADE">
      <w:pPr>
        <w:pStyle w:val="a5"/>
        <w:ind w:left="426" w:firstLineChars="213" w:firstLine="383"/>
        <w:rPr>
          <w:rFonts w:ascii="CMR9" w:hAnsi="CMR9" w:cs="CMR9"/>
          <w:kern w:val="0"/>
          <w:sz w:val="18"/>
          <w:szCs w:val="18"/>
        </w:rPr>
      </w:pPr>
      <w:r w:rsidRPr="007B2ED5">
        <w:rPr>
          <w:rFonts w:ascii="CMR9" w:hAnsi="CMR9" w:cs="CMR9" w:hint="eastAsia"/>
          <w:kern w:val="0"/>
          <w:sz w:val="18"/>
          <w:szCs w:val="18"/>
        </w:rPr>
        <w:t>在时间开销方面，由于本文方法进行了多遍构建语义方程以及不动点迭代，</w:t>
      </w:r>
      <w:proofErr w:type="gramStart"/>
      <w:r w:rsidRPr="007B2ED5">
        <w:rPr>
          <w:rFonts w:ascii="CMR9" w:hAnsi="CMR9" w:cs="CMR9" w:hint="eastAsia"/>
          <w:kern w:val="0"/>
          <w:sz w:val="18"/>
          <w:szCs w:val="18"/>
        </w:rPr>
        <w:t>故相对</w:t>
      </w:r>
      <w:proofErr w:type="gramEnd"/>
      <w:r w:rsidRPr="007B2ED5">
        <w:rPr>
          <w:rFonts w:ascii="CMR9" w:hAnsi="CMR9" w:cs="CMR9" w:hint="eastAsia"/>
          <w:kern w:val="0"/>
          <w:sz w:val="18"/>
          <w:szCs w:val="18"/>
        </w:rPr>
        <w:t>于经典方法的一遍分析时间开销要大。本文方法分析</w:t>
      </w:r>
      <w:r w:rsidRPr="007B2ED5">
        <w:rPr>
          <w:rFonts w:ascii="CMR9" w:hAnsi="CMR9" w:cs="CMR9" w:hint="eastAsia"/>
          <w:kern w:val="0"/>
          <w:sz w:val="18"/>
          <w:szCs w:val="18"/>
        </w:rPr>
        <w:t>38</w:t>
      </w:r>
      <w:r w:rsidRPr="007B2ED5">
        <w:rPr>
          <w:rFonts w:ascii="CMR9" w:hAnsi="CMR9" w:cs="CMR9" w:hint="eastAsia"/>
          <w:kern w:val="0"/>
          <w:sz w:val="18"/>
          <w:szCs w:val="18"/>
        </w:rPr>
        <w:t>个程序总共耗时</w:t>
      </w:r>
      <w:r w:rsidRPr="007B2ED5">
        <w:rPr>
          <w:rFonts w:ascii="CMR9" w:hAnsi="CMR9" w:cs="CMR9" w:hint="eastAsia"/>
          <w:kern w:val="0"/>
          <w:sz w:val="18"/>
          <w:szCs w:val="18"/>
        </w:rPr>
        <w:t>4082ms</w:t>
      </w:r>
      <w:r w:rsidRPr="007B2ED5">
        <w:rPr>
          <w:rFonts w:ascii="CMR9" w:hAnsi="CMR9" w:cs="CMR9" w:hint="eastAsia"/>
          <w:kern w:val="0"/>
          <w:sz w:val="18"/>
          <w:szCs w:val="18"/>
        </w:rPr>
        <w:t>，平均耗时</w:t>
      </w:r>
      <w:r w:rsidRPr="007B2ED5">
        <w:rPr>
          <w:rFonts w:ascii="CMR9" w:hAnsi="CMR9" w:cs="CMR9" w:hint="eastAsia"/>
          <w:kern w:val="0"/>
          <w:sz w:val="18"/>
          <w:szCs w:val="18"/>
        </w:rPr>
        <w:t>107.4ms</w:t>
      </w:r>
      <w:r w:rsidRPr="007B2ED5">
        <w:rPr>
          <w:rFonts w:ascii="CMR9" w:hAnsi="CMR9" w:cs="CMR9" w:hint="eastAsia"/>
          <w:kern w:val="0"/>
          <w:sz w:val="18"/>
          <w:szCs w:val="18"/>
        </w:rPr>
        <w:t>，而经典</w:t>
      </w:r>
      <w:r w:rsidRPr="007B2ED5">
        <w:rPr>
          <w:rFonts w:ascii="CMR9" w:hAnsi="CMR9" w:cs="CMR9" w:hint="eastAsia"/>
          <w:kern w:val="0"/>
          <w:sz w:val="18"/>
          <w:szCs w:val="18"/>
        </w:rPr>
        <w:t>AI</w:t>
      </w:r>
      <w:r w:rsidRPr="007B2ED5">
        <w:rPr>
          <w:rFonts w:ascii="CMR9" w:hAnsi="CMR9" w:cs="CMR9" w:hint="eastAsia"/>
          <w:kern w:val="0"/>
          <w:sz w:val="18"/>
          <w:szCs w:val="18"/>
        </w:rPr>
        <w:t>总共耗时</w:t>
      </w:r>
      <w:r w:rsidRPr="007B2ED5">
        <w:rPr>
          <w:rFonts w:ascii="CMR9" w:hAnsi="CMR9" w:cs="CMR9" w:hint="eastAsia"/>
          <w:kern w:val="0"/>
          <w:sz w:val="18"/>
          <w:szCs w:val="18"/>
        </w:rPr>
        <w:t>1484ms</w:t>
      </w:r>
      <w:r w:rsidRPr="007B2ED5">
        <w:rPr>
          <w:rFonts w:ascii="CMR9" w:hAnsi="CMR9" w:cs="CMR9" w:hint="eastAsia"/>
          <w:kern w:val="0"/>
          <w:sz w:val="18"/>
          <w:szCs w:val="18"/>
        </w:rPr>
        <w:t>，平均耗时</w:t>
      </w:r>
      <w:r w:rsidRPr="007B2ED5">
        <w:rPr>
          <w:rFonts w:ascii="CMR9" w:hAnsi="CMR9" w:cs="CMR9" w:hint="eastAsia"/>
          <w:kern w:val="0"/>
          <w:sz w:val="18"/>
          <w:szCs w:val="18"/>
        </w:rPr>
        <w:t>39.1ms</w:t>
      </w:r>
      <w:r w:rsidRPr="007B2ED5">
        <w:rPr>
          <w:rFonts w:ascii="CMR9" w:hAnsi="CMR9" w:cs="CMR9" w:hint="eastAsia"/>
          <w:kern w:val="0"/>
          <w:sz w:val="18"/>
          <w:szCs w:val="18"/>
        </w:rPr>
        <w:t>，本文时间开销是经典</w:t>
      </w:r>
      <w:r w:rsidRPr="007B2ED5">
        <w:rPr>
          <w:rFonts w:ascii="CMR9" w:hAnsi="CMR9" w:cs="CMR9" w:hint="eastAsia"/>
          <w:kern w:val="0"/>
          <w:sz w:val="18"/>
          <w:szCs w:val="18"/>
        </w:rPr>
        <w:t>AI</w:t>
      </w:r>
      <w:r w:rsidRPr="007B2ED5">
        <w:rPr>
          <w:rFonts w:ascii="CMR9" w:hAnsi="CMR9" w:cs="CMR9" w:hint="eastAsia"/>
          <w:kern w:val="0"/>
          <w:sz w:val="18"/>
          <w:szCs w:val="18"/>
        </w:rPr>
        <w:t>的</w:t>
      </w:r>
      <w:r w:rsidRPr="007B2ED5">
        <w:rPr>
          <w:rFonts w:ascii="CMR9" w:hAnsi="CMR9" w:cs="CMR9" w:hint="eastAsia"/>
          <w:kern w:val="0"/>
          <w:sz w:val="18"/>
          <w:szCs w:val="18"/>
        </w:rPr>
        <w:t>2.75X</w:t>
      </w:r>
      <w:r w:rsidRPr="007B2ED5">
        <w:rPr>
          <w:rFonts w:ascii="CMR9" w:hAnsi="CMR9" w:cs="CMR9" w:hint="eastAsia"/>
          <w:kern w:val="0"/>
          <w:sz w:val="18"/>
          <w:szCs w:val="18"/>
        </w:rPr>
        <w:t>，可见本文方法的分析效率相比于标准</w:t>
      </w:r>
      <w:r w:rsidRPr="007B2ED5">
        <w:rPr>
          <w:rFonts w:ascii="CMR9" w:hAnsi="CMR9" w:cs="CMR9" w:hint="eastAsia"/>
          <w:kern w:val="0"/>
          <w:sz w:val="18"/>
          <w:szCs w:val="18"/>
        </w:rPr>
        <w:t>AI</w:t>
      </w:r>
      <w:r w:rsidRPr="007B2ED5">
        <w:rPr>
          <w:rFonts w:ascii="CMR9" w:hAnsi="CMR9" w:cs="CMR9" w:hint="eastAsia"/>
          <w:kern w:val="0"/>
          <w:sz w:val="18"/>
          <w:szCs w:val="18"/>
        </w:rPr>
        <w:t>并没有降低太多。</w:t>
      </w:r>
    </w:p>
    <w:p w14:paraId="45416A4F" w14:textId="77777777" w:rsidR="002416BE" w:rsidRPr="005F3DB7" w:rsidRDefault="002416BE" w:rsidP="002416BE">
      <w:pPr>
        <w:pStyle w:val="a5"/>
        <w:ind w:left="450" w:firstLineChars="0" w:firstLine="0"/>
        <w:rPr>
          <w:rFonts w:ascii="CMR9" w:hAnsi="CMR9" w:cs="CMR9"/>
          <w:b/>
          <w:kern w:val="0"/>
          <w:sz w:val="18"/>
          <w:szCs w:val="18"/>
        </w:rPr>
      </w:pPr>
      <w:r>
        <w:rPr>
          <w:rFonts w:ascii="CMR9" w:hAnsi="CMR9" w:cs="CMR9" w:hint="eastAsia"/>
          <w:b/>
          <w:kern w:val="0"/>
          <w:sz w:val="18"/>
          <w:szCs w:val="18"/>
        </w:rPr>
        <w:t xml:space="preserve">    </w:t>
      </w:r>
    </w:p>
    <w:p w14:paraId="79984066" w14:textId="77777777" w:rsidR="002416BE" w:rsidRPr="003F121B" w:rsidRDefault="002416BE" w:rsidP="002416BE">
      <w:pPr>
        <w:pStyle w:val="a5"/>
        <w:numPr>
          <w:ilvl w:val="0"/>
          <w:numId w:val="1"/>
        </w:numPr>
        <w:ind w:firstLineChars="0"/>
        <w:rPr>
          <w:rFonts w:ascii="CMR9" w:hAnsi="CMR9" w:cs="CMR9"/>
          <w:b/>
          <w:kern w:val="0"/>
          <w:szCs w:val="18"/>
        </w:rPr>
      </w:pPr>
      <w:r w:rsidRPr="003F121B">
        <w:rPr>
          <w:rFonts w:ascii="CMR9" w:hAnsi="CMR9" w:cs="CMR9" w:hint="eastAsia"/>
          <w:b/>
          <w:kern w:val="0"/>
          <w:szCs w:val="18"/>
        </w:rPr>
        <w:t>相关工作</w:t>
      </w:r>
    </w:p>
    <w:p w14:paraId="0CEF5AE4" w14:textId="77777777" w:rsidR="004D150D" w:rsidRPr="006E1F5A" w:rsidRDefault="004D150D" w:rsidP="00845A02">
      <w:pPr>
        <w:ind w:leftChars="202" w:left="424" w:firstLineChars="237" w:firstLine="427"/>
        <w:rPr>
          <w:rFonts w:ascii="CMR9" w:hAnsi="CMR9" w:cs="CMR9"/>
          <w:kern w:val="0"/>
          <w:sz w:val="18"/>
          <w:szCs w:val="18"/>
        </w:rPr>
      </w:pPr>
      <w:r w:rsidRPr="00704A1B">
        <w:rPr>
          <w:rFonts w:ascii="CMR9" w:hAnsi="CMR9" w:cs="CMR9"/>
          <w:kern w:val="0"/>
          <w:sz w:val="18"/>
          <w:szCs w:val="18"/>
        </w:rPr>
        <w:t>Antoine</w:t>
      </w:r>
      <w:r>
        <w:rPr>
          <w:rFonts w:ascii="CMR9" w:hAnsi="CMR9" w:cs="CMR9"/>
          <w:kern w:val="0"/>
          <w:sz w:val="18"/>
          <w:szCs w:val="18"/>
        </w:rPr>
        <w:t xml:space="preserve"> </w:t>
      </w:r>
      <w:r w:rsidRPr="006E1F5A">
        <w:rPr>
          <w:rFonts w:ascii="CMR9" w:hAnsi="CMR9" w:cs="CMR9"/>
          <w:kern w:val="0"/>
          <w:sz w:val="18"/>
          <w:szCs w:val="18"/>
        </w:rPr>
        <w:t>Miné</w:t>
      </w:r>
      <w:r>
        <w:rPr>
          <w:rFonts w:ascii="CMR9" w:hAnsi="CMR9" w:cs="CMR9" w:hint="eastAsia"/>
          <w:kern w:val="0"/>
          <w:sz w:val="18"/>
          <w:szCs w:val="18"/>
        </w:rPr>
        <w:t>在文</w:t>
      </w:r>
      <w:r>
        <w:rPr>
          <w:rFonts w:ascii="CMR9" w:hAnsi="CMR9" w:cs="CMR9" w:hint="eastAsia"/>
          <w:kern w:val="0"/>
          <w:sz w:val="18"/>
          <w:szCs w:val="18"/>
        </w:rPr>
        <w:t>[14]</w:t>
      </w:r>
      <w:r>
        <w:rPr>
          <w:rFonts w:ascii="CMR9" w:hAnsi="CMR9" w:cs="CMR9" w:hint="eastAsia"/>
          <w:kern w:val="0"/>
          <w:sz w:val="18"/>
          <w:szCs w:val="18"/>
        </w:rPr>
        <w:t>中</w:t>
      </w:r>
      <w:r w:rsidRPr="006E1F5A">
        <w:rPr>
          <w:rFonts w:ascii="CMR9" w:hAnsi="CMR9" w:cs="CMR9" w:hint="eastAsia"/>
          <w:kern w:val="0"/>
          <w:sz w:val="18"/>
          <w:szCs w:val="18"/>
        </w:rPr>
        <w:t>提出了两种符号化的方法提高抽象解释得精度，即“</w:t>
      </w:r>
      <w:r w:rsidRPr="006E1F5A">
        <w:rPr>
          <w:rFonts w:ascii="CMR9" w:hAnsi="CMR9" w:cs="CMR9" w:hint="eastAsia"/>
          <w:kern w:val="0"/>
          <w:sz w:val="18"/>
          <w:szCs w:val="18"/>
        </w:rPr>
        <w:t>linearization</w:t>
      </w:r>
      <w:r w:rsidRPr="006E1F5A">
        <w:rPr>
          <w:rFonts w:ascii="CMR9" w:hAnsi="CMR9" w:cs="CMR9" w:hint="eastAsia"/>
          <w:kern w:val="0"/>
          <w:sz w:val="18"/>
          <w:szCs w:val="18"/>
        </w:rPr>
        <w:t>”和“</w:t>
      </w:r>
      <w:r w:rsidRPr="006E1F5A">
        <w:rPr>
          <w:rFonts w:ascii="CMR9" w:hAnsi="CMR9" w:cs="CMR9" w:hint="eastAsia"/>
          <w:kern w:val="0"/>
          <w:sz w:val="18"/>
          <w:szCs w:val="18"/>
        </w:rPr>
        <w:t>symbolic constant propagation</w:t>
      </w:r>
      <w:r w:rsidRPr="006E1F5A">
        <w:rPr>
          <w:rFonts w:ascii="CMR9" w:hAnsi="CMR9" w:cs="CMR9" w:hint="eastAsia"/>
          <w:kern w:val="0"/>
          <w:sz w:val="18"/>
          <w:szCs w:val="18"/>
        </w:rPr>
        <w:t>”，其主要思想是</w:t>
      </w:r>
      <w:r w:rsidRPr="006E1F5A">
        <w:rPr>
          <w:rFonts w:ascii="CMR9" w:hAnsi="CMR9" w:cs="CMR9" w:hint="eastAsia"/>
          <w:kern w:val="0"/>
          <w:sz w:val="18"/>
          <w:szCs w:val="18"/>
        </w:rPr>
        <w:t>on-the-fly</w:t>
      </w:r>
      <w:r w:rsidRPr="006E1F5A">
        <w:rPr>
          <w:rFonts w:ascii="CMR9" w:hAnsi="CMR9" w:cs="CMR9" w:hint="eastAsia"/>
          <w:kern w:val="0"/>
          <w:sz w:val="18"/>
          <w:szCs w:val="18"/>
        </w:rPr>
        <w:t>的利用上一步迭代的结果来简化当前语句迁移函数的表达式。本文</w:t>
      </w:r>
      <w:r w:rsidRPr="006E1F5A">
        <w:rPr>
          <w:rFonts w:ascii="CMR9" w:hAnsi="CMR9" w:cs="CMR9" w:hint="eastAsia"/>
          <w:kern w:val="0"/>
          <w:sz w:val="18"/>
          <w:szCs w:val="18"/>
        </w:rPr>
        <w:t>Relaxing</w:t>
      </w:r>
      <w:r w:rsidRPr="006E1F5A">
        <w:rPr>
          <w:rFonts w:ascii="CMR9" w:hAnsi="CMR9" w:cs="CMR9" w:hint="eastAsia"/>
          <w:kern w:val="0"/>
          <w:sz w:val="18"/>
          <w:szCs w:val="18"/>
        </w:rPr>
        <w:t>的思想和其符号化的思想有很多相似的地方，本文也在多处借鉴了其思想。但其方法主要作用在于通过符号化利用局部的信息提高单条语句分析的精度，对于减少循环迭代过程中的加宽导致的精度损失帮助不大，也无法得到非线性循环不变式的有穷边界。本文方法得到的部分不变式是具体语义下循环迭代过程中始终会满足的约束，利用这一全局信息，可以对循环中的所有语句进行更加有针对性的可靠</w:t>
      </w:r>
      <w:r w:rsidRPr="006E1F5A">
        <w:rPr>
          <w:rFonts w:ascii="CMR9" w:hAnsi="CMR9" w:cs="CMR9" w:hint="eastAsia"/>
          <w:kern w:val="0"/>
          <w:sz w:val="18"/>
          <w:szCs w:val="18"/>
        </w:rPr>
        <w:t>Relaxing</w:t>
      </w:r>
      <w:r w:rsidRPr="006E1F5A">
        <w:rPr>
          <w:rFonts w:ascii="CMR9" w:hAnsi="CMR9" w:cs="CMR9" w:hint="eastAsia"/>
          <w:kern w:val="0"/>
          <w:sz w:val="18"/>
          <w:szCs w:val="18"/>
        </w:rPr>
        <w:t>，从而可以使得</w:t>
      </w:r>
      <w:r w:rsidRPr="006E1F5A">
        <w:rPr>
          <w:rFonts w:ascii="CMR9" w:hAnsi="CMR9" w:cs="CMR9" w:hint="eastAsia"/>
          <w:kern w:val="0"/>
          <w:sz w:val="18"/>
          <w:szCs w:val="18"/>
        </w:rPr>
        <w:t>Relaxed</w:t>
      </w:r>
      <w:r w:rsidRPr="006E1F5A">
        <w:rPr>
          <w:rFonts w:ascii="CMR9" w:hAnsi="CMR9" w:cs="CMR9" w:hint="eastAsia"/>
          <w:kern w:val="0"/>
          <w:sz w:val="18"/>
          <w:szCs w:val="18"/>
        </w:rPr>
        <w:t>迁移函数能够较好用线性抽象域表示，避免加宽带来的精度损失。</w:t>
      </w:r>
    </w:p>
    <w:p w14:paraId="557E8969" w14:textId="77777777" w:rsidR="004D150D" w:rsidRPr="006E1F5A" w:rsidRDefault="004D150D" w:rsidP="004D150D">
      <w:pPr>
        <w:ind w:leftChars="202" w:left="424" w:firstLineChars="236" w:firstLine="425"/>
        <w:rPr>
          <w:rFonts w:ascii="CMR9" w:hAnsi="CMR9" w:cs="CMR9"/>
          <w:kern w:val="0"/>
          <w:sz w:val="18"/>
          <w:szCs w:val="18"/>
        </w:rPr>
      </w:pPr>
      <w:r w:rsidRPr="00BA47AE">
        <w:rPr>
          <w:rFonts w:ascii="CMR9" w:hAnsi="CMR9" w:cs="CMR9"/>
          <w:kern w:val="0"/>
          <w:sz w:val="18"/>
          <w:szCs w:val="18"/>
        </w:rPr>
        <w:t>Rahul Sharma</w:t>
      </w:r>
      <w:r w:rsidRPr="00BA47AE">
        <w:rPr>
          <w:rFonts w:ascii="CMR9" w:hAnsi="CMR9" w:cs="CMR9" w:hint="eastAsia"/>
          <w:kern w:val="0"/>
          <w:sz w:val="18"/>
          <w:szCs w:val="18"/>
        </w:rPr>
        <w:t xml:space="preserve"> </w:t>
      </w:r>
      <w:r>
        <w:rPr>
          <w:rFonts w:ascii="CMR9" w:hAnsi="CMR9" w:cs="CMR9" w:hint="eastAsia"/>
          <w:kern w:val="0"/>
          <w:sz w:val="18"/>
          <w:szCs w:val="18"/>
        </w:rPr>
        <w:t>等人在</w:t>
      </w:r>
      <w:r>
        <w:rPr>
          <w:rFonts w:ascii="CMR9" w:hAnsi="CMR9" w:cs="CMR9" w:hint="eastAsia"/>
          <w:kern w:val="0"/>
          <w:sz w:val="18"/>
          <w:szCs w:val="18"/>
        </w:rPr>
        <w:t>[24]</w:t>
      </w:r>
      <w:r w:rsidRPr="006E1F5A">
        <w:rPr>
          <w:rFonts w:ascii="CMR9" w:hAnsi="CMR9" w:cs="CMR9" w:hint="eastAsia"/>
          <w:kern w:val="0"/>
          <w:sz w:val="18"/>
          <w:szCs w:val="18"/>
        </w:rPr>
        <w:t>通过假定循环不变式关于一组参数满足特定的形式，再通过多遍测试分析获得参数满足的约束，进而</w:t>
      </w:r>
      <w:r w:rsidRPr="006E1F5A">
        <w:rPr>
          <w:rFonts w:ascii="CMR9" w:hAnsi="CMR9" w:cs="CMR9" w:hint="eastAsia"/>
          <w:kern w:val="0"/>
          <w:sz w:val="18"/>
          <w:szCs w:val="18"/>
        </w:rPr>
        <w:t>Guess</w:t>
      </w:r>
      <w:r w:rsidRPr="006E1F5A">
        <w:rPr>
          <w:rFonts w:ascii="CMR9" w:hAnsi="CMR9" w:cs="CMR9" w:hint="eastAsia"/>
          <w:kern w:val="0"/>
          <w:sz w:val="18"/>
          <w:szCs w:val="18"/>
        </w:rPr>
        <w:t>得到</w:t>
      </w:r>
      <w:r w:rsidRPr="006E1F5A">
        <w:rPr>
          <w:rFonts w:ascii="CMR9" w:hAnsi="CMR9" w:cs="CMR9" w:hint="eastAsia"/>
          <w:kern w:val="0"/>
          <w:sz w:val="18"/>
          <w:szCs w:val="18"/>
        </w:rPr>
        <w:t>candidate invariant</w:t>
      </w:r>
      <w:r w:rsidRPr="006E1F5A">
        <w:rPr>
          <w:rFonts w:ascii="CMR9" w:hAnsi="CMR9" w:cs="CMR9" w:hint="eastAsia"/>
          <w:kern w:val="0"/>
          <w:sz w:val="18"/>
          <w:szCs w:val="18"/>
        </w:rPr>
        <w:t>，再对该</w:t>
      </w:r>
      <w:r w:rsidRPr="006E1F5A">
        <w:rPr>
          <w:rFonts w:ascii="CMR9" w:hAnsi="CMR9" w:cs="CMR9" w:hint="eastAsia"/>
          <w:kern w:val="0"/>
          <w:sz w:val="18"/>
          <w:szCs w:val="18"/>
        </w:rPr>
        <w:t>invariant</w:t>
      </w:r>
      <w:r w:rsidRPr="006E1F5A">
        <w:rPr>
          <w:rFonts w:ascii="CMR9" w:hAnsi="CMR9" w:cs="CMR9" w:hint="eastAsia"/>
          <w:kern w:val="0"/>
          <w:sz w:val="18"/>
          <w:szCs w:val="18"/>
        </w:rPr>
        <w:t>进行</w:t>
      </w:r>
      <w:r w:rsidRPr="006E1F5A">
        <w:rPr>
          <w:rFonts w:ascii="CMR9" w:hAnsi="CMR9" w:cs="CMR9" w:hint="eastAsia"/>
          <w:kern w:val="0"/>
          <w:sz w:val="18"/>
          <w:szCs w:val="18"/>
        </w:rPr>
        <w:t>check</w:t>
      </w:r>
      <w:r w:rsidRPr="006E1F5A">
        <w:rPr>
          <w:rFonts w:ascii="CMR9" w:hAnsi="CMR9" w:cs="CMR9" w:hint="eastAsia"/>
          <w:kern w:val="0"/>
          <w:sz w:val="18"/>
          <w:szCs w:val="18"/>
        </w:rPr>
        <w:t>是否满足不变式的条件，不满足则继续通过</w:t>
      </w:r>
      <w:r w:rsidRPr="006E1F5A">
        <w:rPr>
          <w:rFonts w:ascii="CMR9" w:hAnsi="CMR9" w:cs="CMR9" w:hint="eastAsia"/>
          <w:kern w:val="0"/>
          <w:sz w:val="18"/>
          <w:szCs w:val="18"/>
        </w:rPr>
        <w:t>Guess</w:t>
      </w:r>
      <w:r w:rsidRPr="006E1F5A">
        <w:rPr>
          <w:rFonts w:ascii="CMR9" w:hAnsi="CMR9" w:cs="CMR9" w:hint="eastAsia"/>
          <w:kern w:val="0"/>
          <w:sz w:val="18"/>
          <w:szCs w:val="18"/>
        </w:rPr>
        <w:t>获得新的</w:t>
      </w:r>
      <w:r w:rsidRPr="006E1F5A">
        <w:rPr>
          <w:rFonts w:ascii="CMR9" w:hAnsi="CMR9" w:cs="CMR9" w:hint="eastAsia"/>
          <w:kern w:val="0"/>
          <w:sz w:val="18"/>
          <w:szCs w:val="18"/>
        </w:rPr>
        <w:t>invariant</w:t>
      </w:r>
      <w:r w:rsidRPr="006E1F5A">
        <w:rPr>
          <w:rFonts w:ascii="CMR9" w:hAnsi="CMR9" w:cs="CMR9" w:hint="eastAsia"/>
          <w:kern w:val="0"/>
          <w:sz w:val="18"/>
          <w:szCs w:val="18"/>
        </w:rPr>
        <w:t>，直到获得一个有效的</w:t>
      </w:r>
      <w:r w:rsidRPr="006E1F5A">
        <w:rPr>
          <w:rFonts w:ascii="CMR9" w:hAnsi="CMR9" w:cs="CMR9" w:hint="eastAsia"/>
          <w:kern w:val="0"/>
          <w:sz w:val="18"/>
          <w:szCs w:val="18"/>
        </w:rPr>
        <w:t>invariant</w:t>
      </w:r>
      <w:r w:rsidRPr="006E1F5A">
        <w:rPr>
          <w:rFonts w:ascii="CMR9" w:hAnsi="CMR9" w:cs="CMR9" w:hint="eastAsia"/>
          <w:kern w:val="0"/>
          <w:sz w:val="18"/>
          <w:szCs w:val="18"/>
        </w:rPr>
        <w:t>。但该方法通常只用来生成</w:t>
      </w:r>
      <w:r w:rsidRPr="006E1F5A">
        <w:rPr>
          <w:rFonts w:ascii="CMR9" w:hAnsi="CMR9" w:cs="CMR9" w:hint="eastAsia"/>
          <w:kern w:val="0"/>
          <w:sz w:val="18"/>
          <w:szCs w:val="18"/>
        </w:rPr>
        <w:t>Polynomial invariant</w:t>
      </w:r>
      <w:r w:rsidRPr="006E1F5A">
        <w:rPr>
          <w:rFonts w:ascii="CMR9" w:hAnsi="CMR9" w:cs="CMR9" w:hint="eastAsia"/>
          <w:kern w:val="0"/>
          <w:sz w:val="18"/>
          <w:szCs w:val="18"/>
        </w:rPr>
        <w:t>（具体而言更擅长等式关系的不变式），并需要提前假定不变式的</w:t>
      </w:r>
      <w:r w:rsidRPr="006E1F5A">
        <w:rPr>
          <w:rFonts w:ascii="CMR9" w:hAnsi="CMR9" w:cs="CMR9" w:hint="eastAsia"/>
          <w:kern w:val="0"/>
          <w:sz w:val="18"/>
          <w:szCs w:val="18"/>
        </w:rPr>
        <w:t>Degree</w:t>
      </w:r>
      <w:r w:rsidRPr="006E1F5A">
        <w:rPr>
          <w:rFonts w:ascii="CMR9" w:hAnsi="CMR9" w:cs="CMR9" w:hint="eastAsia"/>
          <w:kern w:val="0"/>
          <w:sz w:val="18"/>
          <w:szCs w:val="18"/>
        </w:rPr>
        <w:t>。此外还有很多工作通过</w:t>
      </w:r>
      <w:r w:rsidRPr="006E1F5A">
        <w:rPr>
          <w:rFonts w:ascii="CMR9" w:hAnsi="CMR9" w:cs="CMR9" w:hint="eastAsia"/>
          <w:kern w:val="0"/>
          <w:sz w:val="18"/>
          <w:szCs w:val="18"/>
        </w:rPr>
        <w:t>Gröbner bases</w:t>
      </w:r>
      <w:r w:rsidRPr="0012113C">
        <w:rPr>
          <w:rFonts w:ascii="CMR9" w:hAnsi="CMR9" w:cs="CMR9" w:hint="eastAsia"/>
          <w:kern w:val="0"/>
          <w:sz w:val="18"/>
          <w:szCs w:val="18"/>
          <w:vertAlign w:val="superscript"/>
        </w:rPr>
        <w:t>[23]</w:t>
      </w:r>
      <w:r w:rsidRPr="006E1F5A">
        <w:rPr>
          <w:rFonts w:ascii="CMR9" w:hAnsi="CMR9" w:cs="CMR9" w:hint="eastAsia"/>
          <w:kern w:val="0"/>
          <w:sz w:val="18"/>
          <w:szCs w:val="18"/>
        </w:rPr>
        <w:t>、</w:t>
      </w:r>
      <w:r w:rsidRPr="006E1F5A">
        <w:rPr>
          <w:rFonts w:ascii="CMR9" w:hAnsi="CMR9" w:cs="CMR9" w:hint="eastAsia"/>
          <w:kern w:val="0"/>
          <w:sz w:val="18"/>
          <w:szCs w:val="18"/>
        </w:rPr>
        <w:t>Abstrct Interpretation</w:t>
      </w:r>
      <w:r w:rsidRPr="00081CE5">
        <w:rPr>
          <w:rFonts w:ascii="CMR9" w:hAnsi="CMR9" w:cs="CMR9" w:hint="eastAsia"/>
          <w:kern w:val="0"/>
          <w:sz w:val="18"/>
          <w:szCs w:val="18"/>
          <w:vertAlign w:val="superscript"/>
        </w:rPr>
        <w:t>[30]</w:t>
      </w:r>
      <w:r w:rsidRPr="006E1F5A">
        <w:rPr>
          <w:rFonts w:ascii="CMR9" w:hAnsi="CMR9" w:cs="CMR9" w:hint="eastAsia"/>
          <w:kern w:val="0"/>
          <w:sz w:val="18"/>
          <w:szCs w:val="18"/>
        </w:rPr>
        <w:t>、</w:t>
      </w:r>
      <w:r w:rsidRPr="006E1F5A">
        <w:rPr>
          <w:rFonts w:ascii="CMR9" w:hAnsi="CMR9" w:cs="CMR9" w:hint="eastAsia"/>
          <w:kern w:val="0"/>
          <w:sz w:val="18"/>
          <w:szCs w:val="18"/>
        </w:rPr>
        <w:t>interpolating theorem</w:t>
      </w:r>
      <w:r w:rsidRPr="00FE06B4">
        <w:rPr>
          <w:rFonts w:ascii="CMR9" w:hAnsi="CMR9" w:cs="CMR9" w:hint="eastAsia"/>
          <w:kern w:val="0"/>
          <w:sz w:val="18"/>
          <w:szCs w:val="18"/>
          <w:vertAlign w:val="superscript"/>
        </w:rPr>
        <w:t>[31]</w:t>
      </w:r>
      <w:r w:rsidRPr="006E1F5A">
        <w:rPr>
          <w:rFonts w:ascii="CMR9" w:hAnsi="CMR9" w:cs="CMR9" w:hint="eastAsia"/>
          <w:kern w:val="0"/>
          <w:sz w:val="18"/>
          <w:szCs w:val="18"/>
        </w:rPr>
        <w:t>、</w:t>
      </w:r>
      <w:r w:rsidRPr="006E1F5A">
        <w:rPr>
          <w:rFonts w:ascii="CMR9" w:hAnsi="CMR9" w:cs="CMR9" w:hint="eastAsia"/>
          <w:kern w:val="0"/>
          <w:sz w:val="18"/>
          <w:szCs w:val="18"/>
        </w:rPr>
        <w:t>Counterexample-guided approach</w:t>
      </w:r>
      <w:r w:rsidRPr="00FE06B4">
        <w:rPr>
          <w:rFonts w:ascii="CMR9" w:hAnsi="CMR9" w:cs="CMR9" w:hint="eastAsia"/>
          <w:kern w:val="0"/>
          <w:sz w:val="18"/>
          <w:szCs w:val="18"/>
          <w:vertAlign w:val="superscript"/>
        </w:rPr>
        <w:t>[29]</w:t>
      </w:r>
      <w:r w:rsidRPr="006E1F5A">
        <w:rPr>
          <w:rFonts w:ascii="CMR9" w:hAnsi="CMR9" w:cs="CMR9" w:hint="eastAsia"/>
          <w:kern w:val="0"/>
          <w:sz w:val="18"/>
          <w:szCs w:val="18"/>
        </w:rPr>
        <w:t>等方法获得非线性的不变式，但本文并不是直接获得非线性不变式，而是通过基于</w:t>
      </w:r>
      <w:r w:rsidRPr="006E1F5A">
        <w:rPr>
          <w:rFonts w:ascii="CMR9" w:hAnsi="CMR9" w:cs="CMR9" w:hint="eastAsia"/>
          <w:kern w:val="0"/>
          <w:sz w:val="18"/>
          <w:szCs w:val="18"/>
        </w:rPr>
        <w:t>Polyhedron</w:t>
      </w:r>
      <w:r w:rsidRPr="006E1F5A">
        <w:rPr>
          <w:rFonts w:ascii="CMR9" w:hAnsi="CMR9" w:cs="CMR9" w:hint="eastAsia"/>
          <w:kern w:val="0"/>
          <w:sz w:val="18"/>
          <w:szCs w:val="18"/>
        </w:rPr>
        <w:t>通过线性不变式来近似的可靠表达非线性循环的具体行为。</w:t>
      </w:r>
    </w:p>
    <w:p w14:paraId="726A5DE7" w14:textId="77777777" w:rsidR="004D150D" w:rsidRPr="006E1F5A" w:rsidRDefault="004D150D" w:rsidP="004D150D">
      <w:pPr>
        <w:ind w:leftChars="200" w:left="420" w:firstLineChars="200" w:firstLine="360"/>
        <w:rPr>
          <w:rFonts w:ascii="CMR9" w:hAnsi="CMR9" w:cs="CMR9"/>
          <w:kern w:val="0"/>
          <w:sz w:val="18"/>
          <w:szCs w:val="18"/>
        </w:rPr>
      </w:pPr>
      <w:r w:rsidRPr="00CE5E17">
        <w:rPr>
          <w:rFonts w:ascii="CMR9" w:hAnsi="CMR9" w:cs="CMR9"/>
          <w:kern w:val="0"/>
          <w:sz w:val="18"/>
          <w:szCs w:val="18"/>
        </w:rPr>
        <w:t>Bertrand Jeannet</w:t>
      </w:r>
      <w:r>
        <w:rPr>
          <w:rFonts w:ascii="CMR9" w:hAnsi="CMR9" w:cs="CMR9" w:hint="eastAsia"/>
          <w:kern w:val="0"/>
          <w:sz w:val="18"/>
          <w:szCs w:val="18"/>
        </w:rPr>
        <w:t>等人</w:t>
      </w:r>
      <w:r w:rsidRPr="00495BBC">
        <w:rPr>
          <w:rFonts w:ascii="CMR9" w:hAnsi="CMR9" w:cs="CMR9" w:hint="eastAsia"/>
          <w:kern w:val="0"/>
          <w:sz w:val="18"/>
          <w:szCs w:val="18"/>
          <w:vertAlign w:val="superscript"/>
        </w:rPr>
        <w:t>[32]</w:t>
      </w:r>
      <w:r w:rsidRPr="006E1F5A">
        <w:rPr>
          <w:rFonts w:ascii="CMR9" w:hAnsi="CMR9" w:cs="CMR9" w:hint="eastAsia"/>
          <w:kern w:val="0"/>
          <w:sz w:val="18"/>
          <w:szCs w:val="18"/>
        </w:rPr>
        <w:t>采用</w:t>
      </w:r>
      <w:r w:rsidRPr="006E1F5A">
        <w:rPr>
          <w:rFonts w:ascii="CMR9" w:hAnsi="CMR9" w:cs="CMR9" w:hint="eastAsia"/>
          <w:kern w:val="0"/>
          <w:sz w:val="18"/>
          <w:szCs w:val="18"/>
        </w:rPr>
        <w:t>Abstract acceleration</w:t>
      </w:r>
      <w:r w:rsidRPr="006E1F5A">
        <w:rPr>
          <w:rFonts w:ascii="CMR9" w:hAnsi="CMR9" w:cs="CMR9" w:hint="eastAsia"/>
          <w:kern w:val="0"/>
          <w:sz w:val="18"/>
          <w:szCs w:val="18"/>
        </w:rPr>
        <w:t>来替换基于</w:t>
      </w:r>
      <w:r w:rsidRPr="006E1F5A">
        <w:rPr>
          <w:rFonts w:ascii="CMR9" w:hAnsi="CMR9" w:cs="CMR9" w:hint="eastAsia"/>
          <w:kern w:val="0"/>
          <w:sz w:val="18"/>
          <w:szCs w:val="18"/>
        </w:rPr>
        <w:t>Kleene</w:t>
      </w:r>
      <w:r w:rsidRPr="006E1F5A">
        <w:rPr>
          <w:rFonts w:ascii="CMR9" w:hAnsi="CMR9" w:cs="CMR9" w:hint="eastAsia"/>
          <w:kern w:val="0"/>
          <w:sz w:val="18"/>
          <w:szCs w:val="18"/>
        </w:rPr>
        <w:t>和加宽的迭代策略，将循环体中的赋值语句用一个矩阵来刻画，并假设循环迭代次数为</w:t>
      </w:r>
      <w:r w:rsidRPr="006E1F5A">
        <w:rPr>
          <w:rFonts w:ascii="CMR9" w:hAnsi="CMR9" w:cs="CMR9" w:hint="eastAsia"/>
          <w:kern w:val="0"/>
          <w:sz w:val="18"/>
          <w:szCs w:val="18"/>
        </w:rPr>
        <w:t>n</w:t>
      </w:r>
      <w:r w:rsidRPr="006E1F5A">
        <w:rPr>
          <w:rFonts w:ascii="CMR9" w:hAnsi="CMR9" w:cs="CMR9" w:hint="eastAsia"/>
          <w:kern w:val="0"/>
          <w:sz w:val="18"/>
          <w:szCs w:val="18"/>
        </w:rPr>
        <w:t>，将循环迭代</w:t>
      </w:r>
      <w:r w:rsidRPr="006E1F5A">
        <w:rPr>
          <w:rFonts w:ascii="CMR9" w:hAnsi="CMR9" w:cs="CMR9" w:hint="eastAsia"/>
          <w:kern w:val="0"/>
          <w:sz w:val="18"/>
          <w:szCs w:val="18"/>
        </w:rPr>
        <w:t>n</w:t>
      </w:r>
      <w:r w:rsidRPr="006E1F5A">
        <w:rPr>
          <w:rFonts w:ascii="CMR9" w:hAnsi="CMR9" w:cs="CMR9" w:hint="eastAsia"/>
          <w:kern w:val="0"/>
          <w:sz w:val="18"/>
          <w:szCs w:val="18"/>
        </w:rPr>
        <w:t>次的不变式</w:t>
      </w:r>
      <w:proofErr w:type="gramStart"/>
      <w:r w:rsidRPr="006E1F5A">
        <w:rPr>
          <w:rFonts w:ascii="CMR9" w:hAnsi="CMR9" w:cs="CMR9" w:hint="eastAsia"/>
          <w:kern w:val="0"/>
          <w:sz w:val="18"/>
          <w:szCs w:val="18"/>
        </w:rPr>
        <w:t>转换成求矩阵</w:t>
      </w:r>
      <w:proofErr w:type="gramEnd"/>
      <w:r w:rsidRPr="006E1F5A">
        <w:rPr>
          <w:rFonts w:ascii="CMR9" w:hAnsi="CMR9" w:cs="CMR9" w:hint="eastAsia"/>
          <w:kern w:val="0"/>
          <w:sz w:val="18"/>
          <w:szCs w:val="18"/>
        </w:rPr>
        <w:t>的</w:t>
      </w:r>
      <w:r w:rsidRPr="006E1F5A">
        <w:rPr>
          <w:rFonts w:ascii="CMR9" w:hAnsi="CMR9" w:cs="CMR9" w:hint="eastAsia"/>
          <w:kern w:val="0"/>
          <w:sz w:val="18"/>
          <w:szCs w:val="18"/>
        </w:rPr>
        <w:t>n</w:t>
      </w:r>
      <w:r w:rsidRPr="006E1F5A">
        <w:rPr>
          <w:rFonts w:ascii="CMR9" w:hAnsi="CMR9" w:cs="CMR9" w:hint="eastAsia"/>
          <w:kern w:val="0"/>
          <w:sz w:val="18"/>
          <w:szCs w:val="18"/>
        </w:rPr>
        <w:t>次</w:t>
      </w:r>
      <w:proofErr w:type="gramStart"/>
      <w:r w:rsidRPr="006E1F5A">
        <w:rPr>
          <w:rFonts w:ascii="CMR9" w:hAnsi="CMR9" w:cs="CMR9" w:hint="eastAsia"/>
          <w:kern w:val="0"/>
          <w:sz w:val="18"/>
          <w:szCs w:val="18"/>
        </w:rPr>
        <w:t>幂</w:t>
      </w:r>
      <w:proofErr w:type="gramEnd"/>
      <w:r w:rsidRPr="006E1F5A">
        <w:rPr>
          <w:rFonts w:ascii="CMR9" w:hAnsi="CMR9" w:cs="CMR9" w:hint="eastAsia"/>
          <w:kern w:val="0"/>
          <w:sz w:val="18"/>
          <w:szCs w:val="18"/>
        </w:rPr>
        <w:t>，再抽象成多面体抽象</w:t>
      </w:r>
      <w:proofErr w:type="gramStart"/>
      <w:r w:rsidRPr="006E1F5A">
        <w:rPr>
          <w:rFonts w:ascii="CMR9" w:hAnsi="CMR9" w:cs="CMR9" w:hint="eastAsia"/>
          <w:kern w:val="0"/>
          <w:sz w:val="18"/>
          <w:szCs w:val="18"/>
        </w:rPr>
        <w:t>域能够</w:t>
      </w:r>
      <w:proofErr w:type="gramEnd"/>
      <w:r w:rsidRPr="006E1F5A">
        <w:rPr>
          <w:rFonts w:ascii="CMR9" w:hAnsi="CMR9" w:cs="CMR9" w:hint="eastAsia"/>
          <w:kern w:val="0"/>
          <w:sz w:val="18"/>
          <w:szCs w:val="18"/>
        </w:rPr>
        <w:t>表达的约束。该方法也能够用多面体抽象域刻画非线性循环不变式的部分边界，但存在很多限制，一是循环中语句必须是</w:t>
      </w:r>
      <w:r w:rsidRPr="006E1F5A">
        <w:rPr>
          <w:rFonts w:ascii="CMR9" w:hAnsi="CMR9" w:cs="CMR9" w:hint="eastAsia"/>
          <w:kern w:val="0"/>
          <w:sz w:val="18"/>
          <w:szCs w:val="18"/>
        </w:rPr>
        <w:t>LRA</w:t>
      </w:r>
      <w:r w:rsidRPr="006E1F5A">
        <w:rPr>
          <w:rFonts w:ascii="CMR9" w:hAnsi="CMR9" w:cs="CMR9" w:hint="eastAsia"/>
          <w:kern w:val="0"/>
          <w:sz w:val="18"/>
          <w:szCs w:val="18"/>
        </w:rPr>
        <w:t>的；二是对于循环中的分支，需要构建多个矩阵来分别计算，存在组合爆炸的问题，故还是不可避免的需要通过加宽提高效率。</w:t>
      </w:r>
      <w:r w:rsidRPr="00912E37">
        <w:rPr>
          <w:rFonts w:ascii="CMR9" w:hAnsi="CMR9" w:cs="CMR9"/>
          <w:kern w:val="0"/>
          <w:sz w:val="18"/>
          <w:szCs w:val="18"/>
        </w:rPr>
        <w:t>Colas Le Guernic</w:t>
      </w:r>
      <w:r w:rsidRPr="00912E37">
        <w:rPr>
          <w:rFonts w:ascii="CMR9" w:hAnsi="CMR9" w:cs="CMR9" w:hint="eastAsia"/>
          <w:kern w:val="0"/>
          <w:sz w:val="18"/>
          <w:szCs w:val="18"/>
          <w:vertAlign w:val="superscript"/>
        </w:rPr>
        <w:t>[33]</w:t>
      </w:r>
      <w:r w:rsidRPr="006E1F5A">
        <w:rPr>
          <w:rFonts w:ascii="CMR9" w:hAnsi="CMR9" w:cs="CMR9" w:hint="eastAsia"/>
          <w:kern w:val="0"/>
          <w:sz w:val="18"/>
          <w:szCs w:val="18"/>
        </w:rPr>
        <w:t>在</w:t>
      </w:r>
      <w:r>
        <w:rPr>
          <w:rFonts w:ascii="CMR9" w:hAnsi="CMR9" w:cs="CMR9" w:hint="eastAsia"/>
          <w:kern w:val="0"/>
          <w:sz w:val="18"/>
          <w:szCs w:val="18"/>
        </w:rPr>
        <w:t>它的</w:t>
      </w:r>
      <w:r w:rsidRPr="006E1F5A">
        <w:rPr>
          <w:rFonts w:ascii="CMR9" w:hAnsi="CMR9" w:cs="CMR9" w:hint="eastAsia"/>
          <w:kern w:val="0"/>
          <w:sz w:val="18"/>
          <w:szCs w:val="18"/>
        </w:rPr>
        <w:t>基础上通过改进部分算法提高了其精度，但并不能避免上述问题。本文工作通过对语义方程进行抽象，能处理一部分非线性赋值语句，也能处理循环中的多个分支，能够在精度和效率间取得较好的平衡。</w:t>
      </w:r>
    </w:p>
    <w:p w14:paraId="75A1622C" w14:textId="4D3CB1CA" w:rsidR="004D150D" w:rsidRDefault="004D150D" w:rsidP="004D150D">
      <w:pPr>
        <w:ind w:leftChars="200" w:left="420" w:firstLineChars="200" w:firstLine="360"/>
        <w:rPr>
          <w:rFonts w:ascii="CMR9" w:hAnsi="CMR9" w:cs="CMR9"/>
          <w:kern w:val="0"/>
          <w:sz w:val="18"/>
          <w:szCs w:val="18"/>
        </w:rPr>
      </w:pPr>
      <w:r w:rsidRPr="006E1F5A">
        <w:rPr>
          <w:rFonts w:ascii="CMR9" w:hAnsi="CMR9" w:cs="CMR9" w:hint="eastAsia"/>
          <w:kern w:val="0"/>
          <w:sz w:val="18"/>
          <w:szCs w:val="18"/>
        </w:rPr>
        <w:t>Gulavani</w:t>
      </w:r>
      <w:r w:rsidRPr="000E78CD">
        <w:rPr>
          <w:rFonts w:ascii="CMR9" w:hAnsi="CMR9" w:cs="CMR9" w:hint="eastAsia"/>
          <w:kern w:val="0"/>
          <w:sz w:val="18"/>
          <w:szCs w:val="18"/>
          <w:vertAlign w:val="superscript"/>
        </w:rPr>
        <w:t>[</w:t>
      </w:r>
      <w:r w:rsidR="000E78CD" w:rsidRPr="000E78CD">
        <w:rPr>
          <w:rFonts w:ascii="CMR9" w:hAnsi="CMR9" w:cs="CMR9" w:hint="eastAsia"/>
          <w:kern w:val="0"/>
          <w:sz w:val="18"/>
          <w:szCs w:val="18"/>
          <w:vertAlign w:val="superscript"/>
        </w:rPr>
        <w:t>34</w:t>
      </w:r>
      <w:r w:rsidRPr="000E78CD">
        <w:rPr>
          <w:rFonts w:ascii="CMR9" w:hAnsi="CMR9" w:cs="CMR9" w:hint="eastAsia"/>
          <w:kern w:val="0"/>
          <w:sz w:val="18"/>
          <w:szCs w:val="18"/>
          <w:vertAlign w:val="superscript"/>
        </w:rPr>
        <w:t>]</w:t>
      </w:r>
      <w:r>
        <w:rPr>
          <w:rFonts w:ascii="CMR9" w:hAnsi="CMR9" w:cs="CMR9" w:hint="eastAsia"/>
          <w:kern w:val="0"/>
          <w:sz w:val="18"/>
          <w:szCs w:val="18"/>
        </w:rPr>
        <w:t xml:space="preserve"> </w:t>
      </w:r>
      <w:r w:rsidRPr="006E1F5A">
        <w:rPr>
          <w:rFonts w:ascii="CMR9" w:hAnsi="CMR9" w:cs="CMR9" w:hint="eastAsia"/>
          <w:kern w:val="0"/>
          <w:sz w:val="18"/>
          <w:szCs w:val="18"/>
        </w:rPr>
        <w:t>present a framework for extending an abstract domain with</w:t>
      </w:r>
      <w:r w:rsidRPr="006E1F5A">
        <w:rPr>
          <w:rFonts w:ascii="CMR9" w:hAnsi="CMR9" w:cs="CMR9" w:hint="eastAsia"/>
          <w:kern w:val="0"/>
          <w:sz w:val="18"/>
          <w:szCs w:val="18"/>
        </w:rPr>
        <w:t>的两个提升操作，即表达式抽象和</w:t>
      </w:r>
      <w:r w:rsidRPr="006E1F5A">
        <w:rPr>
          <w:rFonts w:ascii="CMR9" w:hAnsi="CMR9" w:cs="CMR9" w:hint="eastAsia"/>
          <w:kern w:val="0"/>
          <w:sz w:val="18"/>
          <w:szCs w:val="18"/>
        </w:rPr>
        <w:t xml:space="preserve">max </w:t>
      </w:r>
      <w:r w:rsidRPr="006E1F5A">
        <w:rPr>
          <w:rFonts w:ascii="CMR9" w:hAnsi="CMR9" w:cs="CMR9" w:hint="eastAsia"/>
          <w:kern w:val="0"/>
          <w:sz w:val="18"/>
          <w:szCs w:val="18"/>
        </w:rPr>
        <w:t>操作，利用</w:t>
      </w:r>
      <w:r w:rsidRPr="006E1F5A">
        <w:rPr>
          <w:rFonts w:ascii="CMR9" w:hAnsi="CMR9" w:cs="CMR9" w:hint="eastAsia"/>
          <w:kern w:val="0"/>
          <w:sz w:val="18"/>
          <w:szCs w:val="18"/>
        </w:rPr>
        <w:t>non-linear axioms (</w:t>
      </w:r>
      <w:r w:rsidRPr="006E1F5A">
        <w:rPr>
          <w:rFonts w:ascii="CMR9" w:hAnsi="CMR9" w:cs="CMR9" w:hint="eastAsia"/>
          <w:kern w:val="0"/>
          <w:sz w:val="18"/>
          <w:szCs w:val="18"/>
        </w:rPr>
        <w:t>可以是</w:t>
      </w:r>
      <w:r w:rsidRPr="006E1F5A">
        <w:rPr>
          <w:rFonts w:ascii="CMR9" w:hAnsi="CMR9" w:cs="CMR9" w:hint="eastAsia"/>
          <w:kern w:val="0"/>
          <w:sz w:val="18"/>
          <w:szCs w:val="18"/>
        </w:rPr>
        <w:t xml:space="preserve"> log, multiplication, square root, and exponentiation)</w:t>
      </w:r>
      <w:r w:rsidRPr="006E1F5A">
        <w:rPr>
          <w:rFonts w:ascii="CMR9" w:hAnsi="CMR9" w:cs="CMR9" w:hint="eastAsia"/>
          <w:kern w:val="0"/>
          <w:sz w:val="18"/>
          <w:szCs w:val="18"/>
        </w:rPr>
        <w:t>来提升</w:t>
      </w:r>
      <w:r w:rsidRPr="006E1F5A">
        <w:rPr>
          <w:rFonts w:ascii="CMR9" w:hAnsi="CMR9" w:cs="CMR9" w:hint="eastAsia"/>
          <w:kern w:val="0"/>
          <w:sz w:val="18"/>
          <w:szCs w:val="18"/>
        </w:rPr>
        <w:t>Polyhedron</w:t>
      </w:r>
      <w:r w:rsidRPr="006E1F5A">
        <w:rPr>
          <w:rFonts w:ascii="CMR9" w:hAnsi="CMR9" w:cs="CMR9" w:hint="eastAsia"/>
          <w:kern w:val="0"/>
          <w:sz w:val="18"/>
          <w:szCs w:val="18"/>
        </w:rPr>
        <w:t>抽象</w:t>
      </w:r>
      <w:proofErr w:type="gramStart"/>
      <w:r w:rsidRPr="006E1F5A">
        <w:rPr>
          <w:rFonts w:ascii="CMR9" w:hAnsi="CMR9" w:cs="CMR9" w:hint="eastAsia"/>
          <w:kern w:val="0"/>
          <w:sz w:val="18"/>
          <w:szCs w:val="18"/>
        </w:rPr>
        <w:t>域获得</w:t>
      </w:r>
      <w:proofErr w:type="gramEnd"/>
      <w:r w:rsidRPr="006E1F5A">
        <w:rPr>
          <w:rFonts w:ascii="CMR9" w:hAnsi="CMR9" w:cs="CMR9" w:hint="eastAsia"/>
          <w:kern w:val="0"/>
          <w:sz w:val="18"/>
          <w:szCs w:val="18"/>
        </w:rPr>
        <w:t>的循环不变式，从而能够分别处理复杂度的</w:t>
      </w:r>
      <w:proofErr w:type="gramStart"/>
      <w:r w:rsidRPr="006E1F5A">
        <w:rPr>
          <w:rFonts w:ascii="CMR9" w:hAnsi="CMR9" w:cs="CMR9" w:hint="eastAsia"/>
          <w:kern w:val="0"/>
          <w:sz w:val="18"/>
          <w:szCs w:val="18"/>
        </w:rPr>
        <w:t>界分析</w:t>
      </w:r>
      <w:proofErr w:type="gramEnd"/>
      <w:r w:rsidRPr="006E1F5A">
        <w:rPr>
          <w:rFonts w:ascii="CMR9" w:hAnsi="CMR9" w:cs="CMR9" w:hint="eastAsia"/>
          <w:kern w:val="0"/>
          <w:sz w:val="18"/>
          <w:szCs w:val="18"/>
        </w:rPr>
        <w:t>中的非线性不变式和带析取的界。</w:t>
      </w:r>
      <w:r w:rsidR="00FC13AF">
        <w:rPr>
          <w:rFonts w:ascii="CMR9" w:hAnsi="CMR9" w:cs="CMR9" w:hint="eastAsia"/>
          <w:kern w:val="0"/>
          <w:sz w:val="18"/>
          <w:szCs w:val="18"/>
        </w:rPr>
        <w:t>Zachary</w:t>
      </w:r>
      <w:r w:rsidRPr="006E1F5A">
        <w:rPr>
          <w:rFonts w:ascii="CMR9" w:hAnsi="CMR9" w:cs="CMR9" w:hint="eastAsia"/>
          <w:kern w:val="0"/>
          <w:sz w:val="18"/>
          <w:szCs w:val="18"/>
        </w:rPr>
        <w:t xml:space="preserve"> K</w:t>
      </w:r>
      <w:r w:rsidR="00FC13AF">
        <w:rPr>
          <w:rFonts w:ascii="CMR9" w:hAnsi="CMR9" w:cs="CMR9"/>
          <w:kern w:val="0"/>
          <w:sz w:val="18"/>
          <w:szCs w:val="18"/>
        </w:rPr>
        <w:t>incaid</w:t>
      </w:r>
      <w:r w:rsidRPr="006E1F5A">
        <w:rPr>
          <w:rFonts w:ascii="CMR9" w:hAnsi="CMR9" w:cs="CMR9" w:hint="eastAsia"/>
          <w:kern w:val="0"/>
          <w:sz w:val="18"/>
          <w:szCs w:val="18"/>
        </w:rPr>
        <w:t xml:space="preserve"> </w:t>
      </w:r>
      <w:r w:rsidRPr="006E1F5A">
        <w:rPr>
          <w:rFonts w:ascii="CMR9" w:hAnsi="CMR9" w:cs="CMR9" w:hint="eastAsia"/>
          <w:kern w:val="0"/>
          <w:sz w:val="18"/>
          <w:szCs w:val="18"/>
        </w:rPr>
        <w:t>等人</w:t>
      </w:r>
      <w:r w:rsidRPr="002C4630">
        <w:rPr>
          <w:rFonts w:ascii="CMR9" w:hAnsi="CMR9" w:cs="CMR9" w:hint="eastAsia"/>
          <w:kern w:val="0"/>
          <w:sz w:val="18"/>
          <w:szCs w:val="18"/>
          <w:vertAlign w:val="superscript"/>
        </w:rPr>
        <w:t>[6]</w:t>
      </w:r>
      <w:r w:rsidRPr="006E1F5A">
        <w:rPr>
          <w:rFonts w:ascii="CMR9" w:hAnsi="CMR9" w:cs="CMR9" w:hint="eastAsia"/>
          <w:kern w:val="0"/>
          <w:sz w:val="18"/>
          <w:szCs w:val="18"/>
        </w:rPr>
        <w:t>提出了一个</w:t>
      </w:r>
      <w:r w:rsidRPr="006E1F5A">
        <w:rPr>
          <w:rFonts w:ascii="CMR9" w:hAnsi="CMR9" w:cs="CMR9" w:hint="eastAsia"/>
          <w:kern w:val="0"/>
          <w:sz w:val="18"/>
          <w:szCs w:val="18"/>
        </w:rPr>
        <w:t>wedge abstract domain</w:t>
      </w:r>
      <w:r w:rsidRPr="006E1F5A">
        <w:rPr>
          <w:rFonts w:ascii="CMR9" w:hAnsi="CMR9" w:cs="CMR9" w:hint="eastAsia"/>
          <w:kern w:val="0"/>
          <w:sz w:val="18"/>
          <w:szCs w:val="18"/>
        </w:rPr>
        <w:t>来获取程序中的非线性不变式，</w:t>
      </w:r>
      <w:r w:rsidRPr="006E1F5A">
        <w:rPr>
          <w:rFonts w:ascii="CMR9" w:hAnsi="CMR9" w:cs="CMR9" w:hint="eastAsia"/>
          <w:kern w:val="0"/>
          <w:sz w:val="18"/>
          <w:szCs w:val="18"/>
        </w:rPr>
        <w:t>wedge treat non-polynomial terms as independent dimensions</w:t>
      </w:r>
      <w:r w:rsidRPr="006E1F5A">
        <w:rPr>
          <w:rFonts w:ascii="CMR9" w:hAnsi="CMR9" w:cs="CMR9" w:hint="eastAsia"/>
          <w:kern w:val="0"/>
          <w:sz w:val="18"/>
          <w:szCs w:val="18"/>
        </w:rPr>
        <w:t>，</w:t>
      </w:r>
      <w:r w:rsidRPr="006E1F5A">
        <w:rPr>
          <w:rFonts w:ascii="CMR9" w:hAnsi="CMR9" w:cs="CMR9" w:hint="eastAsia"/>
          <w:kern w:val="0"/>
          <w:sz w:val="18"/>
          <w:szCs w:val="18"/>
        </w:rPr>
        <w:t xml:space="preserve"> </w:t>
      </w:r>
      <w:r w:rsidRPr="006E1F5A">
        <w:rPr>
          <w:rFonts w:ascii="CMR9" w:hAnsi="CMR9" w:cs="CMR9" w:hint="eastAsia"/>
          <w:kern w:val="0"/>
          <w:sz w:val="18"/>
          <w:szCs w:val="18"/>
        </w:rPr>
        <w:t>它也是通过</w:t>
      </w:r>
      <w:r w:rsidRPr="006E1F5A">
        <w:rPr>
          <w:rFonts w:ascii="CMR9" w:hAnsi="CMR9" w:cs="CMR9" w:hint="eastAsia"/>
          <w:kern w:val="0"/>
          <w:sz w:val="18"/>
          <w:szCs w:val="18"/>
        </w:rPr>
        <w:t>polyhedron</w:t>
      </w:r>
      <w:r w:rsidRPr="006E1F5A">
        <w:rPr>
          <w:rFonts w:ascii="CMR9" w:hAnsi="CMR9" w:cs="CMR9" w:hint="eastAsia"/>
          <w:kern w:val="0"/>
          <w:sz w:val="18"/>
          <w:szCs w:val="18"/>
        </w:rPr>
        <w:t>抽象域的线性约束来刻画</w:t>
      </w:r>
      <w:r w:rsidRPr="006E1F5A">
        <w:rPr>
          <w:rFonts w:ascii="CMR9" w:hAnsi="CMR9" w:cs="CMR9" w:hint="eastAsia"/>
          <w:kern w:val="0"/>
          <w:sz w:val="18"/>
          <w:szCs w:val="18"/>
        </w:rPr>
        <w:t>non-polynomial terms</w:t>
      </w:r>
      <w:r w:rsidRPr="006E1F5A">
        <w:rPr>
          <w:rFonts w:ascii="CMR9" w:hAnsi="CMR9" w:cs="CMR9" w:hint="eastAsia"/>
          <w:kern w:val="0"/>
          <w:sz w:val="18"/>
          <w:szCs w:val="18"/>
        </w:rPr>
        <w:t>的线性组合。上述两种方法都是在现有的</w:t>
      </w:r>
      <w:r w:rsidRPr="006E1F5A">
        <w:rPr>
          <w:rFonts w:ascii="CMR9" w:hAnsi="CMR9" w:cs="CMR9" w:hint="eastAsia"/>
          <w:kern w:val="0"/>
          <w:sz w:val="18"/>
          <w:szCs w:val="18"/>
        </w:rPr>
        <w:t>polyhedron</w:t>
      </w:r>
      <w:r w:rsidRPr="006E1F5A">
        <w:rPr>
          <w:rFonts w:ascii="CMR9" w:hAnsi="CMR9" w:cs="CMR9" w:hint="eastAsia"/>
          <w:kern w:val="0"/>
          <w:sz w:val="18"/>
          <w:szCs w:val="18"/>
        </w:rPr>
        <w:t>的基础上加入非</w:t>
      </w:r>
      <w:r w:rsidRPr="006E1F5A">
        <w:rPr>
          <w:rFonts w:ascii="CMR9" w:hAnsi="CMR9" w:cs="CMR9" w:hint="eastAsia"/>
          <w:kern w:val="0"/>
          <w:sz w:val="18"/>
          <w:szCs w:val="18"/>
        </w:rPr>
        <w:lastRenderedPageBreak/>
        <w:t>线性元素来表达非线性不变式，故其产生的非线性不变式的精度很大程度上依赖于</w:t>
      </w:r>
      <w:r w:rsidRPr="006E1F5A">
        <w:rPr>
          <w:rFonts w:ascii="CMR9" w:hAnsi="CMR9" w:cs="CMR9" w:hint="eastAsia"/>
          <w:kern w:val="0"/>
          <w:sz w:val="18"/>
          <w:szCs w:val="18"/>
        </w:rPr>
        <w:t>Polyhedron</w:t>
      </w:r>
      <w:r w:rsidRPr="006E1F5A">
        <w:rPr>
          <w:rFonts w:ascii="CMR9" w:hAnsi="CMR9" w:cs="CMR9" w:hint="eastAsia"/>
          <w:kern w:val="0"/>
          <w:sz w:val="18"/>
          <w:szCs w:val="18"/>
        </w:rPr>
        <w:t>抽象域推导出的线性不变式的</w:t>
      </w:r>
      <w:proofErr w:type="gramStart"/>
      <w:r w:rsidRPr="006E1F5A">
        <w:rPr>
          <w:rFonts w:ascii="CMR9" w:hAnsi="CMR9" w:cs="CMR9" w:hint="eastAsia"/>
          <w:kern w:val="0"/>
          <w:sz w:val="18"/>
          <w:szCs w:val="18"/>
        </w:rPr>
        <w:t>的</w:t>
      </w:r>
      <w:proofErr w:type="gramEnd"/>
      <w:r w:rsidRPr="006E1F5A">
        <w:rPr>
          <w:rFonts w:ascii="CMR9" w:hAnsi="CMR9" w:cs="CMR9" w:hint="eastAsia"/>
          <w:kern w:val="0"/>
          <w:sz w:val="18"/>
          <w:szCs w:val="18"/>
        </w:rPr>
        <w:t>精度，而本文的方法就致力于通过</w:t>
      </w:r>
      <w:r w:rsidRPr="006E1F5A">
        <w:rPr>
          <w:rFonts w:ascii="CMR9" w:hAnsi="CMR9" w:cs="CMR9" w:hint="eastAsia"/>
          <w:kern w:val="0"/>
          <w:sz w:val="18"/>
          <w:szCs w:val="18"/>
        </w:rPr>
        <w:t>Relaxing</w:t>
      </w:r>
      <w:r w:rsidRPr="006E1F5A">
        <w:rPr>
          <w:rFonts w:ascii="CMR9" w:hAnsi="CMR9" w:cs="CMR9" w:hint="eastAsia"/>
          <w:kern w:val="0"/>
          <w:sz w:val="18"/>
          <w:szCs w:val="18"/>
        </w:rPr>
        <w:t>得到一个</w:t>
      </w:r>
      <w:r w:rsidRPr="006E1F5A">
        <w:rPr>
          <w:rFonts w:ascii="CMR9" w:hAnsi="CMR9" w:cs="CMR9" w:hint="eastAsia"/>
          <w:kern w:val="0"/>
          <w:sz w:val="18"/>
          <w:szCs w:val="18"/>
        </w:rPr>
        <w:t>polyhedron</w:t>
      </w:r>
      <w:r w:rsidRPr="006E1F5A">
        <w:rPr>
          <w:rFonts w:ascii="CMR9" w:hAnsi="CMR9" w:cs="CMR9" w:hint="eastAsia"/>
          <w:kern w:val="0"/>
          <w:sz w:val="18"/>
          <w:szCs w:val="18"/>
        </w:rPr>
        <w:t>表示的更精确的线性</w:t>
      </w:r>
      <w:proofErr w:type="gramStart"/>
      <w:r w:rsidRPr="006E1F5A">
        <w:rPr>
          <w:rFonts w:ascii="CMR9" w:hAnsi="CMR9" w:cs="CMR9" w:hint="eastAsia"/>
          <w:kern w:val="0"/>
          <w:sz w:val="18"/>
          <w:szCs w:val="18"/>
        </w:rPr>
        <w:t>不</w:t>
      </w:r>
      <w:proofErr w:type="gramEnd"/>
      <w:r w:rsidRPr="006E1F5A">
        <w:rPr>
          <w:rFonts w:ascii="CMR9" w:hAnsi="CMR9" w:cs="CMR9" w:hint="eastAsia"/>
          <w:kern w:val="0"/>
          <w:sz w:val="18"/>
          <w:szCs w:val="18"/>
        </w:rPr>
        <w:t>不变式，对于提升</w:t>
      </w:r>
      <w:r w:rsidRPr="006E1F5A">
        <w:rPr>
          <w:rFonts w:ascii="CMR9" w:hAnsi="CMR9" w:cs="CMR9" w:hint="eastAsia"/>
          <w:kern w:val="0"/>
          <w:sz w:val="18"/>
          <w:szCs w:val="18"/>
        </w:rPr>
        <w:t>Gulavani</w:t>
      </w:r>
      <w:r w:rsidRPr="006E1F5A">
        <w:rPr>
          <w:rFonts w:ascii="CMR9" w:hAnsi="CMR9" w:cs="CMR9" w:hint="eastAsia"/>
          <w:kern w:val="0"/>
          <w:sz w:val="18"/>
          <w:szCs w:val="18"/>
        </w:rPr>
        <w:t>和</w:t>
      </w:r>
      <w:r w:rsidRPr="006E1F5A">
        <w:rPr>
          <w:rFonts w:ascii="CMR9" w:hAnsi="CMR9" w:cs="CMR9" w:hint="eastAsia"/>
          <w:kern w:val="0"/>
          <w:sz w:val="18"/>
          <w:szCs w:val="18"/>
        </w:rPr>
        <w:t>Z</w:t>
      </w:r>
      <w:r w:rsidR="00FC13AF">
        <w:rPr>
          <w:rFonts w:ascii="CMR9" w:hAnsi="CMR9" w:cs="CMR9"/>
          <w:kern w:val="0"/>
          <w:sz w:val="18"/>
          <w:szCs w:val="18"/>
        </w:rPr>
        <w:t>achary</w:t>
      </w:r>
      <w:r w:rsidRPr="006E1F5A">
        <w:rPr>
          <w:rFonts w:ascii="CMR9" w:hAnsi="CMR9" w:cs="CMR9" w:hint="eastAsia"/>
          <w:kern w:val="0"/>
          <w:sz w:val="18"/>
          <w:szCs w:val="18"/>
        </w:rPr>
        <w:t>的方法精度也有帮助。</w:t>
      </w:r>
    </w:p>
    <w:p w14:paraId="60AD2484" w14:textId="4E10A24B" w:rsidR="002416BE" w:rsidRPr="00D75D4C" w:rsidRDefault="004D150D" w:rsidP="004D150D">
      <w:pPr>
        <w:pStyle w:val="a5"/>
        <w:ind w:left="450" w:firstLine="360"/>
        <w:rPr>
          <w:rFonts w:ascii="CMR9" w:hAnsi="CMR9" w:cs="CMR9"/>
          <w:kern w:val="0"/>
          <w:sz w:val="18"/>
          <w:szCs w:val="18"/>
        </w:rPr>
      </w:pPr>
      <w:r>
        <w:rPr>
          <w:rFonts w:hint="eastAsia"/>
          <w:sz w:val="18"/>
          <w:szCs w:val="18"/>
        </w:rPr>
        <w:t>为了获得循环的指数型不变式，</w:t>
      </w:r>
      <w:r>
        <w:rPr>
          <w:rFonts w:ascii="Times New Roman" w:hAnsi="Times New Roman" w:cs="Times New Roman"/>
          <w:sz w:val="18"/>
          <w:szCs w:val="18"/>
        </w:rPr>
        <w:t>Isabella</w:t>
      </w:r>
      <w:r>
        <w:rPr>
          <w:rFonts w:hAnsi="Times New Roman" w:hint="eastAsia"/>
          <w:sz w:val="18"/>
          <w:szCs w:val="18"/>
        </w:rPr>
        <w:t>等</w:t>
      </w:r>
      <w:r w:rsidRPr="00A152FF">
        <w:rPr>
          <w:rFonts w:ascii="Times New Roman" w:hAnsi="Times New Roman" w:cs="Times New Roman"/>
          <w:sz w:val="18"/>
          <w:szCs w:val="12"/>
          <w:vertAlign w:val="superscript"/>
        </w:rPr>
        <w:t>[</w:t>
      </w:r>
      <w:r w:rsidRPr="00A152FF">
        <w:rPr>
          <w:rFonts w:ascii="Times New Roman" w:hAnsi="Times New Roman" w:cs="Times New Roman" w:hint="eastAsia"/>
          <w:sz w:val="18"/>
          <w:szCs w:val="12"/>
          <w:vertAlign w:val="superscript"/>
        </w:rPr>
        <w:t>7</w:t>
      </w:r>
      <w:r w:rsidRPr="00A152FF">
        <w:rPr>
          <w:rFonts w:ascii="Times New Roman" w:hAnsi="Times New Roman" w:cs="Times New Roman"/>
          <w:sz w:val="18"/>
          <w:szCs w:val="12"/>
          <w:vertAlign w:val="superscript"/>
        </w:rPr>
        <w:t>]</w:t>
      </w:r>
      <w:r>
        <w:rPr>
          <w:rFonts w:hAnsi="Times New Roman" w:hint="eastAsia"/>
          <w:sz w:val="18"/>
          <w:szCs w:val="18"/>
        </w:rPr>
        <w:t>提出了分析代数</w:t>
      </w:r>
      <w:proofErr w:type="gramStart"/>
      <w:r>
        <w:rPr>
          <w:rFonts w:hAnsi="Times New Roman" w:hint="eastAsia"/>
          <w:sz w:val="18"/>
          <w:szCs w:val="18"/>
        </w:rPr>
        <w:t>幂</w:t>
      </w:r>
      <w:proofErr w:type="gramEnd"/>
      <w:r>
        <w:rPr>
          <w:rFonts w:hAnsi="Times New Roman" w:hint="eastAsia"/>
          <w:sz w:val="18"/>
          <w:szCs w:val="18"/>
        </w:rPr>
        <w:t>的抽象域</w:t>
      </w:r>
      <w:r>
        <w:rPr>
          <w:rFonts w:ascii="Times New Roman" w:hAnsi="Times New Roman" w:cs="Times New Roman"/>
          <w:sz w:val="18"/>
          <w:szCs w:val="18"/>
        </w:rPr>
        <w:t>,</w:t>
      </w:r>
      <w:r>
        <w:rPr>
          <w:rFonts w:hAnsi="Times New Roman" w:hint="eastAsia"/>
          <w:sz w:val="18"/>
          <w:szCs w:val="18"/>
        </w:rPr>
        <w:t>主要用于随机化程序的静态分析和因式分解</w:t>
      </w:r>
      <w:r>
        <w:rPr>
          <w:rFonts w:ascii="Times New Roman" w:hAnsi="Times New Roman" w:cs="Times New Roman"/>
          <w:sz w:val="18"/>
          <w:szCs w:val="18"/>
        </w:rPr>
        <w:t>.</w:t>
      </w:r>
      <w:r>
        <w:rPr>
          <w:rFonts w:hAnsi="Times New Roman" w:hint="eastAsia"/>
          <w:sz w:val="18"/>
          <w:szCs w:val="18"/>
        </w:rPr>
        <w:t>它能够处理本文提出的含有</w:t>
      </w:r>
      <w:r>
        <w:rPr>
          <w:rFonts w:ascii="Cambria Math" w:hAnsi="Cambria Math" w:cs="Cambria Math" w:hint="eastAsia"/>
          <w:sz w:val="18"/>
          <w:szCs w:val="18"/>
        </w:rPr>
        <w:t>单变量区间系数的赋值语句</w:t>
      </w:r>
      <w:r>
        <w:rPr>
          <w:rFonts w:hAnsi="Cambria Math" w:hint="eastAsia"/>
          <w:sz w:val="18"/>
          <w:szCs w:val="18"/>
        </w:rPr>
        <w:t>的循环</w:t>
      </w:r>
      <w:r>
        <w:rPr>
          <w:rFonts w:ascii="Times New Roman" w:hAnsi="Times New Roman" w:cs="Times New Roman"/>
          <w:sz w:val="18"/>
          <w:szCs w:val="18"/>
        </w:rPr>
        <w:t>,</w:t>
      </w:r>
      <w:r>
        <w:rPr>
          <w:rFonts w:hAnsi="Times New Roman" w:hint="eastAsia"/>
          <w:sz w:val="18"/>
          <w:szCs w:val="18"/>
        </w:rPr>
        <w:t>但是它的计算效率比本文差许多</w:t>
      </w:r>
      <w:r>
        <w:rPr>
          <w:rFonts w:ascii="Times New Roman" w:hAnsi="Times New Roman" w:cs="Times New Roman" w:hint="eastAsia"/>
          <w:sz w:val="18"/>
          <w:szCs w:val="18"/>
        </w:rPr>
        <w:t>。</w:t>
      </w:r>
    </w:p>
    <w:p w14:paraId="6D5EC0A8" w14:textId="77777777" w:rsidR="002416BE" w:rsidRPr="003F121B" w:rsidRDefault="002416BE" w:rsidP="002416BE">
      <w:pPr>
        <w:pStyle w:val="a5"/>
        <w:numPr>
          <w:ilvl w:val="0"/>
          <w:numId w:val="1"/>
        </w:numPr>
        <w:ind w:firstLineChars="0"/>
        <w:rPr>
          <w:rFonts w:ascii="CMR9" w:hAnsi="CMR9" w:cs="CMR9"/>
          <w:b/>
          <w:kern w:val="0"/>
          <w:sz w:val="20"/>
          <w:szCs w:val="18"/>
        </w:rPr>
      </w:pPr>
      <w:r w:rsidRPr="003F121B">
        <w:rPr>
          <w:rFonts w:ascii="CMR9" w:hAnsi="CMR9" w:cs="CMR9" w:hint="eastAsia"/>
          <w:b/>
          <w:kern w:val="0"/>
          <w:sz w:val="20"/>
          <w:szCs w:val="18"/>
        </w:rPr>
        <w:t>总结与展望</w:t>
      </w:r>
    </w:p>
    <w:p w14:paraId="2F9AADD7" w14:textId="77ACFA5F" w:rsidR="002416BE" w:rsidRPr="002B50E1" w:rsidRDefault="002416BE" w:rsidP="004D150D">
      <w:pPr>
        <w:ind w:leftChars="202" w:left="424" w:firstLineChars="233" w:firstLine="419"/>
        <w:rPr>
          <w:rFonts w:ascii="CMR9" w:hAnsi="CMR9" w:cs="CMR9"/>
          <w:kern w:val="0"/>
          <w:sz w:val="18"/>
          <w:szCs w:val="18"/>
        </w:rPr>
      </w:pPr>
      <w:r>
        <w:rPr>
          <w:rFonts w:ascii="CMR9" w:hAnsi="CMR9" w:cs="CMR9" w:hint="eastAsia"/>
          <w:kern w:val="0"/>
          <w:sz w:val="18"/>
          <w:szCs w:val="18"/>
        </w:rPr>
        <w:t>为了提高抽象解释对于包含非线性不变式的循环分析精度，本文提出基于程序部分不变式的语义方程</w:t>
      </w:r>
      <w:r>
        <w:rPr>
          <w:rFonts w:ascii="CMR9" w:hAnsi="CMR9" w:cs="CMR9" w:hint="eastAsia"/>
          <w:kern w:val="0"/>
          <w:sz w:val="18"/>
          <w:szCs w:val="18"/>
        </w:rPr>
        <w:t>Relaxing</w:t>
      </w:r>
      <w:r>
        <w:rPr>
          <w:rFonts w:ascii="CMR9" w:hAnsi="CMR9" w:cs="CMR9" w:hint="eastAsia"/>
          <w:kern w:val="0"/>
          <w:sz w:val="18"/>
          <w:szCs w:val="18"/>
        </w:rPr>
        <w:t>思想，而部分不变式获取则是来自于对循环序列中的只包含低层变量的循环进行分析的结果。为此，本文首先对循环中的变量进行依赖分析，构建了变量依赖的</w:t>
      </w:r>
      <w:r>
        <w:rPr>
          <w:rFonts w:ascii="CMR9" w:hAnsi="CMR9" w:cs="CMR9" w:hint="eastAsia"/>
          <w:kern w:val="0"/>
          <w:sz w:val="18"/>
          <w:szCs w:val="18"/>
        </w:rPr>
        <w:t>Hasse</w:t>
      </w:r>
      <w:r>
        <w:rPr>
          <w:rFonts w:ascii="CMR9" w:hAnsi="CMR9" w:cs="CMR9" w:hint="eastAsia"/>
          <w:kern w:val="0"/>
          <w:sz w:val="18"/>
          <w:szCs w:val="18"/>
        </w:rPr>
        <w:t>图并对变量分层，进一步基于变量的层次关系对循环进行切片获得一个循环序列；</w:t>
      </w:r>
      <w:r>
        <w:rPr>
          <w:rFonts w:ascii="CMR9" w:hAnsi="CMR9" w:cs="CMR9"/>
          <w:kern w:val="0"/>
          <w:sz w:val="18"/>
          <w:szCs w:val="18"/>
        </w:rPr>
        <w:t xml:space="preserve"> </w:t>
      </w:r>
      <w:r>
        <w:rPr>
          <w:rFonts w:ascii="CMR9" w:hAnsi="CMR9" w:cs="CMR9" w:hint="eastAsia"/>
          <w:kern w:val="0"/>
          <w:sz w:val="18"/>
          <w:szCs w:val="18"/>
        </w:rPr>
        <w:t>然后介绍</w:t>
      </w:r>
      <w:r>
        <w:rPr>
          <w:rFonts w:ascii="CMR9" w:hAnsi="CMR9" w:cs="CMR9" w:hint="eastAsia"/>
          <w:kern w:val="0"/>
          <w:sz w:val="18"/>
          <w:szCs w:val="18"/>
        </w:rPr>
        <w:t>Relaxing</w:t>
      </w:r>
      <w:r>
        <w:rPr>
          <w:rFonts w:ascii="CMR9" w:hAnsi="CMR9" w:cs="CMR9" w:hint="eastAsia"/>
          <w:kern w:val="0"/>
          <w:sz w:val="18"/>
          <w:szCs w:val="18"/>
        </w:rPr>
        <w:t>的定义和可靠性，并提出了一些</w:t>
      </w:r>
      <w:r>
        <w:rPr>
          <w:rFonts w:ascii="CMR9" w:hAnsi="CMR9" w:cs="CMR9" w:hint="eastAsia"/>
          <w:kern w:val="0"/>
          <w:sz w:val="18"/>
          <w:szCs w:val="18"/>
        </w:rPr>
        <w:t>Relaxing</w:t>
      </w:r>
      <w:r>
        <w:rPr>
          <w:rFonts w:ascii="CMR9" w:hAnsi="CMR9" w:cs="CMR9" w:hint="eastAsia"/>
          <w:kern w:val="0"/>
          <w:sz w:val="18"/>
          <w:szCs w:val="18"/>
        </w:rPr>
        <w:t>策略；最后为了避免加宽带来精度损失，本文提出了基于通项公式的不动点求解方法。初步实验结果表明，很多程序的循环体中的变量都和循环迭代次数无关，变量与变量之间存在单向依赖关系。基于部分不变式的</w:t>
      </w:r>
      <w:r>
        <w:rPr>
          <w:rFonts w:ascii="CMR9" w:hAnsi="CMR9" w:cs="CMR9" w:hint="eastAsia"/>
          <w:kern w:val="0"/>
          <w:sz w:val="18"/>
          <w:szCs w:val="18"/>
        </w:rPr>
        <w:t>Relaxing</w:t>
      </w:r>
      <w:r>
        <w:rPr>
          <w:rFonts w:ascii="CMR9" w:hAnsi="CMR9" w:cs="CMR9" w:hint="eastAsia"/>
          <w:kern w:val="0"/>
          <w:sz w:val="18"/>
          <w:szCs w:val="18"/>
        </w:rPr>
        <w:t>策略，可以将循环迭代过程中的非稳定变量通过替换，使其变成一个稳定的区间变量，从而提高了加宽的精度，能够获得更加精确的循环不变式。</w:t>
      </w:r>
    </w:p>
    <w:p w14:paraId="49463633" w14:textId="4CA416EF" w:rsidR="006800B9" w:rsidRPr="004D150D" w:rsidRDefault="002416BE" w:rsidP="004D150D">
      <w:pPr>
        <w:pStyle w:val="a5"/>
        <w:ind w:left="426" w:firstLine="360"/>
        <w:rPr>
          <w:rFonts w:ascii="CMR9" w:hAnsi="CMR9" w:cs="CMR9"/>
          <w:kern w:val="0"/>
          <w:sz w:val="18"/>
          <w:szCs w:val="18"/>
        </w:rPr>
      </w:pPr>
      <w:r>
        <w:rPr>
          <w:rFonts w:ascii="CMR9" w:hAnsi="CMR9" w:cs="CMR9" w:hint="eastAsia"/>
          <w:kern w:val="0"/>
          <w:sz w:val="18"/>
          <w:szCs w:val="18"/>
        </w:rPr>
        <w:t>本文所枚举</w:t>
      </w:r>
      <w:r>
        <w:rPr>
          <w:rFonts w:ascii="CMR9" w:hAnsi="CMR9" w:cs="CMR9" w:hint="eastAsia"/>
          <w:kern w:val="0"/>
          <w:sz w:val="18"/>
          <w:szCs w:val="18"/>
        </w:rPr>
        <w:t>Relaxing</w:t>
      </w:r>
      <w:r>
        <w:rPr>
          <w:rFonts w:ascii="CMR9" w:hAnsi="CMR9" w:cs="CMR9" w:hint="eastAsia"/>
          <w:kern w:val="0"/>
          <w:sz w:val="18"/>
          <w:szCs w:val="18"/>
        </w:rPr>
        <w:t>策略只是众多策略中的几种，还有更多的可能更有效的</w:t>
      </w:r>
      <w:r>
        <w:rPr>
          <w:rFonts w:ascii="CMR9" w:hAnsi="CMR9" w:cs="CMR9" w:hint="eastAsia"/>
          <w:kern w:val="0"/>
          <w:sz w:val="18"/>
          <w:szCs w:val="18"/>
        </w:rPr>
        <w:t>Relaxing</w:t>
      </w:r>
      <w:r>
        <w:rPr>
          <w:rFonts w:ascii="CMR9" w:hAnsi="CMR9" w:cs="CMR9" w:hint="eastAsia"/>
          <w:kern w:val="0"/>
          <w:sz w:val="18"/>
          <w:szCs w:val="18"/>
        </w:rPr>
        <w:t>策略等待发掘。</w:t>
      </w:r>
      <w:r w:rsidRPr="004D150D">
        <w:rPr>
          <w:rFonts w:ascii="CMR9" w:hAnsi="CMR9" w:cs="CMR9" w:hint="eastAsia"/>
          <w:kern w:val="0"/>
          <w:sz w:val="18"/>
          <w:szCs w:val="18"/>
        </w:rPr>
        <w:t>基于部分不变式的</w:t>
      </w:r>
      <w:r w:rsidRPr="004D150D">
        <w:rPr>
          <w:rFonts w:ascii="CMR9" w:hAnsi="CMR9" w:cs="CMR9" w:hint="eastAsia"/>
          <w:kern w:val="0"/>
          <w:sz w:val="18"/>
          <w:szCs w:val="18"/>
        </w:rPr>
        <w:t>Relaxing</w:t>
      </w:r>
      <w:r w:rsidRPr="004D150D">
        <w:rPr>
          <w:rFonts w:ascii="CMR9" w:hAnsi="CMR9" w:cs="CMR9" w:hint="eastAsia"/>
          <w:kern w:val="0"/>
          <w:sz w:val="18"/>
          <w:szCs w:val="18"/>
        </w:rPr>
        <w:t>是一个非常</w:t>
      </w:r>
      <w:r w:rsidRPr="004D150D">
        <w:rPr>
          <w:rFonts w:ascii="CMR9" w:hAnsi="CMR9" w:cs="CMR9" w:hint="eastAsia"/>
          <w:kern w:val="0"/>
          <w:sz w:val="18"/>
          <w:szCs w:val="18"/>
        </w:rPr>
        <w:t>General</w:t>
      </w:r>
      <w:r w:rsidRPr="004D150D">
        <w:rPr>
          <w:rFonts w:ascii="CMR9" w:hAnsi="CMR9" w:cs="CMR9" w:hint="eastAsia"/>
          <w:kern w:val="0"/>
          <w:sz w:val="18"/>
          <w:szCs w:val="18"/>
        </w:rPr>
        <w:t>的对语义方程进行转化思想，其应用场景不只局限于本文提到的获得变量的有穷边界，也不只局限于抽象解释框架，应该可以视为一个程序静态分析过程中的一个优化操作，应用于多种程序分析和验证技术。这也是下一步有待研究的方向。</w:t>
      </w:r>
    </w:p>
    <w:sectPr w:rsidR="006800B9" w:rsidRPr="004D150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qian Chen" w:date="2018-06-06T21:27:00Z" w:initials="LC">
    <w:p w14:paraId="553F0F10" w14:textId="19B61E82" w:rsidR="00854ED2" w:rsidRDefault="00854ED2">
      <w:pPr>
        <w:pStyle w:val="a7"/>
      </w:pPr>
      <w:r>
        <w:rPr>
          <w:rStyle w:val="a6"/>
        </w:rPr>
        <w:annotationRef/>
      </w:r>
      <w:r>
        <w:rPr>
          <w:rFonts w:hint="eastAsia"/>
        </w:rPr>
        <w:t>在</w:t>
      </w:r>
      <w:r>
        <w:rPr>
          <w:rFonts w:hint="eastAsia"/>
        </w:rPr>
        <w:t>Fig</w:t>
      </w:r>
      <w:r>
        <w:t>3</w:t>
      </w:r>
      <w:r>
        <w:rPr>
          <w:rFonts w:hint="eastAsia"/>
        </w:rPr>
        <w:t>中画个变量依赖图</w:t>
      </w:r>
    </w:p>
  </w:comment>
  <w:comment w:id="5" w:author="Liqian Chen" w:date="2018-06-06T22:15:00Z" w:initials="LC">
    <w:p w14:paraId="12922B6E" w14:textId="37F44591" w:rsidR="00854ED2" w:rsidRDefault="00854ED2">
      <w:pPr>
        <w:pStyle w:val="a7"/>
      </w:pPr>
      <w:r>
        <w:rPr>
          <w:rStyle w:val="a6"/>
        </w:rPr>
        <w:annotationRef/>
      </w:r>
      <w:r>
        <w:rPr>
          <w:rFonts w:hint="eastAsia"/>
        </w:rPr>
        <w:t>教科书上的定义没必要摆在论文中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3F0F10" w15:done="0"/>
  <w15:commentEx w15:paraId="12922B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1433B" w16cid:durableId="1EC2D766"/>
  <w16cid:commentId w16cid:paraId="553F0F10" w16cid:durableId="1EC2D034"/>
  <w16cid:commentId w16cid:paraId="12922B6E" w16cid:durableId="1EC2DB9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5C4A8" w14:textId="77777777" w:rsidR="00140D7A" w:rsidRDefault="00140D7A" w:rsidP="006800B9">
      <w:r>
        <w:separator/>
      </w:r>
    </w:p>
  </w:endnote>
  <w:endnote w:type="continuationSeparator" w:id="0">
    <w:p w14:paraId="0999760F" w14:textId="77777777" w:rsidR="00140D7A" w:rsidRDefault="00140D7A" w:rsidP="0068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MR9">
    <w:altName w:val="Times New Roman"/>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pple Color Emoji U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9ED31" w14:textId="77777777" w:rsidR="00140D7A" w:rsidRDefault="00140D7A" w:rsidP="006800B9">
      <w:r>
        <w:separator/>
      </w:r>
    </w:p>
  </w:footnote>
  <w:footnote w:type="continuationSeparator" w:id="0">
    <w:p w14:paraId="6A3BE4CA" w14:textId="77777777" w:rsidR="00140D7A" w:rsidRDefault="00140D7A" w:rsidP="00680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376"/>
    <w:multiLevelType w:val="hybridMultilevel"/>
    <w:tmpl w:val="A072B1EE"/>
    <w:lvl w:ilvl="0" w:tplc="3716A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15DB3"/>
    <w:multiLevelType w:val="hybridMultilevel"/>
    <w:tmpl w:val="81AC0D18"/>
    <w:lvl w:ilvl="0" w:tplc="FA066E36">
      <w:start w:val="1"/>
      <w:numFmt w:val="decimal"/>
      <w:lvlText w:val="（%1）"/>
      <w:lvlJc w:val="left"/>
      <w:pPr>
        <w:ind w:left="1144" w:hanging="720"/>
      </w:pPr>
      <w:rPr>
        <w:rFonts w:hint="default"/>
        <w:color w:val="auto"/>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0B1F5DB1"/>
    <w:multiLevelType w:val="multilevel"/>
    <w:tmpl w:val="0B1F5DB1"/>
    <w:lvl w:ilvl="0">
      <w:start w:val="1"/>
      <w:numFmt w:val="japaneseCounting"/>
      <w:lvlText w:val="%1、"/>
      <w:lvlJc w:val="left"/>
      <w:pPr>
        <w:ind w:left="450" w:hanging="450"/>
      </w:pPr>
      <w:rPr>
        <w:rFonts w:hint="default"/>
        <w:lang w:val="en-US"/>
      </w:rPr>
    </w:lvl>
    <w:lvl w:ilvl="1">
      <w:start w:val="4"/>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F6013EF"/>
    <w:multiLevelType w:val="hybridMultilevel"/>
    <w:tmpl w:val="056A2A16"/>
    <w:lvl w:ilvl="0" w:tplc="54FA8920">
      <w:start w:val="1"/>
      <w:numFmt w:val="lowerLetter"/>
      <w:lvlText w:val="(%1)"/>
      <w:lvlJc w:val="left"/>
      <w:pPr>
        <w:ind w:left="1164" w:hanging="36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4">
    <w:nsid w:val="349A2AFB"/>
    <w:multiLevelType w:val="multilevel"/>
    <w:tmpl w:val="349A2AFB"/>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5">
    <w:nsid w:val="427970D6"/>
    <w:multiLevelType w:val="multilevel"/>
    <w:tmpl w:val="427970D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65983620"/>
    <w:multiLevelType w:val="hybridMultilevel"/>
    <w:tmpl w:val="FB5225AE"/>
    <w:lvl w:ilvl="0" w:tplc="9126055C">
      <w:start w:val="2"/>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
    <w:nsid w:val="679F1057"/>
    <w:multiLevelType w:val="hybridMultilevel"/>
    <w:tmpl w:val="1DB6232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FB25C60"/>
    <w:multiLevelType w:val="multilevel"/>
    <w:tmpl w:val="6FB25C60"/>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9">
    <w:nsid w:val="711D38BF"/>
    <w:multiLevelType w:val="hybridMultilevel"/>
    <w:tmpl w:val="8410F914"/>
    <w:lvl w:ilvl="0" w:tplc="A446A662">
      <w:start w:val="1"/>
      <w:numFmt w:val="decimalEnclosedCircle"/>
      <w:lvlText w:val="%1"/>
      <w:lvlJc w:val="left"/>
      <w:pPr>
        <w:ind w:left="1605" w:hanging="360"/>
      </w:pPr>
      <w:rPr>
        <w:rFonts w:ascii="宋体" w:eastAsia="宋体" w:hAnsi="宋体"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10">
    <w:nsid w:val="73321E97"/>
    <w:multiLevelType w:val="multilevel"/>
    <w:tmpl w:val="E14840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1">
    <w:nsid w:val="7E4B5938"/>
    <w:multiLevelType w:val="multilevel"/>
    <w:tmpl w:val="7E4B5938"/>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num w:numId="1">
    <w:abstractNumId w:val="10"/>
  </w:num>
  <w:num w:numId="2">
    <w:abstractNumId w:val="2"/>
  </w:num>
  <w:num w:numId="3">
    <w:abstractNumId w:val="5"/>
  </w:num>
  <w:num w:numId="4">
    <w:abstractNumId w:val="8"/>
  </w:num>
  <w:num w:numId="5">
    <w:abstractNumId w:val="4"/>
  </w:num>
  <w:num w:numId="6">
    <w:abstractNumId w:val="11"/>
  </w:num>
  <w:num w:numId="7">
    <w:abstractNumId w:val="6"/>
  </w:num>
  <w:num w:numId="8">
    <w:abstractNumId w:val="1"/>
  </w:num>
  <w:num w:numId="9">
    <w:abstractNumId w:val="9"/>
  </w:num>
  <w:num w:numId="10">
    <w:abstractNumId w:val="7"/>
  </w:num>
  <w:num w:numId="11">
    <w:abstractNumId w:val="0"/>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qian Chen">
    <w15:presenceInfo w15:providerId="None" w15:userId="Liqia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B9"/>
    <w:rsid w:val="00020F3B"/>
    <w:rsid w:val="000246C7"/>
    <w:rsid w:val="00026C64"/>
    <w:rsid w:val="000316AF"/>
    <w:rsid w:val="00063636"/>
    <w:rsid w:val="000663DC"/>
    <w:rsid w:val="00075909"/>
    <w:rsid w:val="000873D7"/>
    <w:rsid w:val="000A5F35"/>
    <w:rsid w:val="000D0FCB"/>
    <w:rsid w:val="000E108F"/>
    <w:rsid w:val="000E78CD"/>
    <w:rsid w:val="00103F18"/>
    <w:rsid w:val="00115AD1"/>
    <w:rsid w:val="0011659A"/>
    <w:rsid w:val="00122689"/>
    <w:rsid w:val="00140D7A"/>
    <w:rsid w:val="00146BE7"/>
    <w:rsid w:val="001671A7"/>
    <w:rsid w:val="00172ECF"/>
    <w:rsid w:val="001755A8"/>
    <w:rsid w:val="00181AFD"/>
    <w:rsid w:val="001925E6"/>
    <w:rsid w:val="00196A11"/>
    <w:rsid w:val="001A6127"/>
    <w:rsid w:val="001B5BD8"/>
    <w:rsid w:val="001C6353"/>
    <w:rsid w:val="001D13A1"/>
    <w:rsid w:val="001D5A45"/>
    <w:rsid w:val="001E32C3"/>
    <w:rsid w:val="001E5730"/>
    <w:rsid w:val="00200FA0"/>
    <w:rsid w:val="00212483"/>
    <w:rsid w:val="00224A55"/>
    <w:rsid w:val="002416BE"/>
    <w:rsid w:val="002734F0"/>
    <w:rsid w:val="00283BBD"/>
    <w:rsid w:val="002862DD"/>
    <w:rsid w:val="002B105A"/>
    <w:rsid w:val="002B5FF9"/>
    <w:rsid w:val="002B7039"/>
    <w:rsid w:val="002C0546"/>
    <w:rsid w:val="002C3CA9"/>
    <w:rsid w:val="002C4CBF"/>
    <w:rsid w:val="002C5911"/>
    <w:rsid w:val="002C5CFB"/>
    <w:rsid w:val="002E164B"/>
    <w:rsid w:val="002E7EC8"/>
    <w:rsid w:val="003332E9"/>
    <w:rsid w:val="00344053"/>
    <w:rsid w:val="00357A76"/>
    <w:rsid w:val="00380AD4"/>
    <w:rsid w:val="003863E8"/>
    <w:rsid w:val="00395C1B"/>
    <w:rsid w:val="0039744F"/>
    <w:rsid w:val="003B26D6"/>
    <w:rsid w:val="003D4FE5"/>
    <w:rsid w:val="003F121B"/>
    <w:rsid w:val="00400718"/>
    <w:rsid w:val="00407212"/>
    <w:rsid w:val="00412769"/>
    <w:rsid w:val="00425527"/>
    <w:rsid w:val="00427AC5"/>
    <w:rsid w:val="00482857"/>
    <w:rsid w:val="004B5E7D"/>
    <w:rsid w:val="004D150D"/>
    <w:rsid w:val="004D5CF8"/>
    <w:rsid w:val="004F1533"/>
    <w:rsid w:val="00501A46"/>
    <w:rsid w:val="0051196A"/>
    <w:rsid w:val="00517B2C"/>
    <w:rsid w:val="00535CB1"/>
    <w:rsid w:val="00537D68"/>
    <w:rsid w:val="00542CF2"/>
    <w:rsid w:val="0057448F"/>
    <w:rsid w:val="00590399"/>
    <w:rsid w:val="005C5AD1"/>
    <w:rsid w:val="005D1328"/>
    <w:rsid w:val="005F19D3"/>
    <w:rsid w:val="0061004A"/>
    <w:rsid w:val="00635D61"/>
    <w:rsid w:val="00643043"/>
    <w:rsid w:val="006435FC"/>
    <w:rsid w:val="00655BAA"/>
    <w:rsid w:val="006612DF"/>
    <w:rsid w:val="006800B9"/>
    <w:rsid w:val="006B300D"/>
    <w:rsid w:val="006F577F"/>
    <w:rsid w:val="007226F1"/>
    <w:rsid w:val="00741628"/>
    <w:rsid w:val="007433F8"/>
    <w:rsid w:val="00753DD4"/>
    <w:rsid w:val="00757E18"/>
    <w:rsid w:val="007754FA"/>
    <w:rsid w:val="0078415F"/>
    <w:rsid w:val="00793F0C"/>
    <w:rsid w:val="007A2F96"/>
    <w:rsid w:val="007B530C"/>
    <w:rsid w:val="007C175F"/>
    <w:rsid w:val="007D0CA5"/>
    <w:rsid w:val="007D4E4D"/>
    <w:rsid w:val="007E3F1B"/>
    <w:rsid w:val="00810BC0"/>
    <w:rsid w:val="00815634"/>
    <w:rsid w:val="00843407"/>
    <w:rsid w:val="00845A02"/>
    <w:rsid w:val="00854ED2"/>
    <w:rsid w:val="00865CF4"/>
    <w:rsid w:val="008801E5"/>
    <w:rsid w:val="008A538B"/>
    <w:rsid w:val="008B0C8C"/>
    <w:rsid w:val="008B7259"/>
    <w:rsid w:val="00904CF2"/>
    <w:rsid w:val="00930EC6"/>
    <w:rsid w:val="00933ED5"/>
    <w:rsid w:val="00944198"/>
    <w:rsid w:val="0095062E"/>
    <w:rsid w:val="00951002"/>
    <w:rsid w:val="009519E6"/>
    <w:rsid w:val="0096273C"/>
    <w:rsid w:val="009836B7"/>
    <w:rsid w:val="00993AFC"/>
    <w:rsid w:val="009A627B"/>
    <w:rsid w:val="009B62F3"/>
    <w:rsid w:val="009F3C34"/>
    <w:rsid w:val="00A03C65"/>
    <w:rsid w:val="00A221E5"/>
    <w:rsid w:val="00A5599C"/>
    <w:rsid w:val="00A81F9F"/>
    <w:rsid w:val="00A867B9"/>
    <w:rsid w:val="00AA5154"/>
    <w:rsid w:val="00AA73E1"/>
    <w:rsid w:val="00AB38BE"/>
    <w:rsid w:val="00AB4F4B"/>
    <w:rsid w:val="00AC31C4"/>
    <w:rsid w:val="00AF313F"/>
    <w:rsid w:val="00AF3F17"/>
    <w:rsid w:val="00AF5911"/>
    <w:rsid w:val="00AF72BC"/>
    <w:rsid w:val="00B40BD2"/>
    <w:rsid w:val="00B449A4"/>
    <w:rsid w:val="00B55456"/>
    <w:rsid w:val="00B71E22"/>
    <w:rsid w:val="00B74B19"/>
    <w:rsid w:val="00B76CFE"/>
    <w:rsid w:val="00B82680"/>
    <w:rsid w:val="00B9210A"/>
    <w:rsid w:val="00BC2E8F"/>
    <w:rsid w:val="00C4344E"/>
    <w:rsid w:val="00C576C1"/>
    <w:rsid w:val="00C91349"/>
    <w:rsid w:val="00C916D1"/>
    <w:rsid w:val="00CB25A2"/>
    <w:rsid w:val="00CC1F9B"/>
    <w:rsid w:val="00CE1324"/>
    <w:rsid w:val="00CE3467"/>
    <w:rsid w:val="00CE7BD8"/>
    <w:rsid w:val="00CF61B5"/>
    <w:rsid w:val="00D3584B"/>
    <w:rsid w:val="00D40DDF"/>
    <w:rsid w:val="00D53BDB"/>
    <w:rsid w:val="00D545F4"/>
    <w:rsid w:val="00D57229"/>
    <w:rsid w:val="00DB7330"/>
    <w:rsid w:val="00DE3418"/>
    <w:rsid w:val="00DE477D"/>
    <w:rsid w:val="00DE524F"/>
    <w:rsid w:val="00E21399"/>
    <w:rsid w:val="00E2175F"/>
    <w:rsid w:val="00E23C40"/>
    <w:rsid w:val="00E255C3"/>
    <w:rsid w:val="00E263EB"/>
    <w:rsid w:val="00E43BFB"/>
    <w:rsid w:val="00E55FD4"/>
    <w:rsid w:val="00E6546A"/>
    <w:rsid w:val="00E962BA"/>
    <w:rsid w:val="00EA09E4"/>
    <w:rsid w:val="00EF098A"/>
    <w:rsid w:val="00F02BC9"/>
    <w:rsid w:val="00F064D0"/>
    <w:rsid w:val="00F10D4C"/>
    <w:rsid w:val="00F34669"/>
    <w:rsid w:val="00F3629A"/>
    <w:rsid w:val="00F37434"/>
    <w:rsid w:val="00F473BE"/>
    <w:rsid w:val="00F565E3"/>
    <w:rsid w:val="00F775DD"/>
    <w:rsid w:val="00F92FBD"/>
    <w:rsid w:val="00FC13AF"/>
    <w:rsid w:val="00FD03EF"/>
    <w:rsid w:val="00FD65A4"/>
    <w:rsid w:val="00FD7666"/>
    <w:rsid w:val="00FE4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C8E96"/>
  <w15:chartTrackingRefBased/>
  <w15:docId w15:val="{45F46D1F-9AB9-4A51-B188-00921D4F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6800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6800B9"/>
    <w:rPr>
      <w:sz w:val="18"/>
      <w:szCs w:val="18"/>
    </w:rPr>
  </w:style>
  <w:style w:type="paragraph" w:styleId="a4">
    <w:name w:val="footer"/>
    <w:basedOn w:val="a"/>
    <w:link w:val="Char0"/>
    <w:uiPriority w:val="99"/>
    <w:unhideWhenUsed/>
    <w:qFormat/>
    <w:rsid w:val="006800B9"/>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6800B9"/>
    <w:rPr>
      <w:sz w:val="18"/>
      <w:szCs w:val="18"/>
    </w:rPr>
  </w:style>
  <w:style w:type="paragraph" w:styleId="a5">
    <w:name w:val="List Paragraph"/>
    <w:basedOn w:val="a"/>
    <w:link w:val="Char1"/>
    <w:uiPriority w:val="34"/>
    <w:qFormat/>
    <w:rsid w:val="006800B9"/>
    <w:pPr>
      <w:ind w:firstLineChars="200" w:firstLine="420"/>
    </w:pPr>
  </w:style>
  <w:style w:type="character" w:customStyle="1" w:styleId="Char1">
    <w:name w:val="列出段落 Char"/>
    <w:basedOn w:val="a0"/>
    <w:link w:val="a5"/>
    <w:uiPriority w:val="34"/>
    <w:qFormat/>
    <w:rsid w:val="006800B9"/>
  </w:style>
  <w:style w:type="character" w:styleId="a6">
    <w:name w:val="annotation reference"/>
    <w:basedOn w:val="a0"/>
    <w:uiPriority w:val="99"/>
    <w:semiHidden/>
    <w:unhideWhenUsed/>
    <w:rsid w:val="006800B9"/>
    <w:rPr>
      <w:sz w:val="21"/>
      <w:szCs w:val="21"/>
    </w:rPr>
  </w:style>
  <w:style w:type="paragraph" w:styleId="a7">
    <w:name w:val="annotation text"/>
    <w:basedOn w:val="a"/>
    <w:link w:val="Char2"/>
    <w:uiPriority w:val="99"/>
    <w:semiHidden/>
    <w:unhideWhenUsed/>
    <w:rsid w:val="006800B9"/>
    <w:pPr>
      <w:jc w:val="left"/>
    </w:pPr>
  </w:style>
  <w:style w:type="character" w:customStyle="1" w:styleId="Char2">
    <w:name w:val="批注文字 Char"/>
    <w:basedOn w:val="a0"/>
    <w:link w:val="a7"/>
    <w:uiPriority w:val="99"/>
    <w:semiHidden/>
    <w:rsid w:val="006800B9"/>
  </w:style>
  <w:style w:type="paragraph" w:styleId="a8">
    <w:name w:val="Balloon Text"/>
    <w:basedOn w:val="a"/>
    <w:link w:val="Char3"/>
    <w:uiPriority w:val="99"/>
    <w:semiHidden/>
    <w:unhideWhenUsed/>
    <w:rsid w:val="006800B9"/>
    <w:rPr>
      <w:sz w:val="18"/>
      <w:szCs w:val="18"/>
    </w:rPr>
  </w:style>
  <w:style w:type="character" w:customStyle="1" w:styleId="Char3">
    <w:name w:val="批注框文本 Char"/>
    <w:basedOn w:val="a0"/>
    <w:link w:val="a8"/>
    <w:uiPriority w:val="99"/>
    <w:semiHidden/>
    <w:rsid w:val="006800B9"/>
    <w:rPr>
      <w:sz w:val="18"/>
      <w:szCs w:val="18"/>
    </w:rPr>
  </w:style>
  <w:style w:type="paragraph" w:styleId="a9">
    <w:name w:val="Normal (Web)"/>
    <w:basedOn w:val="a"/>
    <w:uiPriority w:val="99"/>
    <w:unhideWhenUsed/>
    <w:qFormat/>
    <w:rsid w:val="006800B9"/>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qFormat/>
    <w:rsid w:val="002416BE"/>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qFormat/>
    <w:rsid w:val="002416BE"/>
    <w:rPr>
      <w:color w:val="808080"/>
    </w:rPr>
  </w:style>
  <w:style w:type="paragraph" w:customStyle="1" w:styleId="MTDisplayEquation">
    <w:name w:val="MTDisplayEquation"/>
    <w:basedOn w:val="a5"/>
    <w:next w:val="a"/>
    <w:link w:val="MTDisplayEquationChar"/>
    <w:qFormat/>
    <w:rsid w:val="002416BE"/>
    <w:pPr>
      <w:tabs>
        <w:tab w:val="center" w:pos="4560"/>
        <w:tab w:val="right" w:pos="8300"/>
      </w:tabs>
      <w:ind w:left="810" w:firstLineChars="2200" w:firstLine="3960"/>
    </w:pPr>
    <w:rPr>
      <w:rFonts w:ascii="CMR9" w:hAnsi="CMR9" w:cs="CMR9"/>
      <w:kern w:val="0"/>
      <w:sz w:val="18"/>
      <w:szCs w:val="18"/>
    </w:rPr>
  </w:style>
  <w:style w:type="character" w:customStyle="1" w:styleId="MTDisplayEquationChar">
    <w:name w:val="MTDisplayEquation Char"/>
    <w:basedOn w:val="Char1"/>
    <w:link w:val="MTDisplayEquation"/>
    <w:qFormat/>
    <w:rsid w:val="002416BE"/>
    <w:rPr>
      <w:rFonts w:ascii="CMR9" w:hAnsi="CMR9" w:cs="CMR9"/>
      <w:kern w:val="0"/>
      <w:sz w:val="18"/>
      <w:szCs w:val="18"/>
    </w:rPr>
  </w:style>
  <w:style w:type="paragraph" w:styleId="ac">
    <w:name w:val="annotation subject"/>
    <w:basedOn w:val="a7"/>
    <w:next w:val="a7"/>
    <w:link w:val="Char4"/>
    <w:uiPriority w:val="99"/>
    <w:semiHidden/>
    <w:unhideWhenUsed/>
    <w:rsid w:val="002416BE"/>
    <w:rPr>
      <w:b/>
      <w:bCs/>
    </w:rPr>
  </w:style>
  <w:style w:type="character" w:customStyle="1" w:styleId="Char4">
    <w:name w:val="批注主题 Char"/>
    <w:basedOn w:val="Char2"/>
    <w:link w:val="ac"/>
    <w:uiPriority w:val="99"/>
    <w:semiHidden/>
    <w:rsid w:val="002416BE"/>
    <w:rPr>
      <w:b/>
      <w:bCs/>
    </w:rPr>
  </w:style>
  <w:style w:type="character" w:styleId="ad">
    <w:name w:val="Hyperlink"/>
    <w:basedOn w:val="a0"/>
    <w:uiPriority w:val="99"/>
    <w:unhideWhenUsed/>
    <w:rsid w:val="00FE4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17</Pages>
  <Words>3865</Words>
  <Characters>22031</Characters>
  <Application>Microsoft Office Word</Application>
  <DocSecurity>0</DocSecurity>
  <Lines>183</Lines>
  <Paragraphs>51</Paragraphs>
  <ScaleCrop>false</ScaleCrop>
  <Company/>
  <LinksUpToDate>false</LinksUpToDate>
  <CharactersWithSpaces>25845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ybh</dc:creator>
  <cp:keywords/>
  <dc:description/>
  <cp:lastModifiedBy>ybh</cp:lastModifiedBy>
  <cp:revision>203</cp:revision>
  <dcterms:created xsi:type="dcterms:W3CDTF">2018-06-06T00:53:00Z</dcterms:created>
  <dcterms:modified xsi:type="dcterms:W3CDTF">2018-06-07T07:23:00Z</dcterms:modified>
</cp:coreProperties>
</file>